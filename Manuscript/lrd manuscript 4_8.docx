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434B6391" w:rsidR="00A16BCA" w:rsidRDefault="00A754C3">
      <w:pPr>
        <w:spacing w:line="480" w:lineRule="auto"/>
        <w:rPr>
          <w:rFonts w:ascii="Times New Roman" w:hAnsi="Times New Roman" w:cs="Times New Roman"/>
          <w:sz w:val="24"/>
          <w:szCs w:val="24"/>
        </w:rPr>
        <w:pPrChange w:id="0" w:author="Mark Huff" w:date="2021-04-07T15:54:00Z">
          <w:pPr>
            <w:spacing w:line="480" w:lineRule="auto"/>
            <w:jc w:val="center"/>
          </w:pPr>
        </w:pPrChange>
      </w:pPr>
      <w:ins w:id="1" w:author="Mark Huff" w:date="2021-04-07T15:54:00Z">
        <w:r>
          <w:rPr>
            <w:rFonts w:ascii="Times New Roman" w:hAnsi="Times New Roman" w:cs="Times New Roman"/>
            <w:sz w:val="24"/>
            <w:szCs w:val="24"/>
          </w:rPr>
          <w:t>Word count: XXXX</w:t>
        </w:r>
      </w:ins>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w:t>
      </w:r>
      <w:commentRangeStart w:id="2"/>
      <w:r w:rsidR="00535626">
        <w:rPr>
          <w:rFonts w:ascii="Times New Roman" w:eastAsia="Arial" w:hAnsi="Times New Roman" w:cs="Times New Roman"/>
          <w:sz w:val="24"/>
          <w:szCs w:val="24"/>
        </w:rPr>
        <w:t>re</w:t>
      </w:r>
      <w:commentRangeEnd w:id="2"/>
      <w:r w:rsidR="0018552A">
        <w:rPr>
          <w:rStyle w:val="CommentReference"/>
        </w:rPr>
        <w:commentReference w:id="2"/>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52FFEBEE"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w:t>
      </w:r>
      <w:del w:id="3" w:author="Mark Huff" w:date="2021-04-07T15:54:00Z">
        <w:r w:rsidR="00E711C8" w:rsidDel="00A754C3">
          <w:rPr>
            <w:rFonts w:ascii="Times New Roman" w:hAnsi="Times New Roman" w:cs="Times New Roman"/>
            <w:sz w:val="24"/>
            <w:szCs w:val="24"/>
          </w:rPr>
          <w:delText xml:space="preserve">used </w:delText>
        </w:r>
      </w:del>
      <w:r w:rsidR="0077637F">
        <w:rPr>
          <w:rFonts w:ascii="Times New Roman" w:hAnsi="Times New Roman" w:cs="Times New Roman"/>
          <w:sz w:val="24"/>
          <w:szCs w:val="24"/>
        </w:rPr>
        <w:t xml:space="preserve">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del w:id="4" w:author="Mark Huff" w:date="2021-04-07T15:54:00Z">
        <w:r w:rsidR="00371DF4" w:rsidDel="00A754C3">
          <w:rPr>
            <w:rFonts w:ascii="Times New Roman" w:hAnsi="Times New Roman" w:cs="Times New Roman"/>
            <w:sz w:val="24"/>
            <w:szCs w:val="24"/>
          </w:rPr>
          <w:delText xml:space="preserve">any </w:delText>
        </w:r>
      </w:del>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1D81E20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del w:id="5" w:author="Mark Huff" w:date="2021-04-07T15:54:00Z">
        <w:r w:rsidR="006269DD" w:rsidDel="00A754C3">
          <w:rPr>
            <w:rFonts w:ascii="Times New Roman" w:hAnsi="Times New Roman" w:cs="Times New Roman"/>
            <w:sz w:val="24"/>
            <w:szCs w:val="24"/>
          </w:rPr>
          <w:delText>18</w:delText>
        </w:r>
        <w:r w:rsidR="00E711C8" w:rsidDel="00A754C3">
          <w:rPr>
            <w:rFonts w:ascii="Times New Roman" w:hAnsi="Times New Roman" w:cs="Times New Roman"/>
            <w:sz w:val="24"/>
            <w:szCs w:val="24"/>
          </w:rPr>
          <w:delText>7</w:delText>
        </w:r>
      </w:del>
      <w:ins w:id="6" w:author="Mark Huff" w:date="2021-04-07T15:54:00Z">
        <w:r w:rsidR="00A754C3">
          <w:rPr>
            <w:rFonts w:ascii="Times New Roman" w:hAnsi="Times New Roman" w:cs="Times New Roman"/>
            <w:sz w:val="24"/>
            <w:szCs w:val="24"/>
          </w:rPr>
          <w:t>185</w:t>
        </w:r>
      </w:ins>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2FBF87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464328">
        <w:rPr>
          <w:rFonts w:ascii="Times New Roman" w:hAnsi="Times New Roman" w:cs="Times New Roman"/>
          <w:sz w:val="24"/>
          <w:szCs w:val="24"/>
        </w:rPr>
        <w:t>lrd</w:t>
      </w:r>
      <w:proofErr w:type="spellEnd"/>
      <w:r w:rsidRPr="00464328">
        <w:rPr>
          <w:rFonts w:ascii="Times New Roman" w:hAnsi="Times New Roman" w:cs="Times New Roman"/>
          <w:sz w:val="24"/>
          <w:szCs w:val="24"/>
        </w:rPr>
        <w:t xml:space="preserve"> Package: An R Package and Shiny Application for Processing </w:t>
      </w:r>
      <w:del w:id="7" w:author="Mark Huff" w:date="2021-04-07T15:54:00Z">
        <w:r w:rsidR="00FD6CD0" w:rsidDel="00A754C3">
          <w:rPr>
            <w:rFonts w:ascii="Times New Roman" w:hAnsi="Times New Roman" w:cs="Times New Roman"/>
            <w:sz w:val="24"/>
            <w:szCs w:val="24"/>
          </w:rPr>
          <w:delText>Cued recall</w:delText>
        </w:r>
      </w:del>
      <w:ins w:id="8" w:author="Mark Huff" w:date="2021-04-07T15:54:00Z">
        <w:r w:rsidR="00A754C3">
          <w:rPr>
            <w:rFonts w:ascii="Times New Roman" w:hAnsi="Times New Roman" w:cs="Times New Roman"/>
            <w:sz w:val="24"/>
            <w:szCs w:val="24"/>
          </w:rPr>
          <w:t>Lexical</w:t>
        </w:r>
      </w:ins>
      <w:r w:rsidRPr="00464328">
        <w:rPr>
          <w:rFonts w:ascii="Times New Roman" w:hAnsi="Times New Roman" w:cs="Times New Roman"/>
          <w:sz w:val="24"/>
          <w:szCs w:val="24"/>
        </w:rPr>
        <w:t xml:space="preserve"> Data</w:t>
      </w:r>
    </w:p>
    <w:p w14:paraId="5AB5E083" w14:textId="6395DF9F"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w:t>
      </w:r>
      <w:ins w:id="9" w:author="Mark Huff" w:date="2021-04-07T15:54:00Z">
        <w:r w:rsidR="00A754C3">
          <w:rPr>
            <w:rFonts w:ascii="Times New Roman" w:hAnsi="Times New Roman" w:cs="Times New Roman"/>
            <w:noProof/>
            <w:sz w:val="24"/>
            <w:szCs w:val="24"/>
          </w:rPr>
          <w:t>,</w:t>
        </w:r>
      </w:ins>
      <w:r w:rsidR="00290842">
        <w:rPr>
          <w:rFonts w:ascii="Times New Roman" w:hAnsi="Times New Roman" w:cs="Times New Roman"/>
          <w:noProof/>
          <w:sz w:val="24"/>
          <w:szCs w:val="24"/>
        </w:rPr>
        <w:t xml:space="preserve"> for </w:t>
      </w:r>
      <w:del w:id="10" w:author="Mark Huff" w:date="2021-04-07T15:54:00Z">
        <w:r w:rsidR="00290842" w:rsidDel="00A754C3">
          <w:rPr>
            <w:rFonts w:ascii="Times New Roman" w:hAnsi="Times New Roman" w:cs="Times New Roman"/>
            <w:noProof/>
            <w:sz w:val="24"/>
            <w:szCs w:val="24"/>
          </w:rPr>
          <w:delText>a</w:delText>
        </w:r>
      </w:del>
      <w:r w:rsidR="00290842">
        <w:rPr>
          <w:rFonts w:ascii="Times New Roman" w:hAnsi="Times New Roman" w:cs="Times New Roman"/>
          <w:noProof/>
          <w:sz w:val="24"/>
          <w:szCs w:val="24"/>
        </w:rPr>
        <w:t xml:space="preserve">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del w:id="11" w:author="Mark Huff" w:date="2021-04-07T15:55:00Z">
        <w:r w:rsidR="00170E1C" w:rsidDel="00A754C3">
          <w:rPr>
            <w:rFonts w:ascii="Times New Roman" w:hAnsi="Times New Roman" w:cs="Times New Roman"/>
            <w:sz w:val="24"/>
            <w:szCs w:val="24"/>
          </w:rPr>
          <w:delText xml:space="preserve">These </w:delText>
        </w:r>
        <w:r w:rsidR="006269DD" w:rsidDel="00A754C3">
          <w:rPr>
            <w:rFonts w:ascii="Times New Roman" w:hAnsi="Times New Roman" w:cs="Times New Roman"/>
            <w:sz w:val="24"/>
            <w:szCs w:val="24"/>
          </w:rPr>
          <w:delText>procedures</w:delText>
        </w:r>
      </w:del>
      <w:ins w:id="12" w:author="Mark Huff" w:date="2021-04-07T15:55:00Z">
        <w:r w:rsidR="00A754C3">
          <w:rPr>
            <w:rFonts w:ascii="Times New Roman" w:hAnsi="Times New Roman" w:cs="Times New Roman"/>
            <w:sz w:val="24"/>
            <w:szCs w:val="24"/>
          </w:rPr>
          <w:t>Typical recall paradigms</w:t>
        </w:r>
      </w:ins>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4A60A43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del w:id="13" w:author="Nick Maxwell" w:date="2021-04-08T08:40:00Z">
        <w:r w:rsidR="00F1774B" w:rsidDel="00A13753">
          <w:rPr>
            <w:rFonts w:ascii="Times New Roman" w:hAnsi="Times New Roman" w:cs="Times New Roman"/>
            <w:sz w:val="24"/>
            <w:szCs w:val="24"/>
          </w:rPr>
          <w:delText>a</w:delText>
        </w:r>
        <w:r w:rsidR="001B301B" w:rsidDel="00A13753">
          <w:rPr>
            <w:rFonts w:ascii="Times New Roman" w:hAnsi="Times New Roman" w:cs="Times New Roman"/>
            <w:sz w:val="24"/>
            <w:szCs w:val="24"/>
          </w:rPr>
          <w:delText xml:space="preserve"> </w:delText>
        </w:r>
      </w:del>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w:t>
      </w:r>
      <w:ins w:id="14" w:author="Nick Maxwell" w:date="2021-04-08T08:39:00Z">
        <w:r w:rsidR="00A13753">
          <w:rPr>
            <w:rFonts w:ascii="Times New Roman" w:hAnsi="Times New Roman" w:cs="Times New Roman"/>
            <w:sz w:val="24"/>
            <w:szCs w:val="24"/>
          </w:rPr>
          <w:t>s</w:t>
        </w:r>
      </w:ins>
      <w:r w:rsidR="001B301B">
        <w:rPr>
          <w:rFonts w:ascii="Times New Roman" w:hAnsi="Times New Roman" w:cs="Times New Roman"/>
          <w:sz w:val="24"/>
          <w:szCs w:val="24"/>
        </w:rPr>
        <w:t xml:space="preserve"> </w:t>
      </w:r>
      <w:commentRangeStart w:id="15"/>
      <w:commentRangeStart w:id="16"/>
      <w:r w:rsidR="001B301B">
        <w:rPr>
          <w:rFonts w:ascii="Times New Roman" w:hAnsi="Times New Roman" w:cs="Times New Roman"/>
          <w:sz w:val="24"/>
          <w:szCs w:val="24"/>
        </w:rPr>
        <w:t>“</w:t>
      </w:r>
      <w:r>
        <w:rPr>
          <w:rFonts w:ascii="Times New Roman" w:hAnsi="Times New Roman" w:cs="Times New Roman"/>
          <w:sz w:val="24"/>
          <w:szCs w:val="24"/>
        </w:rPr>
        <w:t>cued recall</w:t>
      </w:r>
      <w:r w:rsidR="001B301B">
        <w:rPr>
          <w:rFonts w:ascii="Times New Roman" w:hAnsi="Times New Roman" w:cs="Times New Roman"/>
          <w:sz w:val="24"/>
          <w:szCs w:val="24"/>
        </w:rPr>
        <w:t>”</w:t>
      </w:r>
      <w:commentRangeEnd w:id="15"/>
      <w:r w:rsidR="00A754C3">
        <w:rPr>
          <w:rStyle w:val="CommentReference"/>
        </w:rPr>
        <w:commentReference w:id="15"/>
      </w:r>
      <w:commentRangeEnd w:id="16"/>
      <w:r w:rsidR="00A13753">
        <w:rPr>
          <w:rStyle w:val="CommentReference"/>
        </w:rPr>
        <w:commentReference w:id="16"/>
      </w:r>
      <w:ins w:id="17" w:author="Nick Maxwell" w:date="2021-04-08T08:40:00Z">
        <w:r w:rsidR="00A13753">
          <w:rPr>
            <w:rFonts w:ascii="Times New Roman" w:hAnsi="Times New Roman" w:cs="Times New Roman"/>
            <w:sz w:val="24"/>
            <w:szCs w:val="24"/>
          </w:rPr>
          <w:t xml:space="preserve"> and “free-recall”</w:t>
        </w:r>
      </w:ins>
      <w:r w:rsidR="001B301B">
        <w:rPr>
          <w:rFonts w:ascii="Times New Roman" w:hAnsi="Times New Roman" w:cs="Times New Roman"/>
          <w:sz w:val="24"/>
          <w:szCs w:val="24"/>
        </w:rPr>
        <w:t xml:space="preserve"> </w:t>
      </w:r>
      <w:ins w:id="18" w:author="Nick Maxwell" w:date="2021-04-08T08:41:00Z">
        <w:r w:rsidR="00A13753">
          <w:rPr>
            <w:rFonts w:ascii="Times New Roman" w:hAnsi="Times New Roman" w:cs="Times New Roman"/>
            <w:sz w:val="24"/>
            <w:szCs w:val="24"/>
          </w:rPr>
          <w:t xml:space="preserve">conducted in April of 2021 </w:t>
        </w:r>
      </w:ins>
      <w:r w:rsidR="007E14FA">
        <w:rPr>
          <w:rFonts w:ascii="Times New Roman" w:hAnsi="Times New Roman" w:cs="Times New Roman"/>
          <w:sz w:val="24"/>
          <w:szCs w:val="24"/>
        </w:rPr>
        <w:t>yield</w:t>
      </w:r>
      <w:ins w:id="19" w:author="Nick Maxwell" w:date="2021-04-08T08:41:00Z">
        <w:r w:rsidR="00A13753">
          <w:rPr>
            <w:rFonts w:ascii="Times New Roman" w:hAnsi="Times New Roman" w:cs="Times New Roman"/>
            <w:sz w:val="24"/>
            <w:szCs w:val="24"/>
          </w:rPr>
          <w:t>ed</w:t>
        </w:r>
      </w:ins>
      <w:del w:id="20" w:author="Nick Maxwell" w:date="2021-04-08T08:41:00Z">
        <w:r w:rsidR="007E14FA" w:rsidDel="00A13753">
          <w:rPr>
            <w:rFonts w:ascii="Times New Roman" w:hAnsi="Times New Roman" w:cs="Times New Roman"/>
            <w:sz w:val="24"/>
            <w:szCs w:val="24"/>
          </w:rPr>
          <w:delText>s</w:delText>
        </w:r>
      </w:del>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 xml:space="preserve">publications </w:t>
      </w:r>
      <w:ins w:id="21" w:author="Nick Maxwell" w:date="2021-04-08T08:41:00Z">
        <w:r w:rsidR="00A13753">
          <w:rPr>
            <w:rFonts w:ascii="Times New Roman" w:hAnsi="Times New Roman" w:cs="Times New Roman"/>
            <w:sz w:val="24"/>
            <w:szCs w:val="24"/>
          </w:rPr>
          <w:t xml:space="preserve">and </w:t>
        </w:r>
        <w:r w:rsidR="00A13753" w:rsidRPr="00A13753">
          <w:rPr>
            <w:rFonts w:ascii="Times New Roman" w:hAnsi="Times New Roman" w:cs="Times New Roman"/>
            <w:sz w:val="24"/>
            <w:szCs w:val="24"/>
            <w:highlight w:val="yellow"/>
            <w:rPrChange w:id="22" w:author="Nick Maxwell" w:date="2021-04-08T08:41:00Z">
              <w:rPr>
                <w:rFonts w:ascii="Times New Roman" w:hAnsi="Times New Roman" w:cs="Times New Roman"/>
                <w:sz w:val="24"/>
                <w:szCs w:val="24"/>
              </w:rPr>
            </w:rPrChange>
          </w:rPr>
          <w:t>XXX</w:t>
        </w:r>
        <w:r w:rsidR="00A13753">
          <w:rPr>
            <w:rFonts w:ascii="Times New Roman" w:hAnsi="Times New Roman" w:cs="Times New Roman"/>
            <w:sz w:val="24"/>
            <w:szCs w:val="24"/>
          </w:rPr>
          <w:t xml:space="preserve"> publications respectively </w:t>
        </w:r>
      </w:ins>
      <w:r w:rsidR="001B301B">
        <w:rPr>
          <w:rFonts w:ascii="Times New Roman" w:hAnsi="Times New Roman" w:cs="Times New Roman"/>
          <w:sz w:val="24"/>
          <w:szCs w:val="24"/>
        </w:rPr>
        <w:t>since 20</w:t>
      </w:r>
      <w:r w:rsidR="002D5924">
        <w:rPr>
          <w:rFonts w:ascii="Times New Roman" w:hAnsi="Times New Roman" w:cs="Times New Roman"/>
          <w:sz w:val="24"/>
          <w:szCs w:val="24"/>
        </w:rPr>
        <w:t>00</w:t>
      </w:r>
      <w:ins w:id="23" w:author="Nick Maxwell" w:date="2021-04-08T08:41:00Z">
        <w:r w:rsidR="00A13753">
          <w:rPr>
            <w:rFonts w:ascii="Times New Roman" w:hAnsi="Times New Roman" w:cs="Times New Roman"/>
            <w:sz w:val="24"/>
            <w:szCs w:val="24"/>
          </w:rPr>
          <w:t>. T</w:t>
        </w:r>
      </w:ins>
      <w:del w:id="24" w:author="Nick Maxwell" w:date="2021-04-08T08:41:00Z">
        <w:r w:rsidR="001B301B" w:rsidDel="00A13753">
          <w:rPr>
            <w:rFonts w:ascii="Times New Roman" w:hAnsi="Times New Roman" w:cs="Times New Roman"/>
            <w:sz w:val="24"/>
            <w:szCs w:val="24"/>
          </w:rPr>
          <w:delText>, with t</w:delText>
        </w:r>
      </w:del>
      <w:r w:rsidR="001B301B">
        <w:rPr>
          <w:rFonts w:ascii="Times New Roman" w:hAnsi="Times New Roman" w:cs="Times New Roman"/>
          <w:sz w:val="24"/>
          <w:szCs w:val="24"/>
        </w:rPr>
        <w:t>hese results spann</w:t>
      </w:r>
      <w:ins w:id="25" w:author="Nick Maxwell" w:date="2021-04-08T08:41:00Z">
        <w:r w:rsidR="00A13753">
          <w:rPr>
            <w:rFonts w:ascii="Times New Roman" w:hAnsi="Times New Roman" w:cs="Times New Roman"/>
            <w:sz w:val="24"/>
            <w:szCs w:val="24"/>
          </w:rPr>
          <w:t>ed</w:t>
        </w:r>
      </w:ins>
      <w:del w:id="26" w:author="Nick Maxwell" w:date="2021-04-08T08:41:00Z">
        <w:r w:rsidR="001B301B" w:rsidDel="00A13753">
          <w:rPr>
            <w:rFonts w:ascii="Times New Roman" w:hAnsi="Times New Roman" w:cs="Times New Roman"/>
            <w:sz w:val="24"/>
            <w:szCs w:val="24"/>
          </w:rPr>
          <w:delText>ing</w:delText>
        </w:r>
      </w:del>
      <w:r w:rsidR="001B301B">
        <w:rPr>
          <w:rFonts w:ascii="Times New Roman" w:hAnsi="Times New Roman" w:cs="Times New Roman"/>
          <w:sz w:val="24"/>
          <w:szCs w:val="24"/>
        </w:rPr>
        <w:t xml:space="preserve">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EE41D1">
        <w:rPr>
          <w:rFonts w:ascii="Times New Roman" w:hAnsi="Times New Roman" w:cs="Times New Roman"/>
          <w:sz w:val="24"/>
          <w:szCs w:val="24"/>
        </w:rPr>
        <w:lastRenderedPageBreak/>
        <w:t>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del w:id="27" w:author="Mark Huff" w:date="2021-04-07T15:56:00Z">
        <w:r w:rsidDel="00A754C3">
          <w:rPr>
            <w:rFonts w:ascii="Times New Roman" w:hAnsi="Times New Roman" w:cs="Times New Roman"/>
            <w:sz w:val="24"/>
            <w:szCs w:val="24"/>
          </w:rPr>
          <w:delText xml:space="preserve">cued </w:delText>
        </w:r>
      </w:del>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5CC60D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output is often a time-consuming and tedious</w:t>
      </w:r>
      <w:del w:id="28" w:author="Mark Huff" w:date="2021-04-07T15:56:00Z">
        <w:r w:rsidR="00A903F1" w:rsidRPr="00A903F1" w:rsidDel="00A754C3">
          <w:rPr>
            <w:rFonts w:ascii="Times New Roman" w:hAnsi="Times New Roman" w:cs="Times New Roman"/>
            <w:sz w:val="24"/>
            <w:szCs w:val="24"/>
          </w:rPr>
          <w:delText xml:space="preserve"> task</w:delText>
        </w:r>
      </w:del>
      <w:r w:rsidR="00A903F1" w:rsidRPr="00A903F1">
        <w:rPr>
          <w:rFonts w:ascii="Times New Roman" w:hAnsi="Times New Roman" w:cs="Times New Roman"/>
          <w:sz w:val="24"/>
          <w:szCs w:val="24"/>
        </w:rPr>
        <w:t xml:space="preserve">.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ins w:id="29" w:author="Mark Huff" w:date="2021-04-07T15:56:00Z">
        <w:r w:rsidR="00A754C3">
          <w:rPr>
            <w:rFonts w:ascii="Times New Roman" w:hAnsi="Times New Roman" w:cs="Times New Roman"/>
            <w:sz w:val="24"/>
            <w:szCs w:val="24"/>
          </w:rPr>
          <w:t xml:space="preserve">and accurate </w:t>
        </w:r>
      </w:ins>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1E7ED00F"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del w:id="30" w:author="Mark Huff" w:date="2021-04-07T15:56:00Z">
        <w:r w:rsidR="006269DD" w:rsidDel="00A754C3">
          <w:rPr>
            <w:rFonts w:ascii="Times New Roman" w:hAnsi="Times New Roman" w:cs="Times New Roman"/>
            <w:sz w:val="24"/>
            <w:szCs w:val="24"/>
          </w:rPr>
          <w:delText xml:space="preserve">could </w:delText>
        </w:r>
        <w:r w:rsidR="00DE66D0" w:rsidDel="00A754C3">
          <w:rPr>
            <w:rFonts w:ascii="Times New Roman" w:hAnsi="Times New Roman" w:cs="Times New Roman"/>
            <w:sz w:val="24"/>
            <w:szCs w:val="24"/>
          </w:rPr>
          <w:delText>certainly</w:delText>
        </w:r>
      </w:del>
      <w:ins w:id="31" w:author="Mark Huff" w:date="2021-04-07T15:56:00Z">
        <w:r w:rsidR="00A754C3">
          <w:rPr>
            <w:rFonts w:ascii="Times New Roman" w:hAnsi="Times New Roman" w:cs="Times New Roman"/>
            <w:sz w:val="24"/>
            <w:szCs w:val="24"/>
          </w:rPr>
          <w:t>can</w:t>
        </w:r>
      </w:ins>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7CEAA68F"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del w:id="32" w:author="Mark Huff" w:date="2021-04-07T15:56:00Z">
        <w:r w:rsidR="00FD6CD0" w:rsidDel="00A754C3">
          <w:rPr>
            <w:rFonts w:ascii="Times New Roman" w:hAnsi="Times New Roman" w:cs="Times New Roman"/>
            <w:sz w:val="24"/>
            <w:szCs w:val="24"/>
          </w:rPr>
          <w:delText xml:space="preserve">cued </w:delText>
        </w:r>
      </w:del>
      <w:commentRangeStart w:id="33"/>
      <w:commentRangeStart w:id="34"/>
      <w:ins w:id="35" w:author="Mark Huff" w:date="2021-04-07T15:56: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commentRangeEnd w:id="33"/>
      <w:r w:rsidR="00A754C3">
        <w:rPr>
          <w:rStyle w:val="CommentReference"/>
        </w:rPr>
        <w:commentReference w:id="33"/>
      </w:r>
      <w:commentRangeEnd w:id="34"/>
      <w:r w:rsidR="00A13753">
        <w:rPr>
          <w:rStyle w:val="CommentReference"/>
        </w:rPr>
        <w:commentReference w:id="34"/>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 xml:space="preserve">(Maxwell &amp; Buchanan, 2020; Maxwell &amp; Huff, </w:t>
      </w:r>
      <w:r w:rsidR="00D9341E">
        <w:rPr>
          <w:rFonts w:ascii="Times New Roman" w:hAnsi="Times New Roman" w:cs="Times New Roman"/>
          <w:noProof/>
          <w:sz w:val="24"/>
          <w:szCs w:val="24"/>
        </w:rPr>
        <w:t>in press</w:t>
      </w:r>
      <w:r w:rsidR="00981F44">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del w:id="36" w:author="Mark Huff" w:date="2021-04-07T15:56:00Z">
        <w:r w:rsidR="00FD6CD0" w:rsidDel="00A754C3">
          <w:rPr>
            <w:rFonts w:ascii="Times New Roman" w:hAnsi="Times New Roman" w:cs="Times New Roman"/>
            <w:sz w:val="24"/>
            <w:szCs w:val="24"/>
          </w:rPr>
          <w:delText xml:space="preserve">free </w:delText>
        </w:r>
      </w:del>
      <w:ins w:id="37" w:author="Mark Huff" w:date="2021-04-07T15:56: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del w:id="38" w:author="Mark Huff" w:date="2021-04-07T15:59:00Z">
        <w:r w:rsidR="009D1FE0" w:rsidDel="00A754C3">
          <w:rPr>
            <w:rFonts w:ascii="Times New Roman" w:hAnsi="Times New Roman" w:cs="Times New Roman"/>
            <w:sz w:val="24"/>
            <w:szCs w:val="24"/>
          </w:rPr>
          <w:delText xml:space="preserve">sentence </w:delText>
        </w:r>
      </w:del>
      <w:ins w:id="39" w:author="Mark Huff" w:date="2021-04-07T15:59:00Z">
        <w:r w:rsidR="00A754C3">
          <w:rPr>
            <w:rFonts w:ascii="Times New Roman" w:hAnsi="Times New Roman" w:cs="Times New Roman"/>
            <w:sz w:val="24"/>
            <w:szCs w:val="24"/>
          </w:rPr>
          <w:t>sentence-</w:t>
        </w:r>
      </w:ins>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p>
    <w:p w14:paraId="1592CD94" w14:textId="52751256"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del w:id="40" w:author="Mark Huff" w:date="2021-04-07T15:56:00Z">
        <w:r w:rsidR="00FD6CD0" w:rsidDel="00A754C3">
          <w:rPr>
            <w:rFonts w:ascii="Times New Roman" w:hAnsi="Times New Roman" w:cs="Times New Roman"/>
            <w:sz w:val="24"/>
            <w:szCs w:val="24"/>
          </w:rPr>
          <w:delText xml:space="preserve">cued </w:delText>
        </w:r>
      </w:del>
      <w:ins w:id="41" w:author="Mark Huff" w:date="2021-04-07T15:56: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 xml:space="preserve">(Maxwell &amp; Huff, </w:t>
      </w:r>
      <w:r w:rsidR="00D9341E">
        <w:rPr>
          <w:rFonts w:ascii="Times New Roman" w:hAnsi="Times New Roman" w:cs="Times New Roman"/>
          <w:noProof/>
          <w:sz w:val="24"/>
          <w:szCs w:val="24"/>
        </w:rPr>
        <w:t>in press</w:t>
      </w:r>
      <w:r w:rsidR="007219FF">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del w:id="42" w:author="Mark Huff" w:date="2021-04-07T15:59:00Z">
        <w:r w:rsidR="00FD6CD0" w:rsidDel="00A754C3">
          <w:rPr>
            <w:rFonts w:ascii="Times New Roman" w:hAnsi="Times New Roman" w:cs="Times New Roman"/>
            <w:sz w:val="24"/>
            <w:szCs w:val="24"/>
          </w:rPr>
          <w:delText xml:space="preserve">cued </w:delText>
        </w:r>
      </w:del>
      <w:ins w:id="43" w:author="Mark Huff" w:date="2021-04-07T15:59: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del w:id="44" w:author="Mark Huff" w:date="2021-04-07T15:59:00Z">
        <w:r w:rsidR="00FD6CD0" w:rsidDel="00A754C3">
          <w:rPr>
            <w:rFonts w:ascii="Times New Roman" w:hAnsi="Times New Roman" w:cs="Times New Roman"/>
            <w:sz w:val="24"/>
            <w:szCs w:val="24"/>
          </w:rPr>
          <w:delText xml:space="preserve">free </w:delText>
        </w:r>
      </w:del>
      <w:ins w:id="45" w:author="Mark Huff" w:date="2021-04-07T15:59: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del w:id="46" w:author="Mark Huff" w:date="2021-04-07T15:59:00Z">
        <w:r w:rsidR="00FD6CD0" w:rsidDel="00A754C3">
          <w:rPr>
            <w:rFonts w:ascii="Times New Roman" w:hAnsi="Times New Roman" w:cs="Times New Roman"/>
            <w:sz w:val="24"/>
            <w:szCs w:val="24"/>
          </w:rPr>
          <w:delText xml:space="preserve">free </w:delText>
        </w:r>
      </w:del>
      <w:ins w:id="47" w:author="Mark Huff" w:date="2021-04-07T15:59: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ins w:id="48" w:author="Mark Huff" w:date="2021-04-07T15:59:00Z">
        <w:r w:rsidR="00A754C3">
          <w:rPr>
            <w:rFonts w:ascii="Times New Roman" w:hAnsi="Times New Roman" w:cs="Times New Roman"/>
            <w:sz w:val="24"/>
            <w:szCs w:val="24"/>
          </w:rPr>
          <w:t>-recall</w:t>
        </w:r>
      </w:ins>
      <w:r w:rsidR="008370D6">
        <w:rPr>
          <w:rFonts w:ascii="Times New Roman" w:hAnsi="Times New Roman" w:cs="Times New Roman"/>
          <w:sz w:val="24"/>
          <w:szCs w:val="24"/>
        </w:rPr>
        <w:t xml:space="preserve"> </w:t>
      </w:r>
      <w:del w:id="49" w:author="Mark Huff" w:date="2021-04-07T15:59:00Z">
        <w:r w:rsidR="008370D6" w:rsidDel="00A754C3">
          <w:rPr>
            <w:rFonts w:ascii="Times New Roman" w:hAnsi="Times New Roman" w:cs="Times New Roman"/>
            <w:sz w:val="24"/>
            <w:szCs w:val="24"/>
          </w:rPr>
          <w:delText xml:space="preserve">recognition </w:delText>
        </w:r>
      </w:del>
      <w:r w:rsidR="008370D6">
        <w:rPr>
          <w:rFonts w:ascii="Times New Roman" w:hAnsi="Times New Roman" w:cs="Times New Roman"/>
          <w:sz w:val="24"/>
          <w:szCs w:val="24"/>
        </w:rPr>
        <w:t>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3F9924B5"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ins w:id="50" w:author="Mark Huff" w:date="2021-04-07T16:00:00Z">
        <w:r w:rsidR="00A754C3">
          <w:rPr>
            <w:rFonts w:ascii="Times New Roman" w:hAnsi="Times New Roman" w:cs="Times New Roman"/>
            <w:sz w:val="24"/>
            <w:szCs w:val="24"/>
          </w:rPr>
          <w:t xml:space="preserve"> free-</w:t>
        </w:r>
      </w:ins>
      <w:del w:id="51" w:author="Mark Huff" w:date="2021-04-07T16:00:00Z">
        <w:r w:rsidR="00133086" w:rsidDel="00A754C3">
          <w:rPr>
            <w:rFonts w:ascii="Times New Roman" w:hAnsi="Times New Roman" w:cs="Times New Roman"/>
            <w:sz w:val="24"/>
            <w:szCs w:val="24"/>
          </w:rPr>
          <w:delText xml:space="preserve"> </w:delText>
        </w:r>
      </w:del>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commentRangeStart w:id="52"/>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ins w:id="53" w:author="Mark Huff" w:date="2021-04-07T15:59:00Z">
        <w:r w:rsidR="00A754C3">
          <w:rPr>
            <w:rFonts w:ascii="Times New Roman" w:hAnsi="Times New Roman" w:cs="Times New Roman"/>
            <w:noProof/>
            <w:sz w:val="24"/>
            <w:szCs w:val="24"/>
          </w:rPr>
          <w:t>; Wah</w:t>
        </w:r>
      </w:ins>
      <w:ins w:id="54" w:author="Mark Huff" w:date="2021-04-07T16:00:00Z">
        <w:r w:rsidR="00A754C3">
          <w:rPr>
            <w:rFonts w:ascii="Times New Roman" w:hAnsi="Times New Roman" w:cs="Times New Roman"/>
            <w:noProof/>
            <w:sz w:val="24"/>
            <w:szCs w:val="24"/>
          </w:rPr>
          <w:t>lheim &amp; Huff, 2015</w:t>
        </w:r>
      </w:ins>
      <w:r w:rsidR="005760A9">
        <w:rPr>
          <w:rFonts w:ascii="Times New Roman" w:hAnsi="Times New Roman" w:cs="Times New Roman"/>
          <w:noProof/>
          <w:sz w:val="24"/>
          <w:szCs w:val="24"/>
        </w:rPr>
        <w:t>)</w:t>
      </w:r>
      <w:r w:rsidR="005760A9">
        <w:rPr>
          <w:rFonts w:ascii="Times New Roman" w:hAnsi="Times New Roman" w:cs="Times New Roman"/>
          <w:sz w:val="24"/>
          <w:szCs w:val="24"/>
        </w:rPr>
        <w:fldChar w:fldCharType="end"/>
      </w:r>
      <w:commentRangeEnd w:id="52"/>
      <w:r w:rsidR="006F11F3">
        <w:rPr>
          <w:rStyle w:val="CommentReference"/>
        </w:rPr>
        <w:commentReference w:id="52"/>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4E68FCF"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del w:id="55" w:author="Mark Huff" w:date="2021-04-07T16:00:00Z">
        <w:r w:rsidR="00FD6CD0" w:rsidDel="00A754C3">
          <w:rPr>
            <w:rFonts w:ascii="Times New Roman" w:hAnsi="Times New Roman" w:cs="Times New Roman"/>
            <w:sz w:val="24"/>
            <w:szCs w:val="24"/>
          </w:rPr>
          <w:delText xml:space="preserve">cued </w:delText>
        </w:r>
      </w:del>
      <w:ins w:id="56"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del w:id="57" w:author="Mark Huff" w:date="2021-04-07T16:00:00Z">
        <w:r w:rsidR="00E14517" w:rsidDel="00A754C3">
          <w:rPr>
            <w:rFonts w:ascii="Times New Roman" w:hAnsi="Times New Roman" w:cs="Times New Roman"/>
            <w:sz w:val="24"/>
            <w:szCs w:val="24"/>
          </w:rPr>
          <w:delText xml:space="preserve">free </w:delText>
        </w:r>
      </w:del>
      <w:ins w:id="58" w:author="Mark Huff" w:date="2021-04-07T16:00:00Z">
        <w:r w:rsidR="00A754C3">
          <w:rPr>
            <w:rFonts w:ascii="Times New Roman" w:hAnsi="Times New Roman" w:cs="Times New Roman"/>
            <w:sz w:val="24"/>
            <w:szCs w:val="24"/>
          </w:rPr>
          <w:t>free-</w:t>
        </w:r>
      </w:ins>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del w:id="59" w:author="Mark Huff" w:date="2021-04-07T16:00:00Z">
        <w:r w:rsidR="002B1949" w:rsidDel="00A754C3">
          <w:rPr>
            <w:rFonts w:ascii="Times New Roman" w:hAnsi="Times New Roman" w:cs="Times New Roman"/>
            <w:sz w:val="24"/>
            <w:szCs w:val="24"/>
          </w:rPr>
          <w:delText>sentence</w:delText>
        </w:r>
        <w:r w:rsidR="00F71A31" w:rsidDel="00A754C3">
          <w:rPr>
            <w:rFonts w:ascii="Times New Roman" w:hAnsi="Times New Roman" w:cs="Times New Roman"/>
            <w:sz w:val="24"/>
            <w:szCs w:val="24"/>
          </w:rPr>
          <w:delText xml:space="preserve"> </w:delText>
        </w:r>
      </w:del>
      <w:ins w:id="60" w:author="Mark Huff" w:date="2021-04-07T16:00:00Z">
        <w:r w:rsidR="00A754C3">
          <w:rPr>
            <w:rFonts w:ascii="Times New Roman" w:hAnsi="Times New Roman" w:cs="Times New Roman"/>
            <w:sz w:val="24"/>
            <w:szCs w:val="24"/>
          </w:rPr>
          <w:t>sentence-</w:t>
        </w:r>
      </w:ins>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61" w:name="_Hlk46495477"/>
    </w:p>
    <w:p w14:paraId="29D8F93F" w14:textId="2B484C46" w:rsidR="00FF76DE" w:rsidRPr="00BE3B86" w:rsidRDefault="00FD6CD0" w:rsidP="00BE3B86">
      <w:pPr>
        <w:spacing w:after="0" w:line="480" w:lineRule="auto"/>
        <w:jc w:val="center"/>
        <w:rPr>
          <w:rFonts w:ascii="Times New Roman" w:hAnsi="Times New Roman" w:cs="Times New Roman"/>
          <w:sz w:val="24"/>
          <w:szCs w:val="24"/>
        </w:rPr>
      </w:pPr>
      <w:del w:id="62" w:author="Mark Huff" w:date="2021-04-07T16:00:00Z">
        <w:r w:rsidDel="00A754C3">
          <w:rPr>
            <w:rFonts w:ascii="Times New Roman" w:hAnsi="Times New Roman" w:cs="Times New Roman"/>
            <w:b/>
            <w:bCs/>
            <w:sz w:val="24"/>
            <w:szCs w:val="24"/>
          </w:rPr>
          <w:delText xml:space="preserve">Cued </w:delText>
        </w:r>
      </w:del>
      <w:ins w:id="63" w:author="Mark Huff" w:date="2021-04-07T16:00:00Z">
        <w:r w:rsidR="00A754C3">
          <w:rPr>
            <w:rFonts w:ascii="Times New Roman" w:hAnsi="Times New Roman" w:cs="Times New Roman"/>
            <w:b/>
            <w:bCs/>
            <w:sz w:val="24"/>
            <w:szCs w:val="24"/>
          </w:rPr>
          <w:t>Cued-</w:t>
        </w:r>
      </w:ins>
      <w:del w:id="64" w:author="Mark Huff" w:date="2021-04-07T16:00:00Z">
        <w:r w:rsidDel="00A754C3">
          <w:rPr>
            <w:rFonts w:ascii="Times New Roman" w:hAnsi="Times New Roman" w:cs="Times New Roman"/>
            <w:b/>
            <w:bCs/>
            <w:sz w:val="24"/>
            <w:szCs w:val="24"/>
          </w:rPr>
          <w:delText>recall</w:delText>
        </w:r>
        <w:r w:rsidR="008D5E4A" w:rsidDel="00A754C3">
          <w:rPr>
            <w:rFonts w:ascii="Times New Roman" w:hAnsi="Times New Roman" w:cs="Times New Roman"/>
            <w:b/>
            <w:bCs/>
            <w:sz w:val="24"/>
            <w:szCs w:val="24"/>
          </w:rPr>
          <w:delText xml:space="preserve"> </w:delText>
        </w:r>
      </w:del>
      <w:ins w:id="65" w:author="Mark Huff" w:date="2021-04-07T16:00:00Z">
        <w:r w:rsidR="00A754C3">
          <w:rPr>
            <w:rFonts w:ascii="Times New Roman" w:hAnsi="Times New Roman" w:cs="Times New Roman"/>
            <w:b/>
            <w:bCs/>
            <w:sz w:val="24"/>
            <w:szCs w:val="24"/>
          </w:rPr>
          <w:t xml:space="preserve">Recall </w:t>
        </w:r>
      </w:ins>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61"/>
    <w:p w14:paraId="3D9DD028" w14:textId="4415691D"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del w:id="66" w:author="Mark Huff" w:date="2021-04-07T16:00:00Z">
        <w:r w:rsidR="00FD6CD0" w:rsidDel="00A754C3">
          <w:rPr>
            <w:rFonts w:ascii="Times New Roman" w:hAnsi="Times New Roman" w:cs="Times New Roman"/>
            <w:sz w:val="24"/>
            <w:szCs w:val="24"/>
          </w:rPr>
          <w:delText xml:space="preserve">cued </w:delText>
        </w:r>
      </w:del>
      <w:ins w:id="67"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del w:id="68" w:author="Mark Huff" w:date="2021-04-07T16:00:00Z">
        <w:r w:rsidR="00FD6CD0" w:rsidDel="00A754C3">
          <w:rPr>
            <w:rFonts w:ascii="Times New Roman" w:hAnsi="Times New Roman" w:cs="Times New Roman"/>
            <w:sz w:val="24"/>
            <w:szCs w:val="24"/>
          </w:rPr>
          <w:delText xml:space="preserve">cued </w:delText>
        </w:r>
      </w:del>
      <w:ins w:id="69"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6CD0C78D"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del w:id="70" w:author="Mark Huff" w:date="2021-04-07T16:00:00Z">
        <w:r w:rsidR="00FD6CD0" w:rsidDel="00A754C3">
          <w:rPr>
            <w:rFonts w:ascii="Times New Roman" w:hAnsi="Times New Roman" w:cs="Times New Roman"/>
            <w:sz w:val="24"/>
            <w:szCs w:val="24"/>
          </w:rPr>
          <w:delText xml:space="preserve">cued </w:delText>
        </w:r>
      </w:del>
      <w:ins w:id="71" w:author="Mark Huff" w:date="2021-04-07T16:00: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two </w:t>
      </w:r>
      <w:proofErr w:type="gramStart"/>
      <w:r w:rsidR="00AE62F6">
        <w:rPr>
          <w:rFonts w:ascii="Times New Roman" w:hAnsi="Times New Roman" w:cs="Times New Roman"/>
          <w:sz w:val="24"/>
          <w:szCs w:val="24"/>
        </w:rPr>
        <w:t>letters</w:t>
      </w:r>
      <w:r w:rsidR="001214E6">
        <w:rPr>
          <w:rFonts w:ascii="Times New Roman" w:hAnsi="Times New Roman" w:cs="Times New Roman"/>
          <w:sz w:val="24"/>
          <w:szCs w:val="24"/>
        </w:rPr>
        <w:t>;</w:t>
      </w:r>
      <w:proofErr w:type="gramEnd"/>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w:t>
      </w:r>
      <w:proofErr w:type="gramStart"/>
      <w:r w:rsidR="005A0A84">
        <w:rPr>
          <w:rFonts w:ascii="Times New Roman" w:hAnsi="Times New Roman" w:cs="Times New Roman"/>
          <w:sz w:val="24"/>
          <w:szCs w:val="24"/>
        </w:rPr>
        <w:t>is</w:t>
      </w:r>
      <w:proofErr w:type="gramEnd"/>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proofErr w:type="gramStart"/>
      <w:r w:rsidRPr="00DA0905">
        <w:rPr>
          <w:rFonts w:ascii="Courier New" w:hAnsi="Courier New" w:cs="Courier New"/>
          <w:sz w:val="20"/>
          <w:szCs w:val="20"/>
        </w:rPr>
        <w:t>editing</w:t>
      </w:r>
      <w:proofErr w:type="spellEnd"/>
      <w:proofErr w:type="gram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 xml:space="preserve">4      1         4      enquiry     buzzing     </w:t>
      </w:r>
      <w:proofErr w:type="spellStart"/>
      <w:proofErr w:type="gramStart"/>
      <w:r w:rsidRPr="00DA0905">
        <w:rPr>
          <w:rFonts w:ascii="Courier New" w:hAnsi="Courier New" w:cs="Courier New"/>
          <w:sz w:val="20"/>
          <w:szCs w:val="20"/>
        </w:rPr>
        <w:t>buzzing</w:t>
      </w:r>
      <w:proofErr w:type="spellEnd"/>
      <w:proofErr w:type="gram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4A89E90C"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del w:id="72" w:author="Mark Huff" w:date="2021-04-07T16:01:00Z">
        <w:r w:rsidR="00677D94" w:rsidDel="00A754C3">
          <w:rPr>
            <w:rFonts w:ascii="Times New Roman" w:hAnsi="Times New Roman" w:cs="Times New Roman"/>
            <w:sz w:val="24"/>
            <w:szCs w:val="24"/>
          </w:rPr>
          <w:delText xml:space="preserve">cued </w:delText>
        </w:r>
      </w:del>
      <w:ins w:id="73" w:author="Mark Huff" w:date="2021-04-07T16:01:00Z">
        <w:r w:rsidR="00A754C3">
          <w:rPr>
            <w:rFonts w:ascii="Times New Roman" w:hAnsi="Times New Roman" w:cs="Times New Roman"/>
            <w:sz w:val="24"/>
            <w:szCs w:val="24"/>
          </w:rPr>
          <w:t>cued-</w:t>
        </w:r>
      </w:ins>
      <w:r w:rsidR="00677D94">
        <w:rPr>
          <w:rFonts w:ascii="Times New Roman" w:hAnsi="Times New Roman" w:cs="Times New Roman"/>
          <w:sz w:val="24"/>
          <w:szCs w:val="24"/>
        </w:rPr>
        <w:t xml:space="preserve">recall </w:t>
      </w:r>
      <w:commentRangeStart w:id="74"/>
      <w:commentRangeStart w:id="75"/>
      <w:del w:id="76" w:author="Mark Huff" w:date="2021-04-07T16:01:00Z">
        <w:r w:rsidR="00677D94" w:rsidDel="00A754C3">
          <w:rPr>
            <w:rFonts w:ascii="Times New Roman" w:hAnsi="Times New Roman" w:cs="Times New Roman"/>
            <w:sz w:val="24"/>
            <w:szCs w:val="24"/>
          </w:rPr>
          <w:delText>dataframe</w:delText>
        </w:r>
      </w:del>
      <w:ins w:id="77" w:author="Mark Huff" w:date="2021-04-07T16:01:00Z">
        <w:r w:rsidR="00A754C3">
          <w:rPr>
            <w:rFonts w:ascii="Times New Roman" w:hAnsi="Times New Roman" w:cs="Times New Roman"/>
            <w:sz w:val="24"/>
            <w:szCs w:val="24"/>
          </w:rPr>
          <w:t>data</w:t>
        </w:r>
        <w:del w:id="78" w:author="Nick Maxwell" w:date="2021-04-08T08:43:00Z">
          <w:r w:rsidR="00A754C3" w:rsidDel="00A13753">
            <w:rPr>
              <w:rFonts w:ascii="Times New Roman" w:hAnsi="Times New Roman" w:cs="Times New Roman"/>
              <w:sz w:val="24"/>
              <w:szCs w:val="24"/>
            </w:rPr>
            <w:delText xml:space="preserve"> </w:delText>
          </w:r>
        </w:del>
        <w:r w:rsidR="00A754C3">
          <w:rPr>
            <w:rFonts w:ascii="Times New Roman" w:hAnsi="Times New Roman" w:cs="Times New Roman"/>
            <w:sz w:val="24"/>
            <w:szCs w:val="24"/>
          </w:rPr>
          <w:t>frame</w:t>
        </w:r>
      </w:ins>
      <w:r w:rsidR="00677D94">
        <w:rPr>
          <w:rFonts w:ascii="Times New Roman" w:hAnsi="Times New Roman" w:cs="Times New Roman"/>
          <w:sz w:val="24"/>
          <w:szCs w:val="24"/>
        </w:rPr>
        <w:t xml:space="preserve"> </w:t>
      </w:r>
      <w:commentRangeEnd w:id="74"/>
      <w:r w:rsidR="00345037">
        <w:rPr>
          <w:rStyle w:val="CommentReference"/>
        </w:rPr>
        <w:commentReference w:id="74"/>
      </w:r>
      <w:commentRangeEnd w:id="75"/>
      <w:r w:rsidR="00A13753">
        <w:rPr>
          <w:rStyle w:val="CommentReference"/>
        </w:rPr>
        <w:commentReference w:id="75"/>
      </w:r>
      <w:r w:rsidR="00677D94">
        <w:rPr>
          <w:rFonts w:ascii="Times New Roman" w:hAnsi="Times New Roman" w:cs="Times New Roman"/>
          <w:sz w:val="24"/>
          <w:szCs w:val="24"/>
        </w:rPr>
        <w:t xml:space="preserve">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del w:id="79" w:author="Mark Huff" w:date="2021-04-07T16:02:00Z">
        <w:r w:rsidR="00677D94" w:rsidDel="00A754C3">
          <w:rPr>
            <w:rFonts w:ascii="Times New Roman" w:hAnsi="Times New Roman" w:cs="Times New Roman"/>
            <w:sz w:val="24"/>
            <w:szCs w:val="24"/>
          </w:rPr>
          <w:delText xml:space="preserve">between </w:delText>
        </w:r>
      </w:del>
      <w:ins w:id="80" w:author="Mark Huff" w:date="2021-04-07T16:02:00Z">
        <w:r w:rsidR="00A754C3">
          <w:rPr>
            <w:rFonts w:ascii="Times New Roman" w:hAnsi="Times New Roman" w:cs="Times New Roman"/>
            <w:sz w:val="24"/>
            <w:szCs w:val="24"/>
          </w:rPr>
          <w:t>between-</w:t>
        </w:r>
      </w:ins>
      <w:r w:rsidR="00282E27">
        <w:rPr>
          <w:rFonts w:ascii="Times New Roman" w:hAnsi="Times New Roman" w:cs="Times New Roman"/>
          <w:sz w:val="24"/>
          <w:szCs w:val="24"/>
        </w:rPr>
        <w:t>subject</w:t>
      </w:r>
      <w:del w:id="81" w:author="Mark Huff" w:date="2021-04-07T16:02:00Z">
        <w:r w:rsidR="00282E27" w:rsidDel="00A754C3">
          <w:rPr>
            <w:rFonts w:ascii="Times New Roman" w:hAnsi="Times New Roman" w:cs="Times New Roman"/>
            <w:sz w:val="24"/>
            <w:szCs w:val="24"/>
          </w:rPr>
          <w:delText>s’</w:delText>
        </w:r>
      </w:del>
      <w:r w:rsidR="00677D94">
        <w:rPr>
          <w:rFonts w:ascii="Times New Roman" w:hAnsi="Times New Roman" w:cs="Times New Roman"/>
          <w:sz w:val="24"/>
          <w:szCs w:val="24"/>
        </w:rPr>
        <w:t xml:space="preserve"> values to be included in the output, with a </w:t>
      </w:r>
      <w:del w:id="82" w:author="Mark Huff" w:date="2021-04-07T16:01:00Z">
        <w:r w:rsidR="00677D94" w:rsidDel="00A754C3">
          <w:rPr>
            <w:rFonts w:ascii="Times New Roman" w:hAnsi="Times New Roman" w:cs="Times New Roman"/>
            <w:sz w:val="24"/>
            <w:szCs w:val="24"/>
          </w:rPr>
          <w:delText>one to one</w:delText>
        </w:r>
      </w:del>
      <w:ins w:id="83" w:author="Mark Huff" w:date="2021-04-07T16:01:00Z">
        <w:r w:rsidR="00A754C3">
          <w:rPr>
            <w:rFonts w:ascii="Times New Roman" w:hAnsi="Times New Roman" w:cs="Times New Roman"/>
            <w:sz w:val="24"/>
            <w:szCs w:val="24"/>
          </w:rPr>
          <w:t>one-to-one</w:t>
        </w:r>
      </w:ins>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prop_correct_cued(data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w:t>
      </w:r>
      <w:proofErr w:type="gramStart"/>
      <w:r w:rsidRPr="004317D4">
        <w:rPr>
          <w:rFonts w:ascii="Courier New" w:hAnsi="Courier New" w:cs="Courier New"/>
          <w:sz w:val="20"/>
          <w:szCs w:val="20"/>
        </w:rPr>
        <w:t>Scored</w:t>
      </w:r>
      <w:proofErr w:type="spellEnd"/>
      <w:proofErr w:type="gram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w:t>
      </w:r>
      <w:proofErr w:type="gramStart"/>
      <w:r>
        <w:rPr>
          <w:rFonts w:ascii="Times New Roman" w:hAnsi="Times New Roman" w:cs="Times New Roman"/>
          <w:sz w:val="24"/>
          <w:szCs w:val="24"/>
        </w:rPr>
        <w:t>conditions, if</w:t>
      </w:r>
      <w:proofErr w:type="gramEnd"/>
      <w:r>
        <w:rPr>
          <w:rFonts w:ascii="Times New Roman" w:hAnsi="Times New Roman" w:cs="Times New Roman"/>
          <w:sz w:val="24"/>
          <w:szCs w:val="24"/>
        </w:rPr>
        <w:t xml:space="preserve"> they were included in the scoring function. An example of this output is included below. </w:t>
      </w:r>
    </w:p>
    <w:p w14:paraId="3599D4A2" w14:textId="1AF319E8"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del w:id="84" w:author="Mark Huff" w:date="2021-04-07T16:02:00Z">
        <w:r w:rsidDel="00A754C3">
          <w:rPr>
            <w:rFonts w:ascii="Times New Roman" w:hAnsi="Times New Roman" w:cs="Times New Roman"/>
            <w:b/>
            <w:bCs/>
            <w:sz w:val="24"/>
            <w:szCs w:val="24"/>
          </w:rPr>
          <w:delText xml:space="preserve"> recall</w:delText>
        </w:r>
      </w:del>
      <w:ins w:id="85" w:author="Mark Huff" w:date="2021-04-07T16:02:00Z">
        <w:r w:rsidR="00A754C3">
          <w:rPr>
            <w:rFonts w:ascii="Times New Roman" w:hAnsi="Times New Roman" w:cs="Times New Roman"/>
            <w:b/>
            <w:bCs/>
            <w:sz w:val="24"/>
            <w:szCs w:val="24"/>
          </w:rPr>
          <w:t>-Recall</w:t>
        </w:r>
      </w:ins>
      <w:r w:rsidR="008D5E4A">
        <w:rPr>
          <w:rFonts w:ascii="Times New Roman" w:hAnsi="Times New Roman" w:cs="Times New Roman"/>
          <w:b/>
          <w:bCs/>
          <w:sz w:val="24"/>
          <w:szCs w:val="24"/>
        </w:rPr>
        <w:t xml:space="preserve"> Scoring Functions Example</w:t>
      </w:r>
    </w:p>
    <w:p w14:paraId="71A4C3D0" w14:textId="20F049A5" w:rsidR="00F627B8" w:rsidRDefault="00F627B8" w:rsidP="00497C3E">
      <w:pPr>
        <w:spacing w:after="0" w:line="480" w:lineRule="auto"/>
        <w:rPr>
          <w:rFonts w:ascii="Times New Roman" w:hAnsi="Times New Roman" w:cs="Times New Roman"/>
          <w:sz w:val="24"/>
          <w:szCs w:val="24"/>
        </w:rPr>
      </w:pPr>
      <w:bookmarkStart w:id="86"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del w:id="87" w:author="Mark Huff" w:date="2021-04-07T16:02:00Z">
        <w:r w:rsidR="0077027D" w:rsidDel="00A754C3">
          <w:rPr>
            <w:rFonts w:ascii="Times New Roman" w:hAnsi="Times New Roman" w:cs="Times New Roman"/>
            <w:sz w:val="24"/>
            <w:szCs w:val="24"/>
          </w:rPr>
          <w:delText xml:space="preserve">free </w:delText>
        </w:r>
      </w:del>
      <w:ins w:id="88" w:author="Mark Huff" w:date="2021-04-07T16:02:00Z">
        <w:r w:rsidR="00A754C3">
          <w:rPr>
            <w:rFonts w:ascii="Times New Roman" w:hAnsi="Times New Roman" w:cs="Times New Roman"/>
            <w:sz w:val="24"/>
            <w:szCs w:val="24"/>
          </w:rPr>
          <w:t>free-</w:t>
        </w:r>
      </w:ins>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4991BE42"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w:t>
      </w:r>
      <w:del w:id="89" w:author="Mark Huff" w:date="2021-04-07T16:03:00Z">
        <w:r w:rsidR="009C680F" w:rsidDel="00A754C3">
          <w:rPr>
            <w:rFonts w:ascii="Times New Roman" w:hAnsi="Times New Roman" w:cs="Times New Roman"/>
            <w:sz w:val="24"/>
            <w:szCs w:val="24"/>
          </w:rPr>
          <w:delText xml:space="preserve">free </w:delText>
        </w:r>
      </w:del>
      <w:ins w:id="90" w:author="Mark Huff" w:date="2021-04-07T16:03:00Z">
        <w:r w:rsidR="00A754C3">
          <w:rPr>
            <w:rFonts w:ascii="Times New Roman" w:hAnsi="Times New Roman" w:cs="Times New Roman"/>
            <w:sz w:val="24"/>
            <w:szCs w:val="24"/>
          </w:rPr>
          <w:t>free-</w:t>
        </w:r>
      </w:ins>
      <w:r w:rsidR="009C680F">
        <w:rPr>
          <w:rFonts w:ascii="Times New Roman" w:hAnsi="Times New Roman" w:cs="Times New Roman"/>
          <w:sz w:val="24"/>
          <w:szCs w:val="24"/>
        </w:rPr>
        <w:t xml:space="preserve">recall data, a list of 22 common household objects was first generated. This list was based on the “bedroom” list used by Gretz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7200AC6A"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del w:id="91" w:author="Mark Huff" w:date="2021-04-07T16:03:00Z">
        <w:r w:rsidDel="00A754C3">
          <w:rPr>
            <w:rFonts w:ascii="Times New Roman" w:hAnsi="Times New Roman" w:cs="Times New Roman"/>
            <w:sz w:val="24"/>
            <w:szCs w:val="24"/>
          </w:rPr>
          <w:delText xml:space="preserve">free </w:delText>
        </w:r>
      </w:del>
      <w:ins w:id="92" w:author="Mark Huff" w:date="2021-04-07T16:03:00Z">
        <w:r w:rsidR="00A754C3">
          <w:rPr>
            <w:rFonts w:ascii="Times New Roman" w:hAnsi="Times New Roman" w:cs="Times New Roman"/>
            <w:sz w:val="24"/>
            <w:szCs w:val="24"/>
          </w:rPr>
          <w:t>free-</w:t>
        </w:r>
      </w:ins>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BCE849B"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w:t>
      </w:r>
      <w:del w:id="93" w:author="Mark Huff" w:date="2021-04-07T16:03:00Z">
        <w:r w:rsidDel="00A754C3">
          <w:rPr>
            <w:rFonts w:ascii="Times New Roman" w:hAnsi="Times New Roman" w:cs="Times New Roman"/>
            <w:sz w:val="24"/>
            <w:szCs w:val="24"/>
          </w:rPr>
          <w:delText xml:space="preserve">comma </w:delText>
        </w:r>
      </w:del>
      <w:ins w:id="94" w:author="Mark Huff" w:date="2021-04-07T16:03:00Z">
        <w:r w:rsidR="00A754C3">
          <w:rPr>
            <w:rFonts w:ascii="Times New Roman" w:hAnsi="Times New Roman" w:cs="Times New Roman"/>
            <w:sz w:val="24"/>
            <w:szCs w:val="24"/>
          </w:rPr>
          <w:t>comma-</w:t>
        </w:r>
      </w:ins>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w:t>
      </w:r>
      <w:r>
        <w:rPr>
          <w:rFonts w:ascii="Times New Roman" w:hAnsi="Times New Roman" w:cs="Times New Roman"/>
          <w:sz w:val="24"/>
          <w:szCs w:val="24"/>
        </w:rPr>
        <w:lastRenderedPageBreak/>
        <w:t xml:space="preserve">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7D66F460"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w:t>
      </w:r>
      <w:del w:id="95" w:author="Mark Huff" w:date="2021-04-07T16:03:00Z">
        <w:r w:rsidDel="00A754C3">
          <w:rPr>
            <w:rFonts w:ascii="Times New Roman" w:hAnsi="Times New Roman" w:cs="Times New Roman"/>
            <w:sz w:val="24"/>
            <w:szCs w:val="24"/>
          </w:rPr>
          <w:delText>s’</w:delText>
        </w:r>
      </w:del>
      <w:r>
        <w:rPr>
          <w:rFonts w:ascii="Times New Roman" w:hAnsi="Times New Roman" w:cs="Times New Roman"/>
          <w:sz w:val="24"/>
          <w:szCs w:val="24"/>
        </w:rPr>
        <w:t xml:space="preserve">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del w:id="96" w:author="Mark Huff" w:date="2021-04-07T16:03:00Z">
        <w:r w:rsidDel="00A754C3">
          <w:rPr>
            <w:rFonts w:ascii="Times New Roman" w:hAnsi="Times New Roman" w:cs="Times New Roman"/>
            <w:sz w:val="24"/>
            <w:szCs w:val="24"/>
          </w:rPr>
          <w:delText>as long as</w:delText>
        </w:r>
      </w:del>
      <w:ins w:id="97" w:author="Mark Huff" w:date="2021-04-07T16:03:00Z">
        <w:r w:rsidR="00A754C3">
          <w:rPr>
            <w:rFonts w:ascii="Times New Roman" w:hAnsi="Times New Roman" w:cs="Times New Roman"/>
            <w:sz w:val="24"/>
            <w:szCs w:val="24"/>
          </w:rPr>
          <w:t>provided</w:t>
        </w:r>
      </w:ins>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w:t>
      </w:r>
      <w:r>
        <w:rPr>
          <w:rFonts w:ascii="Times New Roman" w:hAnsi="Times New Roman" w:cs="Times New Roman"/>
          <w:sz w:val="24"/>
          <w:szCs w:val="24"/>
        </w:rPr>
        <w:lastRenderedPageBreak/>
        <w:t xml:space="preserve">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26510AC3"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del w:id="98" w:author="Mark Huff" w:date="2021-04-07T16:03:00Z">
        <w:r w:rsidR="00FD6CD0" w:rsidDel="00A754C3">
          <w:rPr>
            <w:rFonts w:ascii="Times New Roman" w:hAnsi="Times New Roman" w:cs="Times New Roman"/>
            <w:sz w:val="24"/>
            <w:szCs w:val="24"/>
          </w:rPr>
          <w:delText xml:space="preserve">cued </w:delText>
        </w:r>
      </w:del>
      <w:ins w:id="99" w:author="Mark Huff" w:date="2021-04-07T16:03:00Z">
        <w:r w:rsidR="00A754C3">
          <w:rPr>
            <w:rFonts w:ascii="Times New Roman" w:hAnsi="Times New Roman" w:cs="Times New Roman"/>
            <w:sz w:val="24"/>
            <w:szCs w:val="24"/>
          </w:rPr>
          <w:t>cued-</w:t>
        </w:r>
      </w:ins>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del w:id="100" w:author="Mark Huff" w:date="2021-04-07T16:03:00Z">
        <w:r w:rsidR="00FD6CD0" w:rsidDel="00A754C3">
          <w:rPr>
            <w:rFonts w:ascii="Times New Roman" w:hAnsi="Times New Roman" w:cs="Times New Roman"/>
            <w:sz w:val="24"/>
            <w:szCs w:val="24"/>
          </w:rPr>
          <w:delText xml:space="preserve">free </w:delText>
        </w:r>
      </w:del>
      <w:ins w:id="101" w:author="Mark Huff" w:date="2021-04-07T16:03:00Z">
        <w:r w:rsidR="00A754C3">
          <w:rPr>
            <w:rFonts w:ascii="Times New Roman" w:hAnsi="Times New Roman" w:cs="Times New Roman"/>
            <w:sz w:val="24"/>
            <w:szCs w:val="24"/>
          </w:rPr>
          <w:t>free-</w:t>
        </w:r>
      </w:ins>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r w:rsidR="007B7E83">
        <w:rPr>
          <w:rFonts w:ascii="Times New Roman" w:hAnsi="Times New Roman" w:cs="Times New Roman"/>
          <w:sz w:val="24"/>
          <w:szCs w:val="24"/>
        </w:rPr>
        <w:t xml:space="preserve">and removing all </w:t>
      </w:r>
      <w:commentRangeStart w:id="102"/>
      <w:commentRangeStart w:id="103"/>
      <w:r w:rsidR="007B7E83">
        <w:rPr>
          <w:rFonts w:ascii="Times New Roman" w:hAnsi="Times New Roman" w:cs="Times New Roman"/>
          <w:sz w:val="24"/>
          <w:szCs w:val="24"/>
        </w:rPr>
        <w:t>NA</w:t>
      </w:r>
      <w:commentRangeEnd w:id="102"/>
      <w:r w:rsidR="00A754C3">
        <w:rPr>
          <w:rStyle w:val="CommentReference"/>
        </w:rPr>
        <w:commentReference w:id="102"/>
      </w:r>
      <w:commentRangeEnd w:id="103"/>
      <w:r w:rsidR="00A13753">
        <w:rPr>
          <w:rStyle w:val="CommentReference"/>
        </w:rPr>
        <w:commentReference w:id="103"/>
      </w:r>
      <w:r w:rsidR="007B7E83">
        <w:rPr>
          <w:rFonts w:ascii="Times New Roman" w:hAnsi="Times New Roman" w:cs="Times New Roman"/>
          <w:sz w:val="24"/>
          <w:szCs w:val="24"/>
        </w:rPr>
        <w:t xml:space="preserve"> cases </w:t>
      </w:r>
      <w:r w:rsidR="0083324F">
        <w:rPr>
          <w:rFonts w:ascii="Times New Roman" w:hAnsi="Times New Roman" w:cs="Times New Roman"/>
          <w:sz w:val="24"/>
          <w:szCs w:val="24"/>
        </w:rPr>
        <w:t xml:space="preserve">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46BD19F4"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del w:id="104" w:author="Mark Huff" w:date="2021-04-07T16:03:00Z">
        <w:r w:rsidDel="00A754C3">
          <w:rPr>
            <w:rFonts w:ascii="Times New Roman" w:hAnsi="Times New Roman" w:cs="Times New Roman"/>
            <w:sz w:val="24"/>
            <w:szCs w:val="24"/>
          </w:rPr>
          <w:delText xml:space="preserve"> response</w:delText>
        </w:r>
      </w:del>
      <w:ins w:id="105" w:author="Mark Huff" w:date="2021-04-07T16:03:00Z">
        <w:r w:rsidR="00A754C3">
          <w:rPr>
            <w:rFonts w:ascii="Times New Roman" w:hAnsi="Times New Roman" w:cs="Times New Roman"/>
            <w:sz w:val="24"/>
            <w:szCs w:val="24"/>
          </w:rPr>
          <w:t>-recall</w:t>
        </w:r>
      </w:ins>
      <w:r>
        <w:rPr>
          <w:rFonts w:ascii="Times New Roman" w:hAnsi="Times New Roman" w:cs="Times New Roman"/>
          <w:sz w:val="24"/>
          <w:szCs w:val="24"/>
        </w:rPr>
        <w:t xml:space="preserve"> data. This function will compare the answer key to the response column created above, and therefore, each trial of free</w:t>
      </w:r>
      <w:ins w:id="106" w:author="Mark Huff" w:date="2021-04-07T16:04:00Z">
        <w:r w:rsidR="00A754C3">
          <w:rPr>
            <w:rFonts w:ascii="Times New Roman" w:hAnsi="Times New Roman" w:cs="Times New Roman"/>
            <w:sz w:val="24"/>
            <w:szCs w:val="24"/>
          </w:rPr>
          <w:t>-recall</w:t>
        </w:r>
      </w:ins>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w:t>
      </w:r>
      <w:proofErr w:type="gramStart"/>
      <w:r w:rsidRPr="0024772B">
        <w:rPr>
          <w:rFonts w:ascii="Courier New" w:hAnsi="Courier New" w:cs="Courier New"/>
          <w:sz w:val="20"/>
          <w:szCs w:val="20"/>
        </w:rPr>
        <w:t>Scored</w:t>
      </w:r>
      <w:proofErr w:type="spellEnd"/>
      <w:proofErr w:type="gram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w:t>
      </w:r>
      <w:proofErr w:type="gramStart"/>
      <w:r>
        <w:rPr>
          <w:rFonts w:ascii="Times New Roman" w:hAnsi="Times New Roman" w:cs="Times New Roman"/>
          <w:sz w:val="24"/>
          <w:szCs w:val="24"/>
        </w:rPr>
        <w:t>e</w:t>
      </w:r>
      <w:proofErr w:type="spellEnd"/>
      <w:r>
        <w:rPr>
          <w:rFonts w:ascii="Times New Roman" w:hAnsi="Times New Roman" w:cs="Times New Roman"/>
          <w:sz w:val="24"/>
          <w:szCs w:val="24"/>
        </w:rPr>
        <w:t>, if</w:t>
      </w:r>
      <w:proofErr w:type="gramEnd"/>
      <w:r>
        <w:rPr>
          <w:rFonts w:ascii="Times New Roman" w:hAnsi="Times New Roman" w:cs="Times New Roman"/>
          <w:sz w:val="24"/>
          <w:szCs w:val="24"/>
        </w:rPr>
        <w:t xml:space="preserve">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86"/>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63973C79"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del w:id="107" w:author="Mark Huff" w:date="2021-04-07T16:04:00Z">
        <w:r w:rsidDel="00345037">
          <w:rPr>
            <w:rFonts w:ascii="Times New Roman" w:hAnsi="Times New Roman" w:cs="Times New Roman"/>
            <w:b/>
            <w:bCs/>
            <w:sz w:val="24"/>
            <w:szCs w:val="24"/>
          </w:rPr>
          <w:delText xml:space="preserve">Serial </w:delText>
        </w:r>
      </w:del>
      <w:ins w:id="108" w:author="Mark Huff" w:date="2021-04-07T16:04:00Z">
        <w:r w:rsidR="00345037">
          <w:rPr>
            <w:rFonts w:ascii="Times New Roman" w:hAnsi="Times New Roman" w:cs="Times New Roman"/>
            <w:b/>
            <w:bCs/>
            <w:sz w:val="24"/>
            <w:szCs w:val="24"/>
          </w:rPr>
          <w:t>Serial-</w:t>
        </w:r>
      </w:ins>
      <w:r>
        <w:rPr>
          <w:rFonts w:ascii="Times New Roman" w:hAnsi="Times New Roman" w:cs="Times New Roman"/>
          <w:b/>
          <w:bCs/>
          <w:sz w:val="24"/>
          <w:szCs w:val="24"/>
        </w:rPr>
        <w:t>Position Based Measures</w:t>
      </w:r>
      <w:ins w:id="109" w:author="Mark Huff" w:date="2021-04-07T16:04:00Z">
        <w:r w:rsidR="00345037">
          <w:rPr>
            <w:rFonts w:ascii="Times New Roman" w:hAnsi="Times New Roman" w:cs="Times New Roman"/>
            <w:b/>
            <w:bCs/>
            <w:sz w:val="24"/>
            <w:szCs w:val="24"/>
          </w:rPr>
          <w:t xml:space="preserve"> in Free Recall</w:t>
        </w:r>
      </w:ins>
    </w:p>
    <w:p w14:paraId="60475E15" w14:textId="391699FC"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110"/>
      <w:commentRangeStart w:id="111"/>
      <w:r w:rsidR="00D12F85">
        <w:rPr>
          <w:rFonts w:ascii="Times New Roman" w:hAnsi="Times New Roman" w:cs="Times New Roman"/>
          <w:sz w:val="24"/>
          <w:szCs w:val="24"/>
        </w:rPr>
        <w:t>conditional</w:t>
      </w:r>
      <w:commentRangeEnd w:id="110"/>
      <w:r w:rsidR="00D12F85">
        <w:rPr>
          <w:rStyle w:val="CommentReference"/>
        </w:rPr>
        <w:commentReference w:id="110"/>
      </w:r>
      <w:commentRangeEnd w:id="111"/>
      <w:r w:rsidR="007242D6">
        <w:rPr>
          <w:rStyle w:val="CommentReference"/>
        </w:rPr>
        <w:commentReference w:id="111"/>
      </w:r>
      <w:r w:rsidR="00D12F85">
        <w:rPr>
          <w:rFonts w:ascii="Times New Roman" w:hAnsi="Times New Roman" w:cs="Times New Roman"/>
          <w:sz w:val="24"/>
          <w:szCs w:val="24"/>
        </w:rPr>
        <w:t xml:space="preserve"> response </w:t>
      </w:r>
      <w:del w:id="112" w:author="Mark Huff" w:date="2021-04-07T16:04:00Z">
        <w:r w:rsidR="00D12F85" w:rsidDel="00345037">
          <w:rPr>
            <w:rFonts w:ascii="Times New Roman" w:hAnsi="Times New Roman" w:cs="Times New Roman"/>
            <w:sz w:val="24"/>
            <w:szCs w:val="24"/>
          </w:rPr>
          <w:delText>probability</w:delText>
        </w:r>
      </w:del>
      <w:ins w:id="113" w:author="Mark Huff" w:date="2021-04-07T16:04:00Z">
        <w:r w:rsidR="00345037">
          <w:rPr>
            <w:rFonts w:ascii="Times New Roman" w:hAnsi="Times New Roman" w:cs="Times New Roman"/>
            <w:sz w:val="24"/>
            <w:szCs w:val="24"/>
          </w:rPr>
          <w:t>probabilities</w:t>
        </w:r>
      </w:ins>
      <w:r w:rsidR="00D12F85">
        <w:rPr>
          <w:rFonts w:ascii="Times New Roman" w:hAnsi="Times New Roman" w:cs="Times New Roman"/>
          <w:sz w:val="24"/>
          <w:szCs w:val="24"/>
        </w:rPr>
        <w:t xml:space="preserve">, and probability of first recall. </w:t>
      </w:r>
      <w:del w:id="114" w:author="Mark Huff" w:date="2021-04-07T16:04:00Z">
        <w:r w:rsidR="0067631A" w:rsidDel="00345037">
          <w:rPr>
            <w:rFonts w:ascii="Times New Roman" w:hAnsi="Times New Roman" w:cs="Times New Roman"/>
            <w:sz w:val="24"/>
            <w:szCs w:val="24"/>
          </w:rPr>
          <w:delText xml:space="preserve">Serial </w:delText>
        </w:r>
      </w:del>
      <w:ins w:id="115" w:author="Mark Huff" w:date="2021-04-07T16:04:00Z">
        <w:r w:rsidR="00345037">
          <w:rPr>
            <w:rFonts w:ascii="Times New Roman" w:hAnsi="Times New Roman" w:cs="Times New Roman"/>
            <w:sz w:val="24"/>
            <w:szCs w:val="24"/>
          </w:rPr>
          <w:t>Serial-</w:t>
        </w:r>
      </w:ins>
      <w:r w:rsidR="0067631A">
        <w:rPr>
          <w:rFonts w:ascii="Times New Roman" w:hAnsi="Times New Roman" w:cs="Times New Roman"/>
          <w:sz w:val="24"/>
          <w:szCs w:val="24"/>
        </w:rPr>
        <w:t xml:space="preserve">position </w:t>
      </w:r>
      <w:del w:id="116" w:author="Mark Huff" w:date="2021-04-07T16:04:00Z">
        <w:r w:rsidR="0067631A" w:rsidDel="00345037">
          <w:rPr>
            <w:rFonts w:ascii="Times New Roman" w:hAnsi="Times New Roman" w:cs="Times New Roman"/>
            <w:sz w:val="24"/>
            <w:szCs w:val="24"/>
          </w:rPr>
          <w:delText xml:space="preserve">indicates the proportion correct for each item for the position of the shown item, often used to demonstrate the serial position effect </w:delText>
        </w:r>
      </w:del>
      <w:ins w:id="117" w:author="Mark Huff" w:date="2021-04-07T16:04:00Z">
        <w:r w:rsidR="00345037">
          <w:rPr>
            <w:rFonts w:ascii="Times New Roman" w:hAnsi="Times New Roman" w:cs="Times New Roman"/>
            <w:sz w:val="24"/>
            <w:szCs w:val="24"/>
          </w:rPr>
          <w:t>analy</w:t>
        </w:r>
      </w:ins>
      <w:ins w:id="118" w:author="Mark Huff" w:date="2021-04-07T16:05:00Z">
        <w:r w:rsidR="00345037">
          <w:rPr>
            <w:rFonts w:ascii="Times New Roman" w:hAnsi="Times New Roman" w:cs="Times New Roman"/>
            <w:sz w:val="24"/>
            <w:szCs w:val="24"/>
          </w:rPr>
          <w:t xml:space="preserve">ses compute proportions of correct recall as a function of the list position presented at study and are often used to plot serial-position curves </w:t>
        </w:r>
      </w:ins>
      <w:r w:rsidR="0067631A">
        <w:rPr>
          <w:rFonts w:ascii="Times New Roman" w:hAnsi="Times New Roman" w:cs="Times New Roman"/>
          <w:sz w:val="24"/>
          <w:szCs w:val="24"/>
        </w:rPr>
        <w:t xml:space="preserve">wherein participants are more likely to remember the first and </w:t>
      </w:r>
      <w:r w:rsidR="0067631A">
        <w:rPr>
          <w:rFonts w:ascii="Times New Roman" w:hAnsi="Times New Roman" w:cs="Times New Roman"/>
          <w:sz w:val="24"/>
          <w:szCs w:val="24"/>
        </w:rPr>
        <w:lastRenderedPageBreak/>
        <w:t>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del w:id="119" w:author="Mark Huff" w:date="2021-04-07T16:05:00Z">
        <w:r w:rsidR="0067631A" w:rsidDel="00345037">
          <w:rPr>
            <w:rFonts w:ascii="Times New Roman" w:hAnsi="Times New Roman" w:cs="Times New Roman"/>
            <w:sz w:val="24"/>
            <w:szCs w:val="24"/>
          </w:rPr>
          <w:delText>The conditional response probability</w:delText>
        </w:r>
        <w:r w:rsidR="003C1AE6" w:rsidDel="00345037">
          <w:rPr>
            <w:rFonts w:ascii="Times New Roman" w:hAnsi="Times New Roman" w:cs="Times New Roman"/>
            <w:sz w:val="24"/>
            <w:szCs w:val="24"/>
          </w:rPr>
          <w:delText xml:space="preserve"> links the relationship between recall probability and the separation between items</w:delText>
        </w:r>
        <w:r w:rsidR="00D777AB" w:rsidDel="00345037">
          <w:rPr>
            <w:rFonts w:ascii="Times New Roman" w:hAnsi="Times New Roman" w:cs="Times New Roman"/>
            <w:sz w:val="24"/>
            <w:szCs w:val="24"/>
          </w:rPr>
          <w:delText xml:space="preserve"> </w:delText>
        </w:r>
      </w:del>
      <w:ins w:id="120" w:author="Mark Huff" w:date="2021-04-07T16:05:00Z">
        <w:r w:rsidR="00345037">
          <w:rPr>
            <w:rFonts w:ascii="Times New Roman" w:hAnsi="Times New Roman" w:cs="Times New Roman"/>
            <w:sz w:val="24"/>
            <w:szCs w:val="24"/>
          </w:rPr>
          <w:t>Lag-conditio</w:t>
        </w:r>
      </w:ins>
      <w:ins w:id="121" w:author="Mark Huff" w:date="2021-04-07T16:06:00Z">
        <w:r w:rsidR="00345037">
          <w:rPr>
            <w:rFonts w:ascii="Times New Roman" w:hAnsi="Times New Roman" w:cs="Times New Roman"/>
            <w:sz w:val="24"/>
            <w:szCs w:val="24"/>
          </w:rPr>
          <w:t>nal response probabilities (lag-CRPs), compute probabilities for correctly recalled items conditionalized on the distance (i.e., lag) between items presented at study</w:t>
        </w:r>
      </w:ins>
      <w:ins w:id="122" w:author="Mark Huff" w:date="2021-04-07T16:07:00Z">
        <w:r w:rsidR="00345037">
          <w:rPr>
            <w:rFonts w:ascii="Times New Roman" w:hAnsi="Times New Roman" w:cs="Times New Roman"/>
            <w:sz w:val="24"/>
            <w:szCs w:val="24"/>
          </w:rPr>
          <w:t xml:space="preserve"> </w:t>
        </w:r>
      </w:ins>
      <w:moveToRangeStart w:id="123" w:author="Mark Huff" w:date="2021-04-07T16:07:00Z" w:name="move68704090"/>
      <w:moveTo w:id="124" w:author="Mark Huff" w:date="2021-04-07T16:07:00Z">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moveTo>
      <w:moveToRangeEnd w:id="123"/>
      <w:ins w:id="125" w:author="Mark Huff" w:date="2021-04-07T16:06:00Z">
        <w:r w:rsidR="00345037">
          <w:rPr>
            <w:rFonts w:ascii="Times New Roman" w:hAnsi="Times New Roman" w:cs="Times New Roman"/>
            <w:sz w:val="24"/>
            <w:szCs w:val="24"/>
          </w:rPr>
          <w:t>. Typically, lag-CRPs indicate that recall is highest at adjacent lags (</w:t>
        </w:r>
      </w:ins>
      <w:ins w:id="126" w:author="Mark Huff" w:date="2021-04-07T16:11:00Z">
        <w:r w:rsidR="00345037">
          <w:rPr>
            <w:rFonts w:ascii="Times New Roman" w:hAnsi="Times New Roman" w:cs="Times New Roman"/>
            <w:sz w:val="24"/>
            <w:szCs w:val="24"/>
          </w:rPr>
          <w:t>+</w:t>
        </w:r>
      </w:ins>
      <w:ins w:id="127" w:author="Mark Huff" w:date="2021-04-07T16:06:00Z">
        <w:r w:rsidR="00345037">
          <w:rPr>
            <w:rFonts w:ascii="Times New Roman" w:hAnsi="Times New Roman" w:cs="Times New Roman"/>
            <w:sz w:val="24"/>
            <w:szCs w:val="24"/>
          </w:rPr>
          <w:t xml:space="preserve">1 and -1) and </w:t>
        </w:r>
      </w:ins>
      <w:ins w:id="128" w:author="Mark Huff" w:date="2021-04-07T16:07:00Z">
        <w:r w:rsidR="00345037">
          <w:rPr>
            <w:rFonts w:ascii="Times New Roman" w:hAnsi="Times New Roman" w:cs="Times New Roman"/>
            <w:sz w:val="24"/>
            <w:szCs w:val="24"/>
          </w:rPr>
          <w:t>lowest for more distant lags.</w:t>
        </w:r>
      </w:ins>
      <w:moveFromRangeStart w:id="129" w:author="Mark Huff" w:date="2021-04-07T16:07:00Z" w:name="move68704090"/>
      <w:moveFrom w:id="130" w:author="Mark Huff" w:date="2021-04-07T16:07:00Z">
        <w:r w:rsidR="00D777AB" w:rsidDel="00345037">
          <w:rPr>
            <w:rFonts w:ascii="Times New Roman" w:hAnsi="Times New Roman" w:cs="Times New Roman"/>
            <w:sz w:val="24"/>
            <w:szCs w:val="24"/>
          </w:rPr>
          <w:fldChar w:fldCharType="begin"/>
        </w:r>
        <w:r w:rsidR="00D777AB" w:rsidDel="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sidDel="00345037">
          <w:rPr>
            <w:rFonts w:ascii="Times New Roman" w:hAnsi="Times New Roman" w:cs="Times New Roman"/>
            <w:sz w:val="24"/>
            <w:szCs w:val="24"/>
          </w:rPr>
          <w:fldChar w:fldCharType="separate"/>
        </w:r>
        <w:r w:rsidR="00D777AB" w:rsidDel="00345037">
          <w:rPr>
            <w:rFonts w:ascii="Times New Roman" w:hAnsi="Times New Roman" w:cs="Times New Roman"/>
            <w:noProof/>
            <w:sz w:val="24"/>
            <w:szCs w:val="24"/>
          </w:rPr>
          <w:t>(Kahana, 1996; Kahana et al., 2002)</w:t>
        </w:r>
        <w:r w:rsidR="00D777AB" w:rsidDel="00345037">
          <w:rPr>
            <w:rFonts w:ascii="Times New Roman" w:hAnsi="Times New Roman" w:cs="Times New Roman"/>
            <w:sz w:val="24"/>
            <w:szCs w:val="24"/>
          </w:rPr>
          <w:fldChar w:fldCharType="end"/>
        </w:r>
      </w:moveFrom>
      <w:moveFromRangeEnd w:id="129"/>
      <w:del w:id="131" w:author="Nick Maxwell" w:date="2021-04-08T08:48:00Z">
        <w:r w:rsidR="003C1AE6" w:rsidDel="00F7664E">
          <w:rPr>
            <w:rFonts w:ascii="Times New Roman" w:hAnsi="Times New Roman" w:cs="Times New Roman"/>
            <w:sz w:val="24"/>
            <w:szCs w:val="24"/>
          </w:rPr>
          <w:delText>.</w:delText>
        </w:r>
      </w:del>
      <w:ins w:id="132" w:author="Mark Huff" w:date="2021-04-07T16:07:00Z">
        <w:r w:rsidR="00345037">
          <w:rPr>
            <w:rFonts w:ascii="Times New Roman" w:hAnsi="Times New Roman" w:cs="Times New Roman"/>
            <w:sz w:val="24"/>
            <w:szCs w:val="24"/>
          </w:rPr>
          <w:t xml:space="preserve"> For i</w:t>
        </w:r>
      </w:ins>
      <w:ins w:id="133" w:author="Mark Huff" w:date="2021-04-07T16:08:00Z">
        <w:r w:rsidR="00345037">
          <w:rPr>
            <w:rFonts w:ascii="Times New Roman" w:hAnsi="Times New Roman" w:cs="Times New Roman"/>
            <w:sz w:val="24"/>
            <w:szCs w:val="24"/>
          </w:rPr>
          <w:t xml:space="preserve">nstance, if an item from list position 4 is recalled, recall from adjacent positions (3 and 5) is more likely than </w:t>
        </w:r>
      </w:ins>
      <w:ins w:id="134" w:author="Nick Maxwell" w:date="2021-04-08T08:48:00Z">
        <w:r w:rsidR="00F7664E">
          <w:rPr>
            <w:rFonts w:ascii="Times New Roman" w:hAnsi="Times New Roman" w:cs="Times New Roman"/>
            <w:sz w:val="24"/>
            <w:szCs w:val="24"/>
          </w:rPr>
          <w:t xml:space="preserve">from </w:t>
        </w:r>
      </w:ins>
      <w:ins w:id="135" w:author="Mark Huff" w:date="2021-04-07T16:08:00Z">
        <w:r w:rsidR="00345037">
          <w:rPr>
            <w:rFonts w:ascii="Times New Roman" w:hAnsi="Times New Roman" w:cs="Times New Roman"/>
            <w:sz w:val="24"/>
            <w:szCs w:val="24"/>
          </w:rPr>
          <w:t>more distan</w:t>
        </w:r>
      </w:ins>
      <w:ins w:id="136" w:author="Nick Maxwell" w:date="2021-04-08T08:47:00Z">
        <w:r w:rsidR="00F7664E">
          <w:rPr>
            <w:rFonts w:ascii="Times New Roman" w:hAnsi="Times New Roman" w:cs="Times New Roman"/>
            <w:sz w:val="24"/>
            <w:szCs w:val="24"/>
          </w:rPr>
          <w:t>t</w:t>
        </w:r>
      </w:ins>
      <w:ins w:id="137" w:author="Mark Huff" w:date="2021-04-07T16:08:00Z">
        <w:del w:id="138" w:author="Nick Maxwell" w:date="2021-04-08T08:47:00Z">
          <w:r w:rsidR="00345037" w:rsidDel="00F7664E">
            <w:rPr>
              <w:rFonts w:ascii="Times New Roman" w:hAnsi="Times New Roman" w:cs="Times New Roman"/>
              <w:sz w:val="24"/>
              <w:szCs w:val="24"/>
            </w:rPr>
            <w:delText>ce</w:delText>
          </w:r>
        </w:del>
        <w:r w:rsidR="00345037">
          <w:rPr>
            <w:rFonts w:ascii="Times New Roman" w:hAnsi="Times New Roman" w:cs="Times New Roman"/>
            <w:sz w:val="24"/>
            <w:szCs w:val="24"/>
          </w:rPr>
          <w:t xml:space="preserve"> positions. Finally, probability of first recall (PFR) refers to the recall probabi</w:t>
        </w:r>
      </w:ins>
      <w:ins w:id="139" w:author="Mark Huff" w:date="2021-04-07T16:09:00Z">
        <w:r w:rsidR="00345037">
          <w:rPr>
            <w:rFonts w:ascii="Times New Roman" w:hAnsi="Times New Roman" w:cs="Times New Roman"/>
            <w:sz w:val="24"/>
            <w:szCs w:val="24"/>
          </w:rPr>
          <w:t>lity of the first recalled item from each study set as a function of the studied list position. PFRs typically indicate greater recall from late position items on immedia</w:t>
        </w:r>
      </w:ins>
      <w:ins w:id="140" w:author="Mark Huff" w:date="2021-04-07T16:10:00Z">
        <w:r w:rsidR="00345037">
          <w:rPr>
            <w:rFonts w:ascii="Times New Roman" w:hAnsi="Times New Roman" w:cs="Times New Roman"/>
            <w:sz w:val="24"/>
            <w:szCs w:val="24"/>
          </w:rPr>
          <w:t xml:space="preserve">te tests (recency effect), but greater recall for early position items if the test is delayed (primacy effect; </w:t>
        </w:r>
        <w:proofErr w:type="spellStart"/>
        <w:r w:rsidR="00345037">
          <w:rPr>
            <w:rFonts w:ascii="Times New Roman" w:hAnsi="Times New Roman" w:cs="Times New Roman"/>
            <w:sz w:val="24"/>
            <w:szCs w:val="24"/>
          </w:rPr>
          <w:t>Wahlheim</w:t>
        </w:r>
        <w:proofErr w:type="spellEnd"/>
        <w:r w:rsidR="00345037">
          <w:rPr>
            <w:rFonts w:ascii="Times New Roman" w:hAnsi="Times New Roman" w:cs="Times New Roman"/>
            <w:sz w:val="24"/>
            <w:szCs w:val="24"/>
          </w:rPr>
          <w:t xml:space="preserve"> &amp; Huff, 2015)</w:t>
        </w:r>
      </w:ins>
      <w:del w:id="141" w:author="Mark Huff" w:date="2021-04-07T16:10:00Z">
        <w:r w:rsidR="003C1AE6" w:rsidDel="00345037">
          <w:rPr>
            <w:rFonts w:ascii="Times New Roman" w:hAnsi="Times New Roman" w:cs="Times New Roman"/>
            <w:sz w:val="24"/>
            <w:szCs w:val="24"/>
          </w:rPr>
          <w:delText xml:space="preserve"> The probability of first recall calculates the serial position for just the first item recalled in a list. </w:delText>
        </w:r>
      </w:del>
      <w:ins w:id="142" w:author="Mark Huff" w:date="2021-04-07T16:10:00Z">
        <w:r w:rsidR="00345037">
          <w:rPr>
            <w:rFonts w:ascii="Times New Roman" w:hAnsi="Times New Roman" w:cs="Times New Roman"/>
            <w:sz w:val="24"/>
            <w:szCs w:val="24"/>
          </w:rPr>
          <w:t xml:space="preserve">. </w:t>
        </w:r>
      </w:ins>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proofErr w:type="spellStart"/>
      <w:r w:rsidR="003C032E" w:rsidRPr="003C032E">
        <w:rPr>
          <w:rFonts w:ascii="Courier" w:hAnsi="Courier" w:cs="Times New Roman"/>
          <w:sz w:val="20"/>
          <w:szCs w:val="20"/>
        </w:rPr>
        <w:t>serial_position</w:t>
      </w:r>
      <w:proofErr w:type="spellEnd"/>
      <w:r w:rsidR="003C032E" w:rsidRPr="003C032E">
        <w:rPr>
          <w:rFonts w:ascii="Courier" w:hAnsi="Courier" w:cs="Times New Roman"/>
          <w:sz w:val="20"/>
          <w:szCs w:val="20"/>
        </w:rPr>
        <w:t>()</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w:t>
      </w:r>
      <w:proofErr w:type="gramStart"/>
      <w:r w:rsidRPr="00F94229">
        <w:rPr>
          <w:rFonts w:ascii="Courier New" w:hAnsi="Courier New" w:cs="Courier New"/>
          <w:sz w:val="20"/>
          <w:szCs w:val="20"/>
        </w:rPr>
        <w:t>SE</w:t>
      </w:r>
      <w:proofErr w:type="gramEnd"/>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5AA598C"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del w:id="143" w:author="Nick Maxwell" w:date="2021-04-08T08:50:00Z">
        <w:r w:rsidDel="00E02836">
          <w:rPr>
            <w:rFonts w:ascii="Times New Roman" w:hAnsi="Times New Roman" w:cs="Times New Roman"/>
            <w:sz w:val="24"/>
            <w:szCs w:val="24"/>
          </w:rPr>
          <w:delText>if the</w:delText>
        </w:r>
      </w:del>
      <w:ins w:id="144" w:author="Nick Maxwell" w:date="2021-04-08T08:50:00Z">
        <w:r w:rsidR="00E02836">
          <w:rPr>
            <w:rFonts w:ascii="Times New Roman" w:hAnsi="Times New Roman" w:cs="Times New Roman"/>
            <w:sz w:val="24"/>
            <w:szCs w:val="24"/>
          </w:rPr>
          <w:t>denotin</w:t>
        </w:r>
      </w:ins>
      <w:ins w:id="145" w:author="Nick Maxwell" w:date="2021-04-08T08:51:00Z">
        <w:r w:rsidR="00E02836">
          <w:rPr>
            <w:rFonts w:ascii="Times New Roman" w:hAnsi="Times New Roman" w:cs="Times New Roman"/>
            <w:sz w:val="24"/>
            <w:szCs w:val="24"/>
          </w:rPr>
          <w:t>g whether the</w:t>
        </w:r>
      </w:ins>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 xml:space="preserve">The output is shown next, </w:t>
      </w:r>
      <w:r w:rsidR="00921894">
        <w:rPr>
          <w:rFonts w:ascii="Times New Roman" w:hAnsi="Times New Roman" w:cs="Times New Roman"/>
          <w:sz w:val="24"/>
          <w:szCs w:val="24"/>
        </w:rPr>
        <w:lastRenderedPageBreak/>
        <w:t>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w:t>
      </w:r>
      <w:proofErr w:type="spellStart"/>
      <w:r w:rsidRPr="00F94229">
        <w:rPr>
          <w:rFonts w:ascii="Courier New" w:hAnsi="Courier New" w:cs="Courier New"/>
          <w:sz w:val="20"/>
          <w:szCs w:val="20"/>
        </w:rPr>
        <w:t>participant_lags</w:t>
      </w:r>
      <w:proofErr w:type="spellEnd"/>
      <w:r w:rsidRPr="00F94229">
        <w:rPr>
          <w:rFonts w:ascii="Courier New" w:hAnsi="Courier New" w:cs="Courier New"/>
          <w:sz w:val="20"/>
          <w:szCs w:val="20"/>
        </w:rPr>
        <w:t xml:space="preserve"> </w:t>
      </w:r>
      <w:commentRangeStart w:id="146"/>
      <w:r w:rsidRPr="00F94229">
        <w:rPr>
          <w:rFonts w:ascii="Courier New" w:hAnsi="Courier New" w:cs="Courier New"/>
          <w:sz w:val="20"/>
          <w:szCs w:val="20"/>
        </w:rPr>
        <w:t>Freq</w:t>
      </w:r>
      <w:commentRangeEnd w:id="146"/>
      <w:r w:rsidR="00BE1F51">
        <w:rPr>
          <w:rStyle w:val="CommentReference"/>
        </w:rPr>
        <w:commentReference w:id="146"/>
      </w: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Possible.Freq</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52994264"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proofErr w:type="spellStart"/>
      <w:r w:rsidRPr="00825929">
        <w:rPr>
          <w:rFonts w:ascii="Courier" w:hAnsi="Courier" w:cs="Times New Roman"/>
          <w:sz w:val="20"/>
          <w:szCs w:val="20"/>
        </w:rPr>
        <w:t>participant_lags</w:t>
      </w:r>
      <w:proofErr w:type="spellEnd"/>
      <w:r w:rsidRPr="00825929">
        <w:rPr>
          <w:rFonts w:ascii="Courier" w:hAnsi="Courier" w:cs="Times New Roman"/>
          <w:sz w:val="20"/>
          <w:szCs w:val="20"/>
        </w:rPr>
        <w:t xml:space="preserve"> </w:t>
      </w:r>
      <w:proofErr w:type="gramStart"/>
      <w:r>
        <w:rPr>
          <w:rFonts w:ascii="Times New Roman" w:hAnsi="Times New Roman" w:cs="Times New Roman"/>
          <w:sz w:val="24"/>
          <w:szCs w:val="24"/>
        </w:rPr>
        <w:t>represents</w:t>
      </w:r>
      <w:proofErr w:type="gramEnd"/>
      <w:r>
        <w:rPr>
          <w:rFonts w:ascii="Times New Roman" w:hAnsi="Times New Roman" w:cs="Times New Roman"/>
          <w:sz w:val="24"/>
          <w:szCs w:val="24"/>
        </w:rPr>
        <w:t xml:space="preserve"> the lag between the </w:t>
      </w:r>
      <w:del w:id="147" w:author="Mark Huff" w:date="2021-04-07T16:19:00Z">
        <w:r w:rsidDel="000B1608">
          <w:rPr>
            <w:rFonts w:ascii="Times New Roman" w:hAnsi="Times New Roman" w:cs="Times New Roman"/>
            <w:sz w:val="24"/>
            <w:szCs w:val="24"/>
          </w:rPr>
          <w:delText>written and tested position</w:delText>
        </w:r>
      </w:del>
      <w:ins w:id="148" w:author="Mark Huff" w:date="2021-04-07T16:19:00Z">
        <w:r w:rsidR="000B1608">
          <w:rPr>
            <w:rFonts w:ascii="Times New Roman" w:hAnsi="Times New Roman" w:cs="Times New Roman"/>
            <w:sz w:val="24"/>
            <w:szCs w:val="24"/>
          </w:rPr>
          <w:t xml:space="preserve">studied position and the </w:t>
        </w:r>
      </w:ins>
      <w:ins w:id="149" w:author="Mark Huff" w:date="2021-04-07T16:20:00Z">
        <w:r w:rsidR="000B1608">
          <w:rPr>
            <w:rFonts w:ascii="Times New Roman" w:hAnsi="Times New Roman" w:cs="Times New Roman"/>
            <w:sz w:val="24"/>
            <w:szCs w:val="24"/>
          </w:rPr>
          <w:t>test position the item is recalled</w:t>
        </w:r>
      </w:ins>
      <w:r>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w:t>
      </w:r>
      <w:del w:id="150" w:author="Mark Huff" w:date="2021-04-07T16:20:00Z">
        <w:r w:rsidDel="000B1608">
          <w:rPr>
            <w:rFonts w:ascii="Times New Roman" w:hAnsi="Times New Roman" w:cs="Times New Roman"/>
            <w:sz w:val="24"/>
            <w:szCs w:val="24"/>
          </w:rPr>
          <w:delText xml:space="preserve">listed </w:delText>
        </w:r>
      </w:del>
      <w:ins w:id="151" w:author="Mark Huff" w:date="2021-04-07T16:20:00Z">
        <w:r w:rsidR="000B1608">
          <w:rPr>
            <w:rFonts w:ascii="Times New Roman" w:hAnsi="Times New Roman" w:cs="Times New Roman"/>
            <w:sz w:val="24"/>
            <w:szCs w:val="24"/>
          </w:rPr>
          <w:t xml:space="preserve">reported in the </w:t>
        </w:r>
      </w:ins>
      <w:r>
        <w:rPr>
          <w:rFonts w:ascii="Times New Roman" w:hAnsi="Times New Roman" w:cs="Times New Roman"/>
          <w:sz w:val="24"/>
          <w:szCs w:val="24"/>
        </w:rPr>
        <w:t>second</w:t>
      </w:r>
      <w:ins w:id="152" w:author="Mark Huff" w:date="2021-04-07T16:20:00Z">
        <w:r w:rsidR="000B1608">
          <w:rPr>
            <w:rFonts w:ascii="Times New Roman" w:hAnsi="Times New Roman" w:cs="Times New Roman"/>
            <w:sz w:val="24"/>
            <w:szCs w:val="24"/>
          </w:rPr>
          <w:t xml:space="preserve"> position on the test</w:t>
        </w:r>
      </w:ins>
      <w:r>
        <w:rPr>
          <w:rFonts w:ascii="Times New Roman" w:hAnsi="Times New Roman" w:cs="Times New Roman"/>
          <w:sz w:val="24"/>
          <w:szCs w:val="24"/>
        </w:rPr>
        <w:t>, which represents a lag of -6 from spot number 8 on the answer key list</w:t>
      </w:r>
      <w:ins w:id="153" w:author="Mark Huff" w:date="2021-04-07T16:20:00Z">
        <w:r w:rsidR="000B1608">
          <w:rPr>
            <w:rFonts w:ascii="Times New Roman" w:hAnsi="Times New Roman" w:cs="Times New Roman"/>
            <w:sz w:val="24"/>
            <w:szCs w:val="24"/>
          </w:rPr>
          <w:t xml:space="preserve"> which corresponds to the studied order</w:t>
        </w:r>
      </w:ins>
      <w:r>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w:t>
      </w:r>
      <w:r w:rsidR="00D82D1F">
        <w:rPr>
          <w:rFonts w:ascii="Times New Roman" w:hAnsi="Times New Roman" w:cs="Times New Roman"/>
          <w:sz w:val="24"/>
          <w:szCs w:val="24"/>
        </w:rPr>
        <w:lastRenderedPageBreak/>
        <w:t xml:space="preserve">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argument; however, the columns are returned as part of the dataframe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w:t>
      </w:r>
      <w:r w:rsidR="008E11CC">
        <w:rPr>
          <w:rFonts w:ascii="Times New Roman" w:hAnsi="Times New Roman" w:cs="Times New Roman"/>
          <w:sz w:val="24"/>
          <w:szCs w:val="24"/>
        </w:rPr>
        <w:lastRenderedPageBreak/>
        <w:t xml:space="preserve">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ins w:id="154" w:author="Mark Huff" w:date="2021-04-07T16:21:00Z">
        <w:r w:rsidR="000B1608">
          <w:rPr>
            <w:rFonts w:ascii="Times New Roman" w:hAnsi="Times New Roman" w:cs="Times New Roman"/>
            <w:sz w:val="24"/>
            <w:szCs w:val="24"/>
          </w:rPr>
          <w:t>s</w:t>
        </w:r>
      </w:ins>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57166FDB"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w:t>
      </w:r>
      <w:del w:id="155" w:author="Mark Huff" w:date="2021-04-07T16:21:00Z">
        <w:r w:rsidDel="000B1608">
          <w:rPr>
            <w:rFonts w:ascii="Times New Roman" w:hAnsi="Times New Roman" w:cs="Times New Roman"/>
            <w:sz w:val="24"/>
            <w:szCs w:val="24"/>
          </w:rPr>
          <w:delText>’ve</w:delText>
        </w:r>
      </w:del>
      <w:r>
        <w:rPr>
          <w:rFonts w:ascii="Times New Roman" w:hAnsi="Times New Roman" w:cs="Times New Roman"/>
          <w:sz w:val="24"/>
          <w:szCs w:val="24"/>
        </w:rPr>
        <w:t xml:space="preserve"> simulated extra whitespaces that</w:t>
      </w:r>
      <w:del w:id="156" w:author="Mark Huff" w:date="2021-04-07T16:21:00Z">
        <w:r w:rsidDel="000B1608">
          <w:rPr>
            <w:rFonts w:ascii="Times New Roman" w:hAnsi="Times New Roman" w:cs="Times New Roman"/>
            <w:sz w:val="24"/>
            <w:szCs w:val="24"/>
          </w:rPr>
          <w:delText xml:space="preserve"> a</w:delText>
        </w:r>
      </w:del>
      <w:r>
        <w:rPr>
          <w:rFonts w:ascii="Times New Roman" w:hAnsi="Times New Roman" w:cs="Times New Roman"/>
          <w:sz w:val="24"/>
          <w:szCs w:val="24"/>
        </w:rPr>
        <w:t xml:space="preserve"> participant</w:t>
      </w:r>
      <w:ins w:id="157" w:author="Mark Huff" w:date="2021-04-07T16:21:00Z">
        <w:r w:rsidR="000B1608">
          <w:rPr>
            <w:rFonts w:ascii="Times New Roman" w:hAnsi="Times New Roman" w:cs="Times New Roman"/>
            <w:sz w:val="24"/>
            <w:szCs w:val="24"/>
          </w:rPr>
          <w:t>s</w:t>
        </w:r>
      </w:ins>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158"/>
            <w:commentRangeStart w:id="159"/>
            <w:commentRangeStart w:id="160"/>
            <w:r w:rsidRPr="002A237B">
              <w:rPr>
                <w:rFonts w:ascii="Courier New" w:hAnsi="Courier New" w:cs="Courier New"/>
                <w:sz w:val="16"/>
                <w:szCs w:val="16"/>
              </w:rPr>
              <w:t>example</w:t>
            </w:r>
            <w:commentRangeEnd w:id="158"/>
            <w:r w:rsidRPr="002A237B">
              <w:rPr>
                <w:rStyle w:val="CommentReference"/>
              </w:rPr>
              <w:commentReference w:id="158"/>
            </w:r>
            <w:commentRangeEnd w:id="159"/>
            <w:r>
              <w:rPr>
                <w:rStyle w:val="CommentReference"/>
              </w:rPr>
              <w:commentReference w:id="159"/>
            </w:r>
            <w:commentRangeEnd w:id="160"/>
            <w:r w:rsidR="000B1608">
              <w:rPr>
                <w:rStyle w:val="CommentReference"/>
              </w:rPr>
              <w:commentReference w:id="160"/>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4B08E474"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del w:id="161" w:author="Mark Huff" w:date="2021-04-07T16:21:00Z">
        <w:r w:rsidDel="000B1608">
          <w:rPr>
            <w:rFonts w:ascii="Times New Roman" w:hAnsi="Times New Roman" w:cs="Times New Roman"/>
            <w:sz w:val="24"/>
            <w:szCs w:val="24"/>
          </w:rPr>
          <w:delText xml:space="preserve">cued </w:delText>
        </w:r>
      </w:del>
      <w:ins w:id="162" w:author="Mark Huff" w:date="2021-04-07T16:21:00Z">
        <w:r w:rsidR="000B1608">
          <w:rPr>
            <w:rFonts w:ascii="Times New Roman" w:hAnsi="Times New Roman" w:cs="Times New Roman"/>
            <w:sz w:val="24"/>
            <w:szCs w:val="24"/>
          </w:rPr>
          <w:t xml:space="preserve">cued- </w:t>
        </w:r>
      </w:ins>
      <w:r>
        <w:rPr>
          <w:rFonts w:ascii="Times New Roman" w:hAnsi="Times New Roman" w:cs="Times New Roman"/>
          <w:sz w:val="24"/>
          <w:szCs w:val="24"/>
        </w:rPr>
        <w:t xml:space="preserve">and </w:t>
      </w:r>
      <w:del w:id="163" w:author="Mark Huff" w:date="2021-04-07T16:21:00Z">
        <w:r w:rsidR="00FD6CD0" w:rsidDel="000B1608">
          <w:rPr>
            <w:rFonts w:ascii="Times New Roman" w:hAnsi="Times New Roman" w:cs="Times New Roman"/>
            <w:sz w:val="24"/>
            <w:szCs w:val="24"/>
          </w:rPr>
          <w:delText xml:space="preserve">free </w:delText>
        </w:r>
      </w:del>
      <w:ins w:id="164" w:author="Mark Huff" w:date="2021-04-07T16:21:00Z">
        <w:r w:rsidR="000B1608">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w:t>
      </w:r>
      <w:proofErr w:type="gramStart"/>
      <w:r w:rsidRPr="00BE7199">
        <w:rPr>
          <w:rFonts w:ascii="Courier New" w:hAnsi="Courier New" w:cs="Courier New"/>
          <w:sz w:val="20"/>
          <w:szCs w:val="20"/>
        </w:rPr>
        <w:t>Scored</w:t>
      </w:r>
      <w:proofErr w:type="spellEnd"/>
      <w:proofErr w:type="gram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24        0.6000000          this is another            &lt;NA&gt;      example sentence         </w:t>
      </w:r>
      <w:proofErr w:type="gramStart"/>
      <w:r w:rsidRPr="002C0F79">
        <w:rPr>
          <w:rFonts w:ascii="Courier New" w:hAnsi="Courier New" w:cs="Courier New"/>
          <w:sz w:val="16"/>
          <w:szCs w:val="16"/>
        </w:rPr>
        <w:t>one</w:t>
      </w:r>
      <w:proofErr w:type="gramEnd"/>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w:t>
      </w:r>
      <w:proofErr w:type="gramStart"/>
      <w:r w:rsidRPr="002C0F79">
        <w:rPr>
          <w:rFonts w:ascii="Courier New" w:hAnsi="Courier New" w:cs="Courier New"/>
          <w:sz w:val="16"/>
          <w:szCs w:val="16"/>
        </w:rPr>
        <w:t>one</w:t>
      </w:r>
      <w:proofErr w:type="gramEnd"/>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4988A72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w:t>
      </w:r>
      <w:del w:id="165" w:author="Mark Huff" w:date="2021-04-07T16:22:00Z">
        <w:r w:rsidDel="000B1608">
          <w:rPr>
            <w:rFonts w:ascii="Times New Roman" w:hAnsi="Times New Roman" w:cs="Times New Roman"/>
            <w:sz w:val="24"/>
            <w:szCs w:val="24"/>
          </w:rPr>
          <w:delText xml:space="preserve">also </w:delText>
        </w:r>
      </w:del>
      <w:r>
        <w:rPr>
          <w:rFonts w:ascii="Times New Roman" w:hAnsi="Times New Roman" w:cs="Times New Roman"/>
          <w:sz w:val="24"/>
          <w:szCs w:val="24"/>
        </w:rPr>
        <w:t xml:space="preserve">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lastRenderedPageBreak/>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w:t>
      </w:r>
      <w:del w:id="166" w:author="Mark Huff" w:date="2021-04-07T16:22:00Z">
        <w:r w:rsidR="00F478F4" w:rsidDel="000B1608">
          <w:rPr>
            <w:rFonts w:ascii="Times New Roman" w:hAnsi="Times New Roman" w:cs="Times New Roman"/>
            <w:sz w:val="24"/>
            <w:szCs w:val="24"/>
          </w:rPr>
          <w:delText xml:space="preserve">analyses </w:delText>
        </w:r>
      </w:del>
      <w:r w:rsidR="00F478F4">
        <w:rPr>
          <w:rFonts w:ascii="Times New Roman" w:hAnsi="Times New Roman" w:cs="Times New Roman"/>
          <w:sz w:val="24"/>
          <w:szCs w:val="24"/>
        </w:rPr>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C08B22"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del w:id="167" w:author="Mark Huff" w:date="2021-04-07T16:22:00Z">
        <w:r w:rsidR="00FD6CD0" w:rsidDel="000B1608">
          <w:rPr>
            <w:rFonts w:ascii="Times New Roman" w:hAnsi="Times New Roman" w:cs="Times New Roman"/>
            <w:sz w:val="24"/>
            <w:szCs w:val="24"/>
          </w:rPr>
          <w:delText>cued</w:delText>
        </w:r>
        <w:r w:rsidR="0027768E" w:rsidDel="000B1608">
          <w:rPr>
            <w:rFonts w:ascii="Times New Roman" w:hAnsi="Times New Roman" w:cs="Times New Roman"/>
            <w:sz w:val="24"/>
            <w:szCs w:val="24"/>
          </w:rPr>
          <w:delText xml:space="preserve"> </w:delText>
        </w:r>
      </w:del>
      <w:ins w:id="168" w:author="Mark Huff" w:date="2021-04-07T16:22:00Z">
        <w:r w:rsidR="000B1608">
          <w:rPr>
            <w:rFonts w:ascii="Times New Roman" w:hAnsi="Times New Roman" w:cs="Times New Roman"/>
            <w:sz w:val="24"/>
            <w:szCs w:val="24"/>
          </w:rPr>
          <w:t>cued-</w:t>
        </w:r>
      </w:ins>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ins w:id="169" w:author="Mark Huff" w:date="2021-04-07T16:22:00Z">
        <w:r w:rsidR="000B1608">
          <w:rPr>
            <w:rFonts w:ascii="Times New Roman" w:hAnsi="Times New Roman" w:cs="Times New Roman"/>
            <w:sz w:val="24"/>
            <w:szCs w:val="24"/>
          </w:rPr>
          <w:t xml:space="preserve">and a </w:t>
        </w:r>
      </w:ins>
      <w:r w:rsidRPr="007B06B2">
        <w:rPr>
          <w:rFonts w:ascii="Times New Roman" w:hAnsi="Times New Roman" w:cs="Times New Roman"/>
          <w:sz w:val="24"/>
          <w:szCs w:val="24"/>
        </w:rPr>
        <w:t xml:space="preserve">trial number for each recall trial. Additionally, </w:t>
      </w:r>
      <w:del w:id="170" w:author="Mark Huff" w:date="2021-04-07T16:22:00Z">
        <w:r w:rsidR="00FD6CD0" w:rsidDel="000B1608">
          <w:rPr>
            <w:rFonts w:ascii="Times New Roman" w:hAnsi="Times New Roman" w:cs="Times New Roman"/>
            <w:sz w:val="24"/>
            <w:szCs w:val="24"/>
          </w:rPr>
          <w:delText xml:space="preserve">cued </w:delText>
        </w:r>
      </w:del>
      <w:ins w:id="171" w:author="Mark Huff" w:date="2021-04-07T16:22:00Z">
        <w:r w:rsidR="000B1608">
          <w:rPr>
            <w:rFonts w:ascii="Times New Roman" w:hAnsi="Times New Roman" w:cs="Times New Roman"/>
            <w:sz w:val="24"/>
            <w:szCs w:val="24"/>
          </w:rPr>
          <w:t>cued-</w:t>
        </w:r>
      </w:ins>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58892102"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del w:id="172" w:author="Mark Huff" w:date="2021-04-07T16:23:00Z">
        <w:r w:rsidR="007F5FBA" w:rsidDel="000B1608">
          <w:rPr>
            <w:rFonts w:ascii="Times New Roman" w:hAnsi="Times New Roman" w:cs="Times New Roman"/>
            <w:sz w:val="24"/>
            <w:szCs w:val="24"/>
          </w:rPr>
          <w:delText>Consistent with</w:delText>
        </w:r>
      </w:del>
      <w:ins w:id="173" w:author="Mark Huff" w:date="2021-04-07T16:23:00Z">
        <w:r w:rsidR="000B1608">
          <w:rPr>
            <w:rFonts w:ascii="Times New Roman" w:hAnsi="Times New Roman" w:cs="Times New Roman"/>
            <w:sz w:val="24"/>
            <w:szCs w:val="24"/>
          </w:rPr>
          <w:t>Like</w:t>
        </w:r>
      </w:ins>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 xml:space="preserve">the total number of insertions, deletions, and </w:t>
      </w:r>
      <w:r w:rsidRPr="007B06B2">
        <w:rPr>
          <w:rFonts w:ascii="Times New Roman" w:hAnsi="Times New Roman" w:cs="Times New Roman"/>
          <w:sz w:val="24"/>
          <w:szCs w:val="24"/>
        </w:rPr>
        <w:lastRenderedPageBreak/>
        <w:t>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64569439" w:rsidR="006D2EB6" w:rsidRDefault="00FD6CD0" w:rsidP="00BA6E1D">
      <w:pPr>
        <w:spacing w:after="0" w:line="480" w:lineRule="auto"/>
        <w:rPr>
          <w:rFonts w:ascii="Times New Roman" w:hAnsi="Times New Roman" w:cs="Times New Roman"/>
          <w:b/>
          <w:bCs/>
          <w:sz w:val="24"/>
          <w:szCs w:val="24"/>
        </w:rPr>
      </w:pPr>
      <w:commentRangeStart w:id="174"/>
      <w:r>
        <w:rPr>
          <w:rFonts w:ascii="Times New Roman" w:hAnsi="Times New Roman" w:cs="Times New Roman"/>
          <w:b/>
          <w:bCs/>
          <w:sz w:val="24"/>
          <w:szCs w:val="24"/>
        </w:rPr>
        <w:t xml:space="preserve">Free </w:t>
      </w:r>
      <w:del w:id="175" w:author="Mark Huff" w:date="2021-04-07T16:23:00Z">
        <w:r w:rsidDel="000B1608">
          <w:rPr>
            <w:rFonts w:ascii="Times New Roman" w:hAnsi="Times New Roman" w:cs="Times New Roman"/>
            <w:b/>
            <w:bCs/>
            <w:sz w:val="24"/>
            <w:szCs w:val="24"/>
          </w:rPr>
          <w:delText>recall</w:delText>
        </w:r>
        <w:r w:rsidR="007B06B2" w:rsidDel="000B1608">
          <w:rPr>
            <w:rFonts w:ascii="Times New Roman" w:hAnsi="Times New Roman" w:cs="Times New Roman"/>
            <w:b/>
            <w:bCs/>
            <w:sz w:val="24"/>
            <w:szCs w:val="24"/>
          </w:rPr>
          <w:delText xml:space="preserve"> </w:delText>
        </w:r>
      </w:del>
      <w:ins w:id="176" w:author="Mark Huff" w:date="2021-04-07T16:23:00Z">
        <w:r w:rsidR="000B1608">
          <w:rPr>
            <w:rFonts w:ascii="Times New Roman" w:hAnsi="Times New Roman" w:cs="Times New Roman"/>
            <w:b/>
            <w:bCs/>
            <w:sz w:val="24"/>
            <w:szCs w:val="24"/>
          </w:rPr>
          <w:t xml:space="preserve">Recall </w:t>
        </w:r>
      </w:ins>
      <w:r w:rsidR="007B06B2">
        <w:rPr>
          <w:rFonts w:ascii="Times New Roman" w:hAnsi="Times New Roman" w:cs="Times New Roman"/>
          <w:b/>
          <w:bCs/>
          <w:sz w:val="24"/>
          <w:szCs w:val="24"/>
        </w:rPr>
        <w:t>Tab</w:t>
      </w:r>
      <w:commentRangeEnd w:id="174"/>
      <w:r w:rsidR="000B1608">
        <w:rPr>
          <w:rStyle w:val="CommentReference"/>
        </w:rPr>
        <w:commentReference w:id="174"/>
      </w:r>
    </w:p>
    <w:p w14:paraId="205293E6" w14:textId="40C3ED1E"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del w:id="177" w:author="Mark Huff" w:date="2021-04-07T16:23:00Z">
        <w:r w:rsidR="00FD6CD0" w:rsidDel="000B1608">
          <w:rPr>
            <w:rFonts w:ascii="Times New Roman" w:hAnsi="Times New Roman" w:cs="Times New Roman"/>
            <w:sz w:val="24"/>
            <w:szCs w:val="24"/>
          </w:rPr>
          <w:delText xml:space="preserve">cued </w:delText>
        </w:r>
      </w:del>
      <w:ins w:id="178" w:author="Mark Huff" w:date="2021-04-07T16:23:00Z">
        <w:r w:rsidR="000B1608">
          <w:rPr>
            <w:rFonts w:ascii="Times New Roman" w:hAnsi="Times New Roman" w:cs="Times New Roman"/>
            <w:sz w:val="24"/>
            <w:szCs w:val="24"/>
          </w:rPr>
          <w:t>cued-</w:t>
        </w:r>
      </w:ins>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del w:id="179" w:author="Mark Huff" w:date="2021-04-07T16:23:00Z">
        <w:r w:rsidR="00FD6CD0" w:rsidDel="000B1608">
          <w:rPr>
            <w:rFonts w:ascii="Times New Roman" w:hAnsi="Times New Roman" w:cs="Times New Roman"/>
            <w:sz w:val="24"/>
            <w:szCs w:val="24"/>
          </w:rPr>
          <w:delText xml:space="preserve">free </w:delText>
        </w:r>
      </w:del>
      <w:ins w:id="180" w:author="Mark Huff" w:date="2021-04-07T16:23:00Z">
        <w:r w:rsidR="000B1608">
          <w:rPr>
            <w:rFonts w:ascii="Times New Roman" w:hAnsi="Times New Roman" w:cs="Times New Roman"/>
            <w:sz w:val="24"/>
            <w:szCs w:val="24"/>
          </w:rPr>
          <w:t>free-</w:t>
        </w:r>
      </w:ins>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del w:id="181" w:author="Mark Huff" w:date="2021-04-07T16:24:00Z">
        <w:r w:rsidR="00A25A88" w:rsidDel="000B1608">
          <w:rPr>
            <w:rFonts w:ascii="Times New Roman" w:hAnsi="Times New Roman" w:cs="Times New Roman"/>
            <w:sz w:val="24"/>
            <w:szCs w:val="24"/>
          </w:rPr>
          <w:delText xml:space="preserve">cut </w:delText>
        </w:r>
      </w:del>
      <w:ins w:id="182" w:author="Mark Huff" w:date="2021-04-07T16:24:00Z">
        <w:r w:rsidR="000B1608">
          <w:rPr>
            <w:rFonts w:ascii="Times New Roman" w:hAnsi="Times New Roman" w:cs="Times New Roman"/>
            <w:sz w:val="24"/>
            <w:szCs w:val="24"/>
          </w:rPr>
          <w:t>cut-</w:t>
        </w:r>
      </w:ins>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w:t>
      </w:r>
      <w:r w:rsidR="00BA6E1D" w:rsidRPr="00BA6E1D">
        <w:rPr>
          <w:rFonts w:ascii="Times New Roman" w:hAnsi="Times New Roman" w:cs="Times New Roman"/>
          <w:sz w:val="24"/>
          <w:szCs w:val="24"/>
        </w:rPr>
        <w:lastRenderedPageBreak/>
        <w:t xml:space="preserve">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del w:id="183" w:author="Mark Huff" w:date="2021-04-07T16:24:00Z">
        <w:r w:rsidR="00796F19" w:rsidDel="000B1608">
          <w:rPr>
            <w:rFonts w:ascii="Times New Roman" w:hAnsi="Times New Roman" w:cs="Times New Roman"/>
            <w:sz w:val="24"/>
            <w:szCs w:val="24"/>
          </w:rPr>
          <w:delText>conditional response probabilities</w:delText>
        </w:r>
      </w:del>
      <w:ins w:id="184" w:author="Mark Huff" w:date="2021-04-07T16:24:00Z">
        <w:r w:rsidR="000B1608">
          <w:rPr>
            <w:rFonts w:ascii="Times New Roman" w:hAnsi="Times New Roman" w:cs="Times New Roman"/>
            <w:sz w:val="24"/>
            <w:szCs w:val="24"/>
          </w:rPr>
          <w:t>lag-CRPs</w:t>
        </w:r>
      </w:ins>
      <w:r w:rsidR="00796F19">
        <w:rPr>
          <w:rFonts w:ascii="Times New Roman" w:hAnsi="Times New Roman" w:cs="Times New Roman"/>
          <w:sz w:val="24"/>
          <w:szCs w:val="24"/>
        </w:rPr>
        <w:t xml:space="preserve">, and </w:t>
      </w:r>
      <w:del w:id="185" w:author="Mark Huff" w:date="2021-04-07T16:24:00Z">
        <w:r w:rsidR="00796F19" w:rsidDel="000B1608">
          <w:rPr>
            <w:rFonts w:ascii="Times New Roman" w:hAnsi="Times New Roman" w:cs="Times New Roman"/>
            <w:sz w:val="24"/>
            <w:szCs w:val="24"/>
          </w:rPr>
          <w:delText>probability of first response</w:delText>
        </w:r>
      </w:del>
      <w:ins w:id="186" w:author="Mark Huff" w:date="2021-04-07T16:24:00Z">
        <w:r w:rsidR="000B1608">
          <w:rPr>
            <w:rFonts w:ascii="Times New Roman" w:hAnsi="Times New Roman" w:cs="Times New Roman"/>
            <w:sz w:val="24"/>
            <w:szCs w:val="24"/>
          </w:rPr>
          <w:t>PFRs</w:t>
        </w:r>
      </w:ins>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del w:id="187" w:author="Mark Huff" w:date="2021-04-07T16:24:00Z">
        <w:r w:rsidR="00BA6E1D" w:rsidRPr="00BA6E1D" w:rsidDel="000B1608">
          <w:rPr>
            <w:rFonts w:ascii="Times New Roman" w:hAnsi="Times New Roman" w:cs="Times New Roman"/>
            <w:sz w:val="24"/>
            <w:szCs w:val="24"/>
          </w:rPr>
          <w:delText xml:space="preserve">long </w:delText>
        </w:r>
      </w:del>
      <w:ins w:id="188" w:author="Mark Huff" w:date="2021-04-07T16:24:00Z">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ins>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del w:id="189" w:author="Mark Huff" w:date="2021-04-07T16:25:00Z">
        <w:r w:rsidR="00755D78" w:rsidDel="000B1608">
          <w:rPr>
            <w:rFonts w:ascii="Times New Roman" w:hAnsi="Times New Roman" w:cs="Times New Roman"/>
            <w:sz w:val="24"/>
            <w:szCs w:val="24"/>
          </w:rPr>
          <w:delText xml:space="preserve">free </w:delText>
        </w:r>
      </w:del>
      <w:ins w:id="190" w:author="Mark Huff" w:date="2021-04-07T16:25:00Z">
        <w:r w:rsidR="000B1608">
          <w:rPr>
            <w:rFonts w:ascii="Times New Roman" w:hAnsi="Times New Roman" w:cs="Times New Roman"/>
            <w:sz w:val="24"/>
            <w:szCs w:val="24"/>
          </w:rPr>
          <w:t>free-</w:t>
        </w:r>
      </w:ins>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del w:id="191" w:author="Mark Huff" w:date="2021-04-07T16:25:00Z">
        <w:r w:rsidR="00755D78" w:rsidDel="000B1608">
          <w:rPr>
            <w:rFonts w:ascii="Times New Roman" w:hAnsi="Times New Roman" w:cs="Times New Roman"/>
            <w:sz w:val="24"/>
            <w:szCs w:val="24"/>
          </w:rPr>
          <w:delText>conditional response</w:delText>
        </w:r>
      </w:del>
      <w:ins w:id="192" w:author="Mark Huff" w:date="2021-04-07T16:25:00Z">
        <w:r w:rsidR="000B1608">
          <w:rPr>
            <w:rFonts w:ascii="Times New Roman" w:hAnsi="Times New Roman" w:cs="Times New Roman"/>
            <w:sz w:val="24"/>
            <w:szCs w:val="24"/>
          </w:rPr>
          <w:t>lag-CRP</w:t>
        </w:r>
      </w:ins>
      <w:r w:rsidR="00755D78">
        <w:rPr>
          <w:rFonts w:ascii="Times New Roman" w:hAnsi="Times New Roman" w:cs="Times New Roman"/>
          <w:sz w:val="24"/>
          <w:szCs w:val="24"/>
        </w:rPr>
        <w:t xml:space="preserve">, and </w:t>
      </w:r>
      <w:del w:id="193" w:author="Mark Huff" w:date="2021-04-07T16:25:00Z">
        <w:r w:rsidR="00755D78" w:rsidDel="000B1608">
          <w:rPr>
            <w:rFonts w:ascii="Times New Roman" w:hAnsi="Times New Roman" w:cs="Times New Roman"/>
            <w:sz w:val="24"/>
            <w:szCs w:val="24"/>
          </w:rPr>
          <w:delText>probability of first response</w:delText>
        </w:r>
      </w:del>
      <w:ins w:id="194" w:author="Mark Huff" w:date="2021-04-07T16:25:00Z">
        <w:r w:rsidR="000B1608">
          <w:rPr>
            <w:rFonts w:ascii="Times New Roman" w:hAnsi="Times New Roman" w:cs="Times New Roman"/>
            <w:sz w:val="24"/>
            <w:szCs w:val="24"/>
          </w:rPr>
          <w:t>PFR</w:t>
        </w:r>
      </w:ins>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274B015F"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ins w:id="195" w:author="Mark Huff" w:date="2021-04-07T16:25:00Z">
        <w:r w:rsidR="000B1608">
          <w:rPr>
            <w:rFonts w:ascii="Times New Roman" w:hAnsi="Times New Roman" w:cs="Times New Roman"/>
            <w:sz w:val="24"/>
            <w:szCs w:val="24"/>
          </w:rPr>
          <w:t xml:space="preserve">the </w:t>
        </w:r>
      </w:ins>
      <w:r w:rsidR="00A8190F" w:rsidRPr="00A8190F">
        <w:rPr>
          <w:rFonts w:ascii="Times New Roman" w:hAnsi="Times New Roman" w:cs="Times New Roman"/>
          <w:sz w:val="24"/>
          <w:szCs w:val="24"/>
        </w:rPr>
        <w:t>data upload</w:t>
      </w:r>
      <w:ins w:id="196" w:author="Mark Huff" w:date="2021-04-07T16:25:00Z">
        <w:r w:rsidR="000B1608">
          <w:rPr>
            <w:rFonts w:ascii="Times New Roman" w:hAnsi="Times New Roman" w:cs="Times New Roman"/>
            <w:sz w:val="24"/>
            <w:szCs w:val="24"/>
          </w:rPr>
          <w:t xml:space="preserve"> process</w:t>
        </w:r>
      </w:ins>
      <w:r w:rsidR="00A8190F" w:rsidRPr="00A8190F">
        <w:rPr>
          <w:rFonts w:ascii="Times New Roman" w:hAnsi="Times New Roman" w:cs="Times New Roman"/>
          <w:sz w:val="24"/>
          <w:szCs w:val="24"/>
        </w:rPr>
        <w:t xml:space="preserve"> closely follows </w:t>
      </w:r>
      <w:del w:id="197" w:author="Mark Huff" w:date="2021-04-07T16:25:00Z">
        <w:r w:rsidR="00A8190F" w:rsidRPr="00A8190F" w:rsidDel="000B1608">
          <w:rPr>
            <w:rFonts w:ascii="Times New Roman" w:hAnsi="Times New Roman" w:cs="Times New Roman"/>
            <w:sz w:val="24"/>
            <w:szCs w:val="24"/>
          </w:rPr>
          <w:delText>the process used when scoring cued</w:delText>
        </w:r>
        <w:r w:rsidR="00E76ACD" w:rsidDel="000B1608">
          <w:rPr>
            <w:rFonts w:ascii="Times New Roman" w:hAnsi="Times New Roman" w:cs="Times New Roman"/>
            <w:sz w:val="24"/>
            <w:szCs w:val="24"/>
          </w:rPr>
          <w:delText xml:space="preserve"> </w:delText>
        </w:r>
      </w:del>
      <w:ins w:id="198" w:author="Mark Huff" w:date="2021-04-07T16:25:00Z">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ins>
      <w:r w:rsidR="00A8190F" w:rsidRPr="00A8190F">
        <w:rPr>
          <w:rFonts w:ascii="Times New Roman" w:hAnsi="Times New Roman" w:cs="Times New Roman"/>
          <w:sz w:val="24"/>
          <w:szCs w:val="24"/>
        </w:rPr>
        <w:t>recall data</w:t>
      </w:r>
      <w:ins w:id="199" w:author="Mark Huff" w:date="2021-04-07T16:25:00Z">
        <w:r w:rsidR="000B1608">
          <w:rPr>
            <w:rFonts w:ascii="Times New Roman" w:hAnsi="Times New Roman" w:cs="Times New Roman"/>
            <w:sz w:val="24"/>
            <w:szCs w:val="24"/>
          </w:rPr>
          <w:t xml:space="preserve"> s</w:t>
        </w:r>
      </w:ins>
      <w:ins w:id="200" w:author="Mark Huff" w:date="2021-04-07T16:26:00Z">
        <w:r w:rsidR="000B1608">
          <w:rPr>
            <w:rFonts w:ascii="Times New Roman" w:hAnsi="Times New Roman" w:cs="Times New Roman"/>
            <w:sz w:val="24"/>
            <w:szCs w:val="24"/>
          </w:rPr>
          <w:t>coring</w:t>
        </w:r>
      </w:ins>
      <w:r w:rsidR="00A8190F" w:rsidRPr="00A8190F">
        <w:rPr>
          <w:rFonts w:ascii="Times New Roman" w:hAnsi="Times New Roman" w:cs="Times New Roman"/>
          <w:sz w:val="24"/>
          <w:szCs w:val="24"/>
        </w:rPr>
        <w:t xml:space="preserve">. The data will need to be arranged in </w:t>
      </w:r>
      <w:del w:id="201" w:author="Mark Huff" w:date="2021-04-07T16:26:00Z">
        <w:r w:rsidR="00A8190F" w:rsidRPr="00A8190F" w:rsidDel="000B1608">
          <w:rPr>
            <w:rFonts w:ascii="Times New Roman" w:hAnsi="Times New Roman" w:cs="Times New Roman"/>
            <w:sz w:val="24"/>
            <w:szCs w:val="24"/>
          </w:rPr>
          <w:delText xml:space="preserve">long </w:delText>
        </w:r>
      </w:del>
      <w:ins w:id="202" w:author="Mark Huff" w:date="2021-04-07T16:26:00Z">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ins>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2CB0F204"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w:t>
      </w:r>
      <w:r w:rsidR="00A8190F" w:rsidRPr="00A8190F">
        <w:rPr>
          <w:rFonts w:ascii="Times New Roman" w:hAnsi="Times New Roman" w:cs="Times New Roman"/>
          <w:sz w:val="24"/>
          <w:szCs w:val="24"/>
        </w:rPr>
        <w:lastRenderedPageBreak/>
        <w:t>omitted from the answer key and any extra words included in the response</w:t>
      </w:r>
      <w:r w:rsidR="001D42A9">
        <w:rPr>
          <w:rFonts w:ascii="Times New Roman" w:hAnsi="Times New Roman" w:cs="Times New Roman"/>
          <w:sz w:val="24"/>
          <w:szCs w:val="24"/>
        </w:rPr>
        <w:t xml:space="preserve"> (</w:t>
      </w:r>
      <w:del w:id="203" w:author="Mark Huff" w:date="2021-04-07T16:26:00Z">
        <w:r w:rsidR="001D42A9" w:rsidDel="000B57BA">
          <w:rPr>
            <w:rFonts w:ascii="Times New Roman" w:hAnsi="Times New Roman" w:cs="Times New Roman"/>
            <w:sz w:val="24"/>
            <w:szCs w:val="24"/>
          </w:rPr>
          <w:delText xml:space="preserve">See </w:delText>
        </w:r>
      </w:del>
      <w:ins w:id="204" w:author="Mark Huff" w:date="2021-04-07T16:26:00Z">
        <w:r w:rsidR="000B57BA">
          <w:rPr>
            <w:rFonts w:ascii="Times New Roman" w:hAnsi="Times New Roman" w:cs="Times New Roman"/>
            <w:sz w:val="24"/>
            <w:szCs w:val="24"/>
          </w:rPr>
          <w:t xml:space="preserve">see </w:t>
        </w:r>
      </w:ins>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2EB81D8"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del w:id="205" w:author="Mark Huff" w:date="2021-04-07T16:26:00Z">
        <w:r w:rsidR="00FD6CD0" w:rsidDel="000B57BA">
          <w:rPr>
            <w:rFonts w:ascii="Times New Roman" w:hAnsi="Times New Roman" w:cs="Times New Roman"/>
            <w:sz w:val="24"/>
            <w:szCs w:val="24"/>
          </w:rPr>
          <w:delText xml:space="preserve">cued </w:delText>
        </w:r>
      </w:del>
      <w:ins w:id="206" w:author="Mark Huff" w:date="2021-04-07T16:26:00Z">
        <w:r w:rsidR="000B57BA">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w:t>
      </w:r>
      <w:del w:id="207" w:author="Mark Huff" w:date="2021-04-07T16:26:00Z">
        <w:r w:rsidR="00FD6CD0" w:rsidDel="000B57BA">
          <w:rPr>
            <w:rFonts w:ascii="Times New Roman" w:hAnsi="Times New Roman" w:cs="Times New Roman"/>
            <w:sz w:val="24"/>
            <w:szCs w:val="24"/>
          </w:rPr>
          <w:delText xml:space="preserve">free </w:delText>
        </w:r>
      </w:del>
      <w:ins w:id="208" w:author="Mark Huff" w:date="2021-04-07T16:26:00Z">
        <w:r w:rsidR="000B57BA">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and </w:t>
      </w:r>
      <w:del w:id="209" w:author="Mark Huff" w:date="2021-04-07T16:26:00Z">
        <w:r w:rsidDel="000B57BA">
          <w:rPr>
            <w:rFonts w:ascii="Times New Roman" w:hAnsi="Times New Roman" w:cs="Times New Roman"/>
            <w:sz w:val="24"/>
            <w:szCs w:val="24"/>
          </w:rPr>
          <w:delText xml:space="preserve">sentence </w:delText>
        </w:r>
      </w:del>
      <w:ins w:id="210" w:author="Mark Huff" w:date="2021-04-07T16:26:00Z">
        <w:r w:rsidR="000B57BA">
          <w:rPr>
            <w:rFonts w:ascii="Times New Roman" w:hAnsi="Times New Roman" w:cs="Times New Roman"/>
            <w:sz w:val="24"/>
            <w:szCs w:val="24"/>
          </w:rPr>
          <w:t>sentence-</w:t>
        </w:r>
      </w:ins>
      <w:r>
        <w:rPr>
          <w:rFonts w:ascii="Times New Roman" w:hAnsi="Times New Roman" w:cs="Times New Roman"/>
          <w:sz w:val="24"/>
          <w:szCs w:val="24"/>
        </w:rPr>
        <w:t xml:space="preserve">recall datasets and comparing the output to </w:t>
      </w:r>
      <w:del w:id="211" w:author="Mark Huff" w:date="2021-04-07T20:19:00Z">
        <w:r w:rsidDel="0064435C">
          <w:rPr>
            <w:rFonts w:ascii="Times New Roman" w:hAnsi="Times New Roman" w:cs="Times New Roman"/>
            <w:sz w:val="24"/>
            <w:szCs w:val="24"/>
          </w:rPr>
          <w:delText xml:space="preserve">human </w:delText>
        </w:r>
      </w:del>
      <w:ins w:id="212" w:author="Mark Huff" w:date="2021-04-07T20:19:00Z">
        <w:r w:rsidR="0064435C">
          <w:rPr>
            <w:rFonts w:ascii="Times New Roman" w:hAnsi="Times New Roman" w:cs="Times New Roman"/>
            <w:sz w:val="24"/>
            <w:szCs w:val="24"/>
          </w:rPr>
          <w:t>human-</w:t>
        </w:r>
      </w:ins>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7C9C48E" w:rsidR="00FC42E4" w:rsidRPr="00B96869" w:rsidRDefault="00FD6CD0" w:rsidP="003D43C5">
      <w:pPr>
        <w:spacing w:after="0" w:line="480" w:lineRule="auto"/>
        <w:jc w:val="center"/>
        <w:rPr>
          <w:rFonts w:ascii="Times New Roman" w:hAnsi="Times New Roman" w:cs="Times New Roman"/>
          <w:b/>
          <w:bCs/>
          <w:sz w:val="24"/>
          <w:szCs w:val="24"/>
        </w:rPr>
      </w:pPr>
      <w:del w:id="213" w:author="Mark Huff" w:date="2021-04-07T20:19:00Z">
        <w:r w:rsidDel="0064435C">
          <w:rPr>
            <w:rFonts w:ascii="Times New Roman" w:hAnsi="Times New Roman" w:cs="Times New Roman"/>
            <w:b/>
            <w:bCs/>
            <w:sz w:val="24"/>
            <w:szCs w:val="24"/>
          </w:rPr>
          <w:delText xml:space="preserve">Cued </w:delText>
        </w:r>
      </w:del>
      <w:ins w:id="214" w:author="Mark Huff" w:date="2021-04-07T20:19:00Z">
        <w:r w:rsidR="0064435C">
          <w:rPr>
            <w:rFonts w:ascii="Times New Roman" w:hAnsi="Times New Roman" w:cs="Times New Roman"/>
            <w:b/>
            <w:bCs/>
            <w:sz w:val="24"/>
            <w:szCs w:val="24"/>
          </w:rPr>
          <w:t>Cued-</w:t>
        </w:r>
      </w:ins>
      <w:r>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6DEC2E80"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w:t>
      </w:r>
      <w:r w:rsidR="00D9341E">
        <w:rPr>
          <w:rFonts w:ascii="Times New Roman" w:hAnsi="Times New Roman" w:cs="Times New Roman"/>
          <w:noProof/>
          <w:sz w:val="24"/>
          <w:szCs w:val="24"/>
        </w:rPr>
        <w:t>in press</w:t>
      </w:r>
      <w:r w:rsidR="00FD6CD0">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 and Materials</w:t>
      </w:r>
    </w:p>
    <w:p w14:paraId="3B5F3663" w14:textId="239DB77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w:t>
      </w:r>
      <w:r w:rsidR="00D9341E">
        <w:rPr>
          <w:rFonts w:ascii="Times New Roman" w:hAnsi="Times New Roman" w:cs="Times New Roman"/>
          <w:noProof/>
          <w:sz w:val="24"/>
          <w:szCs w:val="24"/>
        </w:rPr>
        <w:t>in press</w:t>
      </w:r>
      <w:r w:rsidR="0043167B">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del w:id="215" w:author="Mark Huff" w:date="2021-04-07T20:19:00Z">
        <w:r w:rsidR="0008037D" w:rsidRPr="0008037D" w:rsidDel="0064435C">
          <w:rPr>
            <w:rFonts w:ascii="Times New Roman" w:hAnsi="Times New Roman" w:cs="Times New Roman"/>
            <w:sz w:val="24"/>
            <w:szCs w:val="24"/>
          </w:rPr>
          <w:delText xml:space="preserve">psychology </w:delText>
        </w:r>
      </w:del>
      <w:ins w:id="216" w:author="Mark Huff" w:date="2021-04-07T20:19:00Z">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ins>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del w:id="217" w:author="Mark Huff" w:date="2021-04-07T20:19:00Z">
        <w:r w:rsidR="00417879" w:rsidDel="0064435C">
          <w:rPr>
            <w:rFonts w:ascii="Times New Roman" w:hAnsi="Times New Roman" w:cs="Times New Roman"/>
            <w:sz w:val="24"/>
            <w:szCs w:val="24"/>
          </w:rPr>
          <w:delText>both</w:delText>
        </w:r>
        <w:r w:rsidR="0008037D" w:rsidRPr="0008037D" w:rsidDel="0064435C">
          <w:rPr>
            <w:rFonts w:ascii="Times New Roman" w:hAnsi="Times New Roman" w:cs="Times New Roman"/>
            <w:sz w:val="24"/>
            <w:szCs w:val="24"/>
          </w:rPr>
          <w:delText xml:space="preserve"> </w:delText>
        </w:r>
      </w:del>
      <w:r w:rsidR="0008037D" w:rsidRPr="0008037D">
        <w:rPr>
          <w:rFonts w:ascii="Times New Roman" w:hAnsi="Times New Roman" w:cs="Times New Roman"/>
          <w:sz w:val="24"/>
          <w:szCs w:val="24"/>
        </w:rPr>
        <w:t>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1735613A"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del w:id="218" w:author="Mark Huff" w:date="2021-04-07T20:19:00Z">
        <w:r w:rsidRPr="00B93D0F" w:rsidDel="0064435C">
          <w:rPr>
            <w:rFonts w:ascii="Times New Roman" w:hAnsi="Times New Roman" w:cs="Times New Roman"/>
            <w:sz w:val="24"/>
            <w:szCs w:val="24"/>
          </w:rPr>
          <w:delText xml:space="preserve">paired </w:delText>
        </w:r>
      </w:del>
      <w:ins w:id="219" w:author="Mark Huff" w:date="2021-04-07T20:19:00Z">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ins>
      <w:r w:rsidRPr="00B93D0F">
        <w:rPr>
          <w:rFonts w:ascii="Times New Roman" w:hAnsi="Times New Roman" w:cs="Times New Roman"/>
          <w:sz w:val="24"/>
          <w:szCs w:val="24"/>
        </w:rPr>
        <w:t xml:space="preserve">associate study lists and later had them complete </w:t>
      </w:r>
      <w:del w:id="220" w:author="Mark Huff" w:date="2021-04-07T20:19:00Z">
        <w:r w:rsidR="00FD6CD0" w:rsidDel="0064435C">
          <w:rPr>
            <w:rFonts w:ascii="Times New Roman" w:hAnsi="Times New Roman" w:cs="Times New Roman"/>
            <w:sz w:val="24"/>
            <w:szCs w:val="24"/>
          </w:rPr>
          <w:delText xml:space="preserve">cued </w:delText>
        </w:r>
      </w:del>
      <w:ins w:id="221" w:author="Mark Huff" w:date="2021-04-07T20:19: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59B602E4" w14:textId="381EB4BC"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w:t>
      </w:r>
      <w:r w:rsidR="00D9341E">
        <w:rPr>
          <w:rFonts w:ascii="Times New Roman" w:hAnsi="Times New Roman" w:cs="Times New Roman"/>
          <w:noProof/>
          <w:sz w:val="24"/>
          <w:szCs w:val="24"/>
        </w:rPr>
        <w:t>in press</w:t>
      </w:r>
      <w:r w:rsidR="00107D1D">
        <w:rPr>
          <w:rFonts w:ascii="Times New Roman" w:hAnsi="Times New Roman" w:cs="Times New Roman"/>
          <w:noProof/>
          <w:sz w:val="24"/>
          <w:szCs w:val="24"/>
        </w:rPr>
        <w:t>)</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w:t>
      </w:r>
      <w:del w:id="222" w:author="Mark Huff" w:date="2021-04-07T20:20:00Z">
        <w:r w:rsidR="00107D1D" w:rsidDel="0064435C">
          <w:rPr>
            <w:rFonts w:ascii="Times New Roman" w:hAnsi="Times New Roman" w:cs="Times New Roman"/>
            <w:noProof/>
            <w:sz w:val="24"/>
            <w:szCs w:val="24"/>
          </w:rPr>
          <w:delText xml:space="preserve">USF norms, </w:delText>
        </w:r>
      </w:del>
      <w:r w:rsidR="00107D1D">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del w:id="223" w:author="Mark Huff" w:date="2021-04-07T20:20:00Z">
        <w:r w:rsidR="00FD6CD0" w:rsidDel="0064435C">
          <w:rPr>
            <w:rFonts w:ascii="Times New Roman" w:hAnsi="Times New Roman" w:cs="Times New Roman"/>
            <w:sz w:val="24"/>
            <w:szCs w:val="24"/>
          </w:rPr>
          <w:delText xml:space="preserve">cued </w:delText>
        </w:r>
      </w:del>
      <w:ins w:id="224" w:author="Mark Huff" w:date="2021-04-07T20:20: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077DE347" w:rsidR="0007102C" w:rsidRPr="00DF7457" w:rsidRDefault="0007102C" w:rsidP="00991ADC">
      <w:pPr>
        <w:spacing w:after="0" w:line="480" w:lineRule="auto"/>
        <w:ind w:firstLine="720"/>
        <w:rPr>
          <w:rFonts w:ascii="Times New Roman" w:hAnsi="Times New Roman" w:cs="Times New Roman"/>
          <w:sz w:val="24"/>
          <w:szCs w:val="24"/>
        </w:rPr>
      </w:pPr>
      <w:bookmarkStart w:id="225" w:name="_Hlk60320496"/>
      <w:r>
        <w:rPr>
          <w:rFonts w:ascii="Times New Roman" w:hAnsi="Times New Roman" w:cs="Times New Roman"/>
          <w:sz w:val="24"/>
          <w:szCs w:val="24"/>
        </w:rPr>
        <w:t xml:space="preserve">To assess the reliability of the </w:t>
      </w:r>
      <w:del w:id="226" w:author="Mark Huff" w:date="2021-04-07T20:20:00Z">
        <w:r w:rsidR="00FD6CD0" w:rsidDel="0064435C">
          <w:rPr>
            <w:rFonts w:ascii="Times New Roman" w:hAnsi="Times New Roman" w:cs="Times New Roman"/>
            <w:sz w:val="24"/>
            <w:szCs w:val="24"/>
          </w:rPr>
          <w:delText xml:space="preserve">cued </w:delText>
        </w:r>
      </w:del>
      <w:ins w:id="227" w:author="Mark Huff" w:date="2021-04-07T20:20: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del w:id="228" w:author="Mark Huff" w:date="2021-04-07T20:20:00Z">
        <w:r w:rsidR="00FD6CD0" w:rsidDel="0064435C">
          <w:rPr>
            <w:rFonts w:ascii="Times New Roman" w:hAnsi="Times New Roman" w:cs="Times New Roman"/>
            <w:sz w:val="24"/>
            <w:szCs w:val="24"/>
          </w:rPr>
          <w:delText xml:space="preserve">cued </w:delText>
        </w:r>
      </w:del>
      <w:ins w:id="229" w:author="Mark Huff" w:date="2021-04-07T20:20:00Z">
        <w:r w:rsidR="0064435C">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225"/>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w:t>
      </w:r>
      <w:del w:id="230" w:author="Mark Huff" w:date="2021-04-07T20:20:00Z">
        <w:r w:rsidR="00991ADC" w:rsidDel="0064435C">
          <w:rPr>
            <w:rFonts w:ascii="Times New Roman" w:hAnsi="Times New Roman" w:cs="Times New Roman"/>
            <w:noProof/>
            <w:sz w:val="24"/>
            <w:szCs w:val="24"/>
          </w:rPr>
          <w:delText xml:space="preserve"> a</w:delText>
        </w:r>
      </w:del>
      <w:r w:rsidR="00991ADC">
        <w:rPr>
          <w:rFonts w:ascii="Times New Roman" w:hAnsi="Times New Roman" w:cs="Times New Roman"/>
          <w:noProof/>
          <w:sz w:val="24"/>
          <w:szCs w:val="24"/>
        </w:rPr>
        <w:t xml:space="preserve">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231" w:name="_Hlk44168619"/>
      <w:r>
        <w:rPr>
          <w:rFonts w:ascii="Times New Roman" w:hAnsi="Times New Roman" w:cs="Times New Roman"/>
          <w:b/>
          <w:bCs/>
          <w:sz w:val="24"/>
          <w:szCs w:val="24"/>
        </w:rPr>
        <w:t>Analyses and Results</w:t>
      </w:r>
    </w:p>
    <w:bookmarkEnd w:id="231"/>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232"/>
      <w:commentRangeStart w:id="233"/>
      <w:commentRangeStart w:id="234"/>
      <w:commentRangeStart w:id="235"/>
      <w:r w:rsidR="00117817" w:rsidRPr="00117817">
        <w:rPr>
          <w:rFonts w:ascii="Times New Roman" w:hAnsi="Times New Roman" w:cs="Times New Roman"/>
          <w:sz w:val="24"/>
          <w:szCs w:val="24"/>
        </w:rPr>
        <w:t>05</w:t>
      </w:r>
      <w:commentRangeEnd w:id="232"/>
      <w:r w:rsidR="00292F96">
        <w:rPr>
          <w:rStyle w:val="CommentReference"/>
        </w:rPr>
        <w:commentReference w:id="232"/>
      </w:r>
      <w:commentRangeEnd w:id="233"/>
      <w:r w:rsidR="005362F5">
        <w:rPr>
          <w:rStyle w:val="CommentReference"/>
        </w:rPr>
        <w:commentReference w:id="233"/>
      </w:r>
      <w:commentRangeEnd w:id="234"/>
      <w:r w:rsidR="00F77465">
        <w:rPr>
          <w:rStyle w:val="CommentReference"/>
        </w:rPr>
        <w:commentReference w:id="234"/>
      </w:r>
      <w:commentRangeEnd w:id="235"/>
      <w:r w:rsidR="0064435C">
        <w:rPr>
          <w:rStyle w:val="CommentReference"/>
        </w:rPr>
        <w:commentReference w:id="235"/>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236"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236"/>
    </w:p>
    <w:p w14:paraId="11FCEC29" w14:textId="3615466D"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237"/>
      <w:commentRangeStart w:id="238"/>
      <w:commentRangeStart w:id="239"/>
      <w:r w:rsidR="002A6AD4">
        <w:rPr>
          <w:rFonts w:ascii="Times New Roman" w:hAnsi="Times New Roman" w:cs="Times New Roman"/>
          <w:sz w:val="24"/>
          <w:szCs w:val="24"/>
        </w:rPr>
        <w:t>1320</w:t>
      </w:r>
      <w:commentRangeEnd w:id="237"/>
      <w:r w:rsidR="00292F96">
        <w:rPr>
          <w:rStyle w:val="CommentReference"/>
        </w:rPr>
        <w:commentReference w:id="237"/>
      </w:r>
      <w:commentRangeEnd w:id="238"/>
      <w:r w:rsidR="005362F5">
        <w:rPr>
          <w:rStyle w:val="CommentReference"/>
        </w:rPr>
        <w:commentReference w:id="238"/>
      </w:r>
      <w:commentRangeEnd w:id="239"/>
      <w:r w:rsidR="0064435C">
        <w:rPr>
          <w:rStyle w:val="CommentReference"/>
        </w:rPr>
        <w:commentReference w:id="239"/>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240" w:name="_Hlk57712466"/>
      <w:commentRangeStart w:id="241"/>
      <w:commentRangeStart w:id="242"/>
      <w:r w:rsidR="00C75A3E" w:rsidRPr="00C75A3E">
        <w:rPr>
          <w:rFonts w:ascii="Times New Roman" w:hAnsi="Times New Roman" w:cs="Times New Roman"/>
          <w:i/>
          <w:iCs/>
          <w:sz w:val="24"/>
          <w:szCs w:val="24"/>
        </w:rPr>
        <w:t>p</w:t>
      </w:r>
      <w:commentRangeEnd w:id="241"/>
      <w:r w:rsidR="00573EAA">
        <w:rPr>
          <w:rStyle w:val="CommentReference"/>
        </w:rPr>
        <w:commentReference w:id="241"/>
      </w:r>
      <w:commentRangeEnd w:id="242"/>
      <w:r w:rsidR="0064435C">
        <w:rPr>
          <w:rStyle w:val="CommentReference"/>
        </w:rPr>
        <w:commentReference w:id="242"/>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240"/>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commentRangeStart w:id="243"/>
      <w:r w:rsidR="002A6AD4">
        <w:rPr>
          <w:rFonts w:ascii="Times New Roman" w:eastAsia="Arial" w:hAnsi="Times New Roman" w:cs="Times New Roman"/>
          <w:sz w:val="24"/>
          <w:szCs w:val="24"/>
        </w:rPr>
        <w:t>26</w:t>
      </w:r>
      <w:r w:rsidR="00E9082C">
        <w:rPr>
          <w:rFonts w:ascii="Times New Roman" w:eastAsia="Arial" w:hAnsi="Times New Roman" w:cs="Times New Roman"/>
          <w:sz w:val="24"/>
          <w:szCs w:val="24"/>
        </w:rPr>
        <w:t>4</w:t>
      </w:r>
      <w:commentRangeEnd w:id="243"/>
      <w:r w:rsidR="0064435C">
        <w:rPr>
          <w:rStyle w:val="CommentReference"/>
        </w:rPr>
        <w:commentReference w:id="243"/>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del w:id="244" w:author="Mark Huff" w:date="2021-04-07T20:28:00Z">
        <w:r w:rsidR="0038482C" w:rsidDel="0064435C">
          <w:rPr>
            <w:rFonts w:ascii="Times New Roman" w:hAnsi="Times New Roman" w:cs="Times New Roman"/>
            <w:sz w:val="24"/>
            <w:szCs w:val="24"/>
          </w:rPr>
          <w:delText>such that data</w:delText>
        </w:r>
        <w:r w:rsidR="00080F87" w:rsidDel="0064435C">
          <w:rPr>
            <w:rFonts w:ascii="Times New Roman" w:hAnsi="Times New Roman" w:cs="Times New Roman"/>
            <w:sz w:val="24"/>
            <w:szCs w:val="24"/>
          </w:rPr>
          <w:delText xml:space="preserve"> </w:delText>
        </w:r>
      </w:del>
      <w:r w:rsidR="0038482C">
        <w:rPr>
          <w:rFonts w:ascii="Times New Roman" w:hAnsi="Times New Roman" w:cs="Times New Roman"/>
          <w:sz w:val="24"/>
          <w:szCs w:val="24"/>
        </w:rPr>
        <w:t>(</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1A43BE3E"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del w:id="245" w:author="Mark Huff" w:date="2021-04-07T20:28:00Z">
        <w:r w:rsidR="00647B26" w:rsidDel="0064435C">
          <w:rPr>
            <w:rFonts w:ascii="Times New Roman" w:hAnsi="Times New Roman" w:cs="Times New Roman"/>
            <w:sz w:val="24"/>
            <w:szCs w:val="24"/>
          </w:rPr>
          <w:delText xml:space="preserve"> =</w:delText>
        </w:r>
      </w:del>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24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246"/>
      <w:r w:rsidR="00E9082C">
        <w:rPr>
          <w:rFonts w:ascii="Times New Roman" w:eastAsia="Arial" w:hAnsi="Times New Roman" w:cs="Times New Roman"/>
          <w:sz w:val="24"/>
          <w:szCs w:val="24"/>
        </w:rPr>
        <w:t>29</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1DF4F011"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247"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24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r w:rsidR="007D4573">
        <w:rPr>
          <w:rFonts w:ascii="Times New Roman" w:hAnsi="Times New Roman" w:cs="Times New Roman"/>
          <w:sz w:val="24"/>
          <w:szCs w:val="24"/>
        </w:rPr>
        <w:lastRenderedPageBreak/>
        <w:t>Levenshtein distance of 5</w:t>
      </w:r>
      <w:r w:rsidR="001271E3">
        <w:rPr>
          <w:rFonts w:ascii="Times New Roman" w:hAnsi="Times New Roman" w:cs="Times New Roman"/>
          <w:sz w:val="24"/>
          <w:szCs w:val="24"/>
        </w:rPr>
        <w:t xml:space="preserve">. </w:t>
      </w:r>
      <w:del w:id="248" w:author="Mark Huff" w:date="2021-04-07T20:28:00Z">
        <w:r w:rsidR="00C92837" w:rsidDel="0064435C">
          <w:rPr>
            <w:rFonts w:ascii="Times New Roman" w:hAnsi="Times New Roman" w:cs="Times New Roman"/>
            <w:sz w:val="24"/>
            <w:szCs w:val="24"/>
          </w:rPr>
          <w:delText xml:space="preserve">As </w:delText>
        </w:r>
        <w:commentRangeStart w:id="249"/>
        <w:r w:rsidR="00C92837" w:rsidDel="0064435C">
          <w:rPr>
            <w:rFonts w:ascii="Times New Roman" w:hAnsi="Times New Roman" w:cs="Times New Roman"/>
            <w:sz w:val="24"/>
            <w:szCs w:val="24"/>
          </w:rPr>
          <w:delText>such</w:delText>
        </w:r>
      </w:del>
      <w:commentRangeEnd w:id="249"/>
      <w:r w:rsidR="0064435C">
        <w:rPr>
          <w:rStyle w:val="CommentReference"/>
        </w:rPr>
        <w:commentReference w:id="249"/>
      </w:r>
      <w:del w:id="250" w:author="Mark Huff" w:date="2021-04-07T20:28:00Z">
        <w:r w:rsidR="00AE65B8" w:rsidDel="0064435C">
          <w:rPr>
            <w:rFonts w:ascii="Times New Roman" w:hAnsi="Times New Roman" w:cs="Times New Roman"/>
            <w:sz w:val="24"/>
            <w:szCs w:val="24"/>
          </w:rPr>
          <w:delText xml:space="preserve">, these </w:delText>
        </w:r>
      </w:del>
      <w:ins w:id="251" w:author="Mark Huff" w:date="2021-04-07T20:28:00Z">
        <w:r w:rsidR="0064435C">
          <w:rPr>
            <w:rFonts w:ascii="Times New Roman" w:hAnsi="Times New Roman" w:cs="Times New Roman"/>
            <w:sz w:val="24"/>
            <w:szCs w:val="24"/>
          </w:rPr>
          <w:t xml:space="preserve">These </w:t>
        </w:r>
      </w:ins>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35DA6D9" w:rsidR="00F237C5" w:rsidRPr="00B96869" w:rsidRDefault="005957E6" w:rsidP="00F237C5">
      <w:pPr>
        <w:spacing w:after="0" w:line="480" w:lineRule="auto"/>
        <w:jc w:val="center"/>
        <w:rPr>
          <w:rFonts w:ascii="Times New Roman" w:hAnsi="Times New Roman" w:cs="Times New Roman"/>
          <w:b/>
          <w:bCs/>
          <w:sz w:val="24"/>
          <w:szCs w:val="24"/>
        </w:rPr>
      </w:pPr>
      <w:del w:id="252" w:author="Mark Huff" w:date="2021-04-07T20:29:00Z">
        <w:r w:rsidDel="007C140B">
          <w:rPr>
            <w:rFonts w:ascii="Times New Roman" w:hAnsi="Times New Roman" w:cs="Times New Roman"/>
            <w:b/>
            <w:bCs/>
            <w:sz w:val="24"/>
            <w:szCs w:val="24"/>
          </w:rPr>
          <w:delText xml:space="preserve">Free </w:delText>
        </w:r>
      </w:del>
      <w:ins w:id="253" w:author="Mark Huff" w:date="2021-04-07T20:29:00Z">
        <w:r w:rsidR="007C140B">
          <w:rPr>
            <w:rFonts w:ascii="Times New Roman" w:hAnsi="Times New Roman" w:cs="Times New Roman"/>
            <w:b/>
            <w:bCs/>
            <w:sz w:val="24"/>
            <w:szCs w:val="24"/>
          </w:rPr>
          <w:t>Free-</w:t>
        </w:r>
      </w:ins>
      <w:r w:rsidR="00F237C5">
        <w:rPr>
          <w:rFonts w:ascii="Times New Roman" w:hAnsi="Times New Roman" w:cs="Times New Roman"/>
          <w:b/>
          <w:bCs/>
          <w:sz w:val="24"/>
          <w:szCs w:val="24"/>
        </w:rPr>
        <w:t>Recall Scoring Functions Validation</w:t>
      </w:r>
    </w:p>
    <w:p w14:paraId="5A1CBB0D" w14:textId="564D7783"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del w:id="254" w:author="Mark Huff" w:date="2021-04-07T20:29:00Z">
        <w:r w:rsidDel="007C140B">
          <w:rPr>
            <w:rFonts w:ascii="Times New Roman" w:hAnsi="Times New Roman" w:cs="Times New Roman"/>
            <w:sz w:val="24"/>
            <w:szCs w:val="24"/>
          </w:rPr>
          <w:delText xml:space="preserve">tested </w:delText>
        </w:r>
      </w:del>
      <w:ins w:id="255" w:author="Mark Huff" w:date="2021-04-07T20:29:00Z">
        <w:r w:rsidR="007C140B">
          <w:rPr>
            <w:rFonts w:ascii="Times New Roman" w:hAnsi="Times New Roman" w:cs="Times New Roman"/>
            <w:sz w:val="24"/>
            <w:szCs w:val="24"/>
          </w:rPr>
          <w:t xml:space="preserve">evaluated </w:t>
        </w:r>
      </w:ins>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del w:id="256" w:author="Mark Huff" w:date="2021-04-07T20:29:00Z">
        <w:r w:rsidR="00FD6CD0" w:rsidDel="007C140B">
          <w:rPr>
            <w:rFonts w:ascii="Times New Roman" w:hAnsi="Times New Roman" w:cs="Times New Roman"/>
            <w:sz w:val="24"/>
            <w:szCs w:val="24"/>
          </w:rPr>
          <w:delText xml:space="preserve">free </w:delText>
        </w:r>
      </w:del>
      <w:ins w:id="257" w:author="Mark Huff" w:date="2021-04-07T20:29: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del w:id="258" w:author="Mark Huff" w:date="2021-04-07T20:30:00Z">
        <w:r w:rsidR="00FD6CD0" w:rsidDel="007C140B">
          <w:rPr>
            <w:rFonts w:ascii="Times New Roman" w:hAnsi="Times New Roman" w:cs="Times New Roman"/>
            <w:sz w:val="24"/>
            <w:szCs w:val="24"/>
          </w:rPr>
          <w:delText xml:space="preserve">cued </w:delText>
        </w:r>
      </w:del>
      <w:ins w:id="259" w:author="Mark Huff" w:date="2021-04-07T20:30:00Z">
        <w:r w:rsidR="007C140B">
          <w:rPr>
            <w:rFonts w:ascii="Times New Roman" w:hAnsi="Times New Roman" w:cs="Times New Roman"/>
            <w:sz w:val="24"/>
            <w:szCs w:val="24"/>
          </w:rPr>
          <w:t>cued-</w:t>
        </w:r>
      </w:ins>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del w:id="260" w:author="Mark Huff" w:date="2021-04-07T20:30:00Z">
        <w:r w:rsidR="0089257D" w:rsidDel="007C140B">
          <w:rPr>
            <w:rFonts w:ascii="Times New Roman" w:hAnsi="Times New Roman" w:cs="Times New Roman"/>
            <w:sz w:val="24"/>
            <w:szCs w:val="24"/>
          </w:rPr>
          <w:delText xml:space="preserve">human </w:delText>
        </w:r>
      </w:del>
      <w:ins w:id="261" w:author="Mark Huff" w:date="2021-04-07T20:30:00Z">
        <w:r w:rsidR="007C140B">
          <w:rPr>
            <w:rFonts w:ascii="Times New Roman" w:hAnsi="Times New Roman" w:cs="Times New Roman"/>
            <w:sz w:val="24"/>
            <w:szCs w:val="24"/>
          </w:rPr>
          <w:t>human-</w:t>
        </w:r>
      </w:ins>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E585A4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del w:id="262" w:author="Mark Huff" w:date="2021-04-07T20:30:00Z">
        <w:r w:rsidDel="007C140B">
          <w:rPr>
            <w:rFonts w:ascii="Times New Roman" w:hAnsi="Times New Roman" w:cs="Times New Roman"/>
            <w:sz w:val="24"/>
            <w:szCs w:val="24"/>
          </w:rPr>
          <w:delText xml:space="preserve">within </w:delText>
        </w:r>
      </w:del>
      <w:ins w:id="263" w:author="Mark Huff" w:date="2021-04-07T20:30:00Z">
        <w:r w:rsidR="007C140B">
          <w:rPr>
            <w:rFonts w:ascii="Times New Roman" w:hAnsi="Times New Roman" w:cs="Times New Roman"/>
            <w:sz w:val="24"/>
            <w:szCs w:val="24"/>
          </w:rPr>
          <w:t>within-</w:t>
        </w:r>
      </w:ins>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del w:id="264" w:author="Mark Huff" w:date="2021-04-07T20:30:00Z">
        <w:r w:rsidR="00FD6CD0" w:rsidDel="007C140B">
          <w:rPr>
            <w:rFonts w:ascii="Times New Roman" w:hAnsi="Times New Roman" w:cs="Times New Roman"/>
            <w:sz w:val="24"/>
            <w:szCs w:val="24"/>
          </w:rPr>
          <w:delText xml:space="preserve">free </w:delText>
        </w:r>
      </w:del>
      <w:ins w:id="265" w:author="Mark Huff" w:date="2021-04-07T20:30: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del w:id="266" w:author="Mark Huff" w:date="2021-04-07T20:30:00Z">
        <w:r w:rsidR="00977E94" w:rsidDel="007C140B">
          <w:rPr>
            <w:rFonts w:ascii="Times New Roman" w:hAnsi="Times New Roman" w:cs="Times New Roman"/>
            <w:sz w:val="24"/>
            <w:szCs w:val="24"/>
          </w:rPr>
          <w:delText>task</w:delText>
        </w:r>
      </w:del>
      <w:ins w:id="267" w:author="Mark Huff" w:date="2021-04-07T20:30:00Z">
        <w:r w:rsidR="007C140B">
          <w:rPr>
            <w:rFonts w:ascii="Times New Roman" w:hAnsi="Times New Roman" w:cs="Times New Roman"/>
            <w:sz w:val="24"/>
            <w:szCs w:val="24"/>
          </w:rPr>
          <w:t>test</w:t>
        </w:r>
      </w:ins>
      <w:r w:rsidR="00977E94">
        <w:rPr>
          <w:rFonts w:ascii="Times New Roman" w:hAnsi="Times New Roman" w:cs="Times New Roman"/>
          <w:sz w:val="24"/>
          <w:szCs w:val="24"/>
        </w:rPr>
        <w:t xml:space="preserve">. </w:t>
      </w:r>
      <w:del w:id="268" w:author="Mark Huff" w:date="2021-04-07T20:30:00Z">
        <w:r w:rsidR="00977E94" w:rsidDel="007C140B">
          <w:rPr>
            <w:rFonts w:ascii="Times New Roman" w:hAnsi="Times New Roman" w:cs="Times New Roman"/>
            <w:sz w:val="24"/>
            <w:szCs w:val="24"/>
          </w:rPr>
          <w:delText xml:space="preserve">As such, this </w:delText>
        </w:r>
      </w:del>
      <w:ins w:id="269" w:author="Mark Huff" w:date="2021-04-07T20:30:00Z">
        <w:r w:rsidR="007C140B">
          <w:rPr>
            <w:rFonts w:ascii="Times New Roman" w:hAnsi="Times New Roman" w:cs="Times New Roman"/>
            <w:sz w:val="24"/>
            <w:szCs w:val="24"/>
          </w:rPr>
          <w:t xml:space="preserve">This </w:t>
        </w:r>
      </w:ins>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ins w:id="270" w:author="Mark Huff" w:date="2021-04-07T20:30:00Z">
        <w:r w:rsidR="007C140B">
          <w:rPr>
            <w:rFonts w:ascii="Times New Roman" w:hAnsi="Times New Roman" w:cs="Times New Roman"/>
            <w:sz w:val="24"/>
            <w:szCs w:val="24"/>
          </w:rPr>
          <w:t>×</w:t>
        </w:r>
      </w:ins>
      <w:del w:id="271" w:author="Mark Huff" w:date="2021-04-07T20:30:00Z">
        <w:r w:rsidR="00977E94" w:rsidDel="007C140B">
          <w:rPr>
            <w:rFonts w:ascii="Times New Roman" w:hAnsi="Times New Roman" w:cs="Times New Roman"/>
            <w:sz w:val="24"/>
            <w:szCs w:val="24"/>
          </w:rPr>
          <w:delText>X</w:delText>
        </w:r>
      </w:del>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053F72BC" w14:textId="56A220BC"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del w:id="272" w:author="Mark Huff" w:date="2021-04-07T20:31:00Z">
        <w:r w:rsidR="00FD6CD0" w:rsidDel="007C140B">
          <w:rPr>
            <w:rFonts w:ascii="Times New Roman" w:hAnsi="Times New Roman" w:cs="Times New Roman"/>
            <w:sz w:val="24"/>
            <w:szCs w:val="24"/>
          </w:rPr>
          <w:delText xml:space="preserve">free </w:delText>
        </w:r>
      </w:del>
      <w:ins w:id="273" w:author="Mark Huff" w:date="2021-04-07T20:31: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proofErr w:type="spellStart"/>
      <w:r w:rsidR="00AB0AD2" w:rsidRPr="00AB0AD2">
        <w:rPr>
          <w:rFonts w:ascii="Times New Roman" w:hAnsi="Times New Roman" w:cs="Times New Roman"/>
          <w:i/>
          <w:iCs/>
          <w:sz w:val="24"/>
          <w:szCs w:val="24"/>
        </w:rPr>
        <w:t>lrd</w:t>
      </w:r>
      <w:proofErr w:type="spellEnd"/>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del w:id="274" w:author="Mark Huff" w:date="2021-04-07T20:31:00Z">
        <w:r w:rsidDel="007C140B">
          <w:rPr>
            <w:rFonts w:ascii="Times New Roman" w:hAnsi="Times New Roman" w:cs="Times New Roman"/>
            <w:sz w:val="24"/>
            <w:szCs w:val="24"/>
          </w:rPr>
          <w:delText xml:space="preserve">long </w:delText>
        </w:r>
      </w:del>
      <w:ins w:id="275" w:author="Mark Huff" w:date="2021-04-07T20:31:00Z">
        <w:r w:rsidR="007C140B">
          <w:rPr>
            <w:rFonts w:ascii="Times New Roman" w:hAnsi="Times New Roman" w:cs="Times New Roman"/>
            <w:sz w:val="24"/>
            <w:szCs w:val="24"/>
          </w:rPr>
          <w:t>long-</w:t>
        </w:r>
      </w:ins>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w:t>
      </w:r>
      <w:proofErr w:type="spellStart"/>
      <w:r w:rsidR="00AB0AD2" w:rsidRPr="00AB0AD2">
        <w:rPr>
          <w:rFonts w:ascii="Courier New" w:hAnsi="Courier New" w:cs="Courier New"/>
          <w:sz w:val="20"/>
          <w:szCs w:val="20"/>
        </w:rPr>
        <w:t>arrange</w:t>
      </w:r>
      <w:r w:rsidR="00C13DE3">
        <w:rPr>
          <w:rFonts w:ascii="Courier New" w:hAnsi="Courier New" w:cs="Courier New"/>
          <w:sz w:val="20"/>
          <w:szCs w:val="20"/>
        </w:rPr>
        <w:t>_</w:t>
      </w:r>
      <w:r w:rsidR="00AB0AD2" w:rsidRPr="00AB0AD2">
        <w:rPr>
          <w:rFonts w:ascii="Courier New" w:hAnsi="Courier New" w:cs="Courier New"/>
          <w:sz w:val="20"/>
          <w:szCs w:val="20"/>
        </w:rPr>
        <w:t>data</w:t>
      </w:r>
      <w:proofErr w:type="spellEnd"/>
      <w:r w:rsidR="00AB0AD2" w:rsidRPr="00AB0AD2">
        <w:rPr>
          <w:rFonts w:ascii="Courier New" w:hAnsi="Courier New" w:cs="Courier New"/>
          <w:sz w:val="20"/>
          <w:szCs w:val="20"/>
        </w:rPr>
        <w:t>()</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2DE80691"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del w:id="276" w:author="Mark Huff" w:date="2021-04-07T20:31:00Z">
        <w:r w:rsidR="00FD6CD0" w:rsidDel="007C140B">
          <w:rPr>
            <w:rFonts w:ascii="Times New Roman" w:hAnsi="Times New Roman" w:cs="Times New Roman"/>
            <w:sz w:val="24"/>
            <w:szCs w:val="24"/>
          </w:rPr>
          <w:delText xml:space="preserve">free </w:delText>
        </w:r>
      </w:del>
      <w:ins w:id="277" w:author="Mark Huff" w:date="2021-04-07T20:31: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del w:id="278" w:author="Mark Huff" w:date="2021-04-07T20:31:00Z">
        <w:r w:rsidR="00FD6CD0" w:rsidDel="007C140B">
          <w:rPr>
            <w:rFonts w:ascii="Times New Roman" w:hAnsi="Times New Roman" w:cs="Times New Roman"/>
            <w:sz w:val="24"/>
            <w:szCs w:val="24"/>
          </w:rPr>
          <w:delText xml:space="preserve">cued </w:delText>
        </w:r>
      </w:del>
      <w:ins w:id="279" w:author="Mark Huff" w:date="2021-04-07T20:31:00Z">
        <w:r w:rsidR="007C140B">
          <w:rPr>
            <w:rFonts w:ascii="Times New Roman" w:hAnsi="Times New Roman" w:cs="Times New Roman"/>
            <w:sz w:val="24"/>
            <w:szCs w:val="24"/>
          </w:rPr>
          <w:t>cued-</w:t>
        </w:r>
      </w:ins>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ins w:id="280" w:author="Mark Huff" w:date="2021-04-07T20:31:00Z">
        <w:r w:rsidR="007C140B">
          <w:rPr>
            <w:rFonts w:ascii="Times New Roman" w:hAnsi="Times New Roman" w:cs="Times New Roman"/>
            <w:sz w:val="24"/>
            <w:szCs w:val="24"/>
          </w:rPr>
          <w:t>, though both cutoffs were very similar, indicating that either cutoff would be appropriate</w:t>
        </w:r>
      </w:ins>
      <w:r>
        <w:rPr>
          <w:rFonts w:ascii="Times New Roman" w:hAnsi="Times New Roman" w:cs="Times New Roman"/>
          <w:sz w:val="24"/>
          <w:szCs w:val="24"/>
        </w:rPr>
        <w:t xml:space="preserve">. </w:t>
      </w:r>
      <w:del w:id="281" w:author="Mark Huff" w:date="2021-04-07T20:32:00Z">
        <w:r w:rsidDel="007C140B">
          <w:rPr>
            <w:rFonts w:ascii="Times New Roman" w:hAnsi="Times New Roman" w:cs="Times New Roman"/>
            <w:sz w:val="24"/>
            <w:szCs w:val="24"/>
          </w:rPr>
          <w:delText>As such, we propose that</w:delText>
        </w:r>
        <w:r w:rsidRPr="003C6B1E" w:rsidDel="007C140B">
          <w:rPr>
            <w:rFonts w:ascii="Times New Roman" w:hAnsi="Times New Roman" w:cs="Times New Roman"/>
            <w:sz w:val="24"/>
            <w:szCs w:val="24"/>
          </w:rPr>
          <w:delText xml:space="preserve"> </w:delText>
        </w:r>
        <w:r w:rsidDel="007C140B">
          <w:rPr>
            <w:rFonts w:ascii="Times New Roman" w:hAnsi="Times New Roman" w:cs="Times New Roman"/>
            <w:sz w:val="24"/>
            <w:szCs w:val="24"/>
          </w:rPr>
          <w:delText xml:space="preserve">using a cutoff of </w:delText>
        </w:r>
        <w:commentRangeStart w:id="282"/>
        <w:commentRangeStart w:id="283"/>
        <w:r w:rsidDel="007C140B">
          <w:rPr>
            <w:rFonts w:ascii="Times New Roman" w:hAnsi="Times New Roman" w:cs="Times New Roman"/>
            <w:sz w:val="24"/>
            <w:szCs w:val="24"/>
          </w:rPr>
          <w:delText>2</w:delText>
        </w:r>
        <w:commentRangeEnd w:id="282"/>
        <w:r w:rsidR="003E5BC3" w:rsidDel="007C140B">
          <w:rPr>
            <w:rStyle w:val="CommentReference"/>
          </w:rPr>
          <w:commentReference w:id="282"/>
        </w:r>
        <w:commentRangeEnd w:id="283"/>
        <w:r w:rsidR="008D576F" w:rsidDel="007C140B">
          <w:rPr>
            <w:rStyle w:val="CommentReference"/>
          </w:rPr>
          <w:commentReference w:id="283"/>
        </w:r>
        <w:r w:rsidDel="007C140B">
          <w:rPr>
            <w:rFonts w:ascii="Times New Roman" w:hAnsi="Times New Roman" w:cs="Times New Roman"/>
            <w:sz w:val="24"/>
            <w:szCs w:val="24"/>
          </w:rPr>
          <w:delText xml:space="preserve"> at scoring</w:delText>
        </w:r>
        <w:r w:rsidRPr="003C6B1E" w:rsidDel="007C140B">
          <w:rPr>
            <w:rFonts w:ascii="Times New Roman" w:hAnsi="Times New Roman" w:cs="Times New Roman"/>
            <w:sz w:val="24"/>
            <w:szCs w:val="24"/>
          </w:rPr>
          <w:delText xml:space="preserve"> </w:delText>
        </w:r>
        <w:r w:rsidDel="007C140B">
          <w:rPr>
            <w:rFonts w:ascii="Times New Roman" w:hAnsi="Times New Roman" w:cs="Times New Roman"/>
            <w:sz w:val="24"/>
            <w:szCs w:val="24"/>
          </w:rPr>
          <w:delText>provides the best method to mitigate false positives and negatives</w:delText>
        </w:r>
        <w:r w:rsidR="008D576F" w:rsidDel="007C140B">
          <w:rPr>
            <w:rFonts w:ascii="Times New Roman" w:hAnsi="Times New Roman" w:cs="Times New Roman"/>
            <w:sz w:val="24"/>
            <w:szCs w:val="24"/>
          </w:rPr>
          <w:delText xml:space="preserve">, though we note that differences in sensitivity/specificity were small for cutoff values between 1 and 3. </w:delText>
        </w:r>
      </w:del>
      <w:r w:rsidR="008D576F">
        <w:rPr>
          <w:rFonts w:ascii="Times New Roman" w:hAnsi="Times New Roman" w:cs="Times New Roman"/>
          <w:sz w:val="24"/>
          <w:szCs w:val="24"/>
        </w:rPr>
        <w:t>Finally</w:t>
      </w:r>
      <w:r>
        <w:rPr>
          <w:rFonts w:ascii="Times New Roman" w:hAnsi="Times New Roman" w:cs="Times New Roman"/>
          <w:sz w:val="24"/>
          <w:szCs w:val="24"/>
        </w:rPr>
        <w:t xml:space="preserve">,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284" w:name="_Hlk60056379"/>
      <w:r>
        <w:rPr>
          <w:rFonts w:ascii="Times New Roman" w:hAnsi="Times New Roman" w:cs="Times New Roman"/>
          <w:b/>
          <w:bCs/>
          <w:sz w:val="24"/>
          <w:szCs w:val="24"/>
        </w:rPr>
        <w:t>Analyses and Results</w:t>
      </w:r>
    </w:p>
    <w:bookmarkEnd w:id="284"/>
    <w:p w14:paraId="79BFE1BB" w14:textId="7CC14785"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del w:id="285" w:author="Mark Huff" w:date="2021-04-07T20:32:00Z">
        <w:r w:rsidR="006054A5" w:rsidDel="007C140B">
          <w:rPr>
            <w:rFonts w:ascii="Times New Roman" w:hAnsi="Times New Roman" w:cs="Times New Roman"/>
            <w:sz w:val="24"/>
            <w:szCs w:val="24"/>
          </w:rPr>
          <w:delText xml:space="preserve">human </w:delText>
        </w:r>
      </w:del>
      <w:ins w:id="286" w:author="Mark Huff" w:date="2021-04-07T20:32:00Z">
        <w:r w:rsidR="007C140B">
          <w:rPr>
            <w:rFonts w:ascii="Times New Roman" w:hAnsi="Times New Roman" w:cs="Times New Roman"/>
            <w:sz w:val="24"/>
            <w:szCs w:val="24"/>
          </w:rPr>
          <w:t xml:space="preserve">human- </w:t>
        </w:r>
      </w:ins>
      <w:r w:rsidR="006054A5">
        <w:rPr>
          <w:rFonts w:ascii="Times New Roman" w:hAnsi="Times New Roman" w:cs="Times New Roman"/>
          <w:sz w:val="24"/>
          <w:szCs w:val="24"/>
        </w:rPr>
        <w:t xml:space="preserve">and </w:t>
      </w:r>
      <w:del w:id="287" w:author="Mark Huff" w:date="2021-04-07T20:32:00Z">
        <w:r w:rsidR="006054A5" w:rsidDel="007C140B">
          <w:rPr>
            <w:rFonts w:ascii="Times New Roman" w:hAnsi="Times New Roman" w:cs="Times New Roman"/>
            <w:i/>
            <w:iCs/>
            <w:sz w:val="24"/>
            <w:szCs w:val="24"/>
          </w:rPr>
          <w:delText>lrd</w:delText>
        </w:r>
        <w:r w:rsidR="006054A5" w:rsidDel="007C140B">
          <w:rPr>
            <w:rFonts w:ascii="Times New Roman" w:hAnsi="Times New Roman" w:cs="Times New Roman"/>
            <w:sz w:val="24"/>
            <w:szCs w:val="24"/>
          </w:rPr>
          <w:delText xml:space="preserve"> </w:delText>
        </w:r>
      </w:del>
      <w:proofErr w:type="spellStart"/>
      <w:ins w:id="288" w:author="Mark Huff" w:date="2021-04-07T20:32:00Z">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ins>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30EB396"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289"/>
      <w:commentRangeStart w:id="290"/>
      <w:commentRangeStart w:id="291"/>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commentRangeEnd w:id="289"/>
      <w:commentRangeEnd w:id="290"/>
      <w:commentRangeEnd w:id="291"/>
      <w:r w:rsidR="00BB71D9" w:rsidRPr="00BB71D9">
        <w:rPr>
          <w:rFonts w:ascii="Times New Roman" w:eastAsia="Arial" w:hAnsi="Times New Roman" w:cs="Times New Roman"/>
          <w:sz w:val="24"/>
          <w:szCs w:val="24"/>
        </w:rPr>
        <w:t>90</w:t>
      </w:r>
      <w:r w:rsidR="001E021D" w:rsidRPr="00BB71D9">
        <w:rPr>
          <w:rStyle w:val="CommentReference"/>
        </w:rPr>
        <w:commentReference w:id="289"/>
      </w:r>
      <w:r w:rsidR="00BB71D9" w:rsidRPr="00BB71D9">
        <w:rPr>
          <w:rStyle w:val="CommentReference"/>
        </w:rPr>
        <w:commentReference w:id="290"/>
      </w:r>
      <w:r w:rsidR="007C140B">
        <w:rPr>
          <w:rStyle w:val="CommentReference"/>
        </w:rPr>
        <w:commentReference w:id="291"/>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E9082C">
        <w:rPr>
          <w:rFonts w:ascii="Times New Roman" w:eastAsia="Arial" w:hAnsi="Times New Roman" w:cs="Times New Roman"/>
          <w:sz w:val="24"/>
          <w:szCs w:val="24"/>
        </w:rPr>
        <w:t>09</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002</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del w:id="292" w:author="Mark Huff" w:date="2021-04-07T20:32:00Z">
        <w:r w:rsidR="00FD6CD0" w:rsidDel="007C140B">
          <w:rPr>
            <w:rFonts w:ascii="Times New Roman" w:hAnsi="Times New Roman" w:cs="Times New Roman"/>
            <w:sz w:val="24"/>
            <w:szCs w:val="24"/>
          </w:rPr>
          <w:delText xml:space="preserve">free </w:delText>
        </w:r>
      </w:del>
      <w:ins w:id="293" w:author="Mark Huff" w:date="2021-04-07T20:32: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is able to code </w:t>
      </w:r>
      <w:del w:id="294" w:author="Mark Huff" w:date="2021-04-07T20:33:00Z">
        <w:r w:rsidR="00FD6CD0" w:rsidDel="007C140B">
          <w:rPr>
            <w:rFonts w:ascii="Times New Roman" w:hAnsi="Times New Roman" w:cs="Times New Roman"/>
            <w:sz w:val="24"/>
            <w:szCs w:val="24"/>
          </w:rPr>
          <w:delText xml:space="preserve">free </w:delText>
        </w:r>
      </w:del>
      <w:ins w:id="295" w:author="Mark Huff" w:date="2021-04-07T20:33: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460C6A3E"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w:t>
      </w:r>
      <w:del w:id="296" w:author="Mark Huff" w:date="2021-04-07T20:33:00Z">
        <w:r w:rsidR="00722F12" w:rsidDel="007C140B">
          <w:rPr>
            <w:rFonts w:ascii="Times New Roman" w:hAnsi="Times New Roman" w:cs="Times New Roman"/>
            <w:sz w:val="24"/>
            <w:szCs w:val="24"/>
          </w:rPr>
          <w:delText xml:space="preserve">again </w:delText>
        </w:r>
      </w:del>
      <w:r w:rsidR="00722F12">
        <w:rPr>
          <w:rFonts w:ascii="Times New Roman" w:hAnsi="Times New Roman" w:cs="Times New Roman"/>
          <w:sz w:val="24"/>
          <w:szCs w:val="24"/>
        </w:rPr>
        <w:t xml:space="preserve">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7ADBB5F3"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del w:id="297" w:author="Mark Huff" w:date="2021-04-07T20:33:00Z">
        <w:r w:rsidRPr="0089257D" w:rsidDel="007C140B">
          <w:rPr>
            <w:rFonts w:ascii="Times New Roman" w:hAnsi="Times New Roman" w:cs="Times New Roman"/>
            <w:sz w:val="24"/>
            <w:szCs w:val="24"/>
          </w:rPr>
          <w:delText>cued</w:delText>
        </w:r>
        <w:r w:rsidDel="007C140B">
          <w:rPr>
            <w:rFonts w:ascii="Times New Roman" w:hAnsi="Times New Roman" w:cs="Times New Roman"/>
            <w:sz w:val="24"/>
            <w:szCs w:val="24"/>
          </w:rPr>
          <w:delText xml:space="preserve"> </w:delText>
        </w:r>
      </w:del>
      <w:ins w:id="298" w:author="Mark Huff" w:date="2021-04-07T20:33:00Z">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ins>
      <w:r>
        <w:rPr>
          <w:rFonts w:ascii="Times New Roman" w:hAnsi="Times New Roman" w:cs="Times New Roman"/>
          <w:sz w:val="24"/>
          <w:szCs w:val="24"/>
        </w:rPr>
        <w:t xml:space="preserve">and </w:t>
      </w:r>
      <w:del w:id="299" w:author="Mark Huff" w:date="2021-04-07T20:33:00Z">
        <w:r w:rsidR="00FD6CD0" w:rsidDel="007C140B">
          <w:rPr>
            <w:rFonts w:ascii="Times New Roman" w:hAnsi="Times New Roman" w:cs="Times New Roman"/>
            <w:sz w:val="24"/>
            <w:szCs w:val="24"/>
          </w:rPr>
          <w:delText xml:space="preserve">free </w:delText>
        </w:r>
      </w:del>
      <w:ins w:id="300" w:author="Mark Huff" w:date="2021-04-07T20:33:00Z">
        <w:r w:rsidR="007C140B">
          <w:rPr>
            <w:rFonts w:ascii="Times New Roman" w:hAnsi="Times New Roman" w:cs="Times New Roman"/>
            <w:sz w:val="24"/>
            <w:szCs w:val="24"/>
          </w:rPr>
          <w:t>free-</w:t>
        </w:r>
      </w:ins>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238DCFE2"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del w:id="301" w:author="Mark Huff" w:date="2021-04-07T20:34:00Z">
        <w:r w:rsidDel="007C140B">
          <w:rPr>
            <w:rFonts w:ascii="Times New Roman" w:hAnsi="Times New Roman" w:cs="Times New Roman"/>
            <w:sz w:val="24"/>
            <w:szCs w:val="24"/>
          </w:rPr>
          <w:delText xml:space="preserve">listen </w:delText>
        </w:r>
      </w:del>
      <w:ins w:id="302" w:author="Mark Huff" w:date="2021-04-07T20:34:00Z">
        <w:r w:rsidR="007C140B">
          <w:rPr>
            <w:rFonts w:ascii="Times New Roman" w:hAnsi="Times New Roman" w:cs="Times New Roman"/>
            <w:sz w:val="24"/>
            <w:szCs w:val="24"/>
          </w:rPr>
          <w:t xml:space="preserve">who listened </w:t>
        </w:r>
      </w:ins>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 large, open-set database of recorded sentences. After listening to each sentence, participants were instructed to immediately type each </w:t>
      </w:r>
      <w:r>
        <w:rPr>
          <w:rFonts w:ascii="Times New Roman" w:hAnsi="Times New Roman" w:cs="Times New Roman"/>
          <w:sz w:val="24"/>
          <w:szCs w:val="24"/>
        </w:rPr>
        <w:lastRenderedPageBreak/>
        <w:t xml:space="preserve">sentence from </w:t>
      </w:r>
      <w:commentRangeStart w:id="303"/>
      <w:r>
        <w:rPr>
          <w:rFonts w:ascii="Times New Roman" w:hAnsi="Times New Roman" w:cs="Times New Roman"/>
          <w:sz w:val="24"/>
          <w:szCs w:val="24"/>
        </w:rPr>
        <w:t>memory</w:t>
      </w:r>
      <w:commentRangeEnd w:id="303"/>
      <w:r w:rsidR="007C140B">
        <w:rPr>
          <w:rStyle w:val="CommentReference"/>
        </w:rPr>
        <w:commentReference w:id="303"/>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65DDF61C"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ins w:id="304" w:author="Mark Huff" w:date="2021-04-07T20:34:00Z">
        <w:r w:rsidR="007C140B">
          <w:rPr>
            <w:rFonts w:ascii="Times New Roman" w:hAnsi="Times New Roman" w:cs="Times New Roman"/>
            <w:sz w:val="24"/>
            <w:szCs w:val="24"/>
          </w:rPr>
          <w:t xml:space="preserve"> we</w:t>
        </w:r>
      </w:ins>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del w:id="305" w:author="Mark Huff" w:date="2021-04-07T20:35:00Z">
        <w:r w:rsidR="00093DFE" w:rsidRPr="00942E62" w:rsidDel="007C140B">
          <w:rPr>
            <w:rFonts w:ascii="Times New Roman" w:hAnsi="Times New Roman" w:cs="Times New Roman"/>
            <w:i/>
            <w:iCs/>
            <w:sz w:val="24"/>
            <w:szCs w:val="24"/>
          </w:rPr>
          <w:delText>lrd</w:delText>
        </w:r>
        <w:r w:rsidR="00093DFE" w:rsidRPr="00942E62" w:rsidDel="007C140B">
          <w:rPr>
            <w:rFonts w:ascii="Times New Roman" w:hAnsi="Times New Roman" w:cs="Times New Roman"/>
            <w:sz w:val="24"/>
            <w:szCs w:val="24"/>
          </w:rPr>
          <w:delText xml:space="preserve"> </w:delText>
        </w:r>
      </w:del>
      <w:proofErr w:type="spellStart"/>
      <w:ins w:id="306" w:author="Mark Huff" w:date="2021-04-07T20:35:00Z">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ins>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120C4663"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del w:id="307" w:author="Mark Huff" w:date="2021-04-07T20:35:00Z">
        <w:r w:rsidDel="007C140B">
          <w:rPr>
            <w:rFonts w:ascii="Times New Roman" w:hAnsi="Times New Roman" w:cs="Times New Roman"/>
            <w:sz w:val="24"/>
            <w:szCs w:val="24"/>
          </w:rPr>
          <w:delText xml:space="preserve">this </w:delText>
        </w:r>
      </w:del>
      <w:ins w:id="308" w:author="Mark Huff" w:date="2021-04-07T20:35:00Z">
        <w:r w:rsidR="007C140B">
          <w:rPr>
            <w:rFonts w:ascii="Times New Roman" w:hAnsi="Times New Roman" w:cs="Times New Roman"/>
            <w:sz w:val="24"/>
            <w:szCs w:val="24"/>
          </w:rPr>
          <w:t xml:space="preserve">the sentence-scoring </w:t>
        </w:r>
      </w:ins>
      <w:r>
        <w:rPr>
          <w:rFonts w:ascii="Times New Roman" w:hAnsi="Times New Roman" w:cs="Times New Roman"/>
          <w:sz w:val="24"/>
          <w:szCs w:val="24"/>
        </w:rPr>
        <w:t xml:space="preserve">function that would maximize the number of </w:t>
      </w:r>
      <w:del w:id="309" w:author="Mark Huff" w:date="2021-04-07T20:35:00Z">
        <w:r w:rsidDel="007C140B">
          <w:rPr>
            <w:rFonts w:ascii="Times New Roman" w:hAnsi="Times New Roman" w:cs="Times New Roman"/>
            <w:sz w:val="24"/>
            <w:szCs w:val="24"/>
          </w:rPr>
          <w:delText>correct hits</w:delText>
        </w:r>
      </w:del>
      <w:ins w:id="310" w:author="Mark Huff" w:date="2021-04-07T20:35:00Z">
        <w:r w:rsidR="007C140B">
          <w:rPr>
            <w:rFonts w:ascii="Times New Roman" w:hAnsi="Times New Roman" w:cs="Times New Roman"/>
            <w:sz w:val="24"/>
            <w:szCs w:val="24"/>
          </w:rPr>
          <w:t>true positives</w:t>
        </w:r>
      </w:ins>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del w:id="311" w:author="Mark Huff" w:date="2021-04-07T20:35:00Z">
        <w:r w:rsidR="00325130" w:rsidDel="007C140B">
          <w:rPr>
            <w:rFonts w:ascii="Times New Roman" w:hAnsi="Times New Roman" w:cs="Times New Roman"/>
            <w:sz w:val="24"/>
            <w:szCs w:val="24"/>
          </w:rPr>
          <w:delText>such as</w:delText>
        </w:r>
      </w:del>
      <w:ins w:id="312" w:author="Mark Huff" w:date="2021-04-07T20:35:00Z">
        <w:r w:rsidR="007C140B">
          <w:rPr>
            <w:rFonts w:ascii="Times New Roman" w:hAnsi="Times New Roman" w:cs="Times New Roman"/>
            <w:sz w:val="24"/>
            <w:szCs w:val="24"/>
          </w:rPr>
          <w:t>e.g.,</w:t>
        </w:r>
      </w:ins>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w:t>
      </w:r>
      <w:del w:id="313" w:author="Mark Huff" w:date="2021-04-07T20:35:00Z">
        <w:r w:rsidR="00A24196" w:rsidDel="007C140B">
          <w:rPr>
            <w:rFonts w:ascii="Times New Roman" w:hAnsi="Times New Roman" w:cs="Times New Roman"/>
            <w:sz w:val="24"/>
            <w:szCs w:val="24"/>
          </w:rPr>
          <w:delText xml:space="preserve">we </w:delText>
        </w:r>
      </w:del>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0B0383AA"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FD15BC">
        <w:rPr>
          <w:rFonts w:ascii="Times New Roman" w:eastAsia="Arial" w:hAnsi="Times New Roman" w:cs="Times New Roman"/>
          <w:sz w:val="24"/>
          <w:szCs w:val="24"/>
        </w:rPr>
        <w:t>18</w:t>
      </w:r>
      <w:del w:id="314" w:author="Mark Huff" w:date="2021-04-07T20:36:00Z">
        <w:r w:rsidR="004B5A4B" w:rsidDel="007C140B">
          <w:rPr>
            <w:rFonts w:ascii="Times New Roman" w:eastAsia="Arial" w:hAnsi="Times New Roman" w:cs="Times New Roman"/>
            <w:sz w:val="24"/>
            <w:szCs w:val="24"/>
          </w:rPr>
          <w:delText>.</w:delText>
        </w:r>
        <w:r w:rsidDel="007C140B">
          <w:rPr>
            <w:rFonts w:ascii="Times New Roman" w:hAnsi="Times New Roman" w:cs="Times New Roman"/>
            <w:sz w:val="24"/>
            <w:szCs w:val="24"/>
          </w:rPr>
          <w:delText xml:space="preserve"> </w:delText>
        </w:r>
      </w:del>
      <w:ins w:id="315" w:author="Mark Huff" w:date="2021-04-07T20:36:00Z">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w:t>
        </w:r>
      </w:ins>
      <w:del w:id="316" w:author="Mark Huff" w:date="2021-04-07T20:36:00Z">
        <w:r w:rsidR="004B5A4B" w:rsidDel="007C140B">
          <w:rPr>
            <w:rFonts w:ascii="Times New Roman" w:hAnsi="Times New Roman" w:cs="Times New Roman"/>
            <w:sz w:val="24"/>
            <w:szCs w:val="24"/>
          </w:rPr>
          <w:delText>However</w:delText>
        </w:r>
      </w:del>
      <w:ins w:id="317" w:author="Mark Huff" w:date="2021-04-07T20:36:00Z">
        <w:r w:rsidR="007C140B">
          <w:rPr>
            <w:rFonts w:ascii="Times New Roman" w:hAnsi="Times New Roman" w:cs="Times New Roman"/>
            <w:sz w:val="24"/>
            <w:szCs w:val="24"/>
          </w:rPr>
          <w:t>however</w:t>
        </w:r>
      </w:ins>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ins w:id="318" w:author="Mark Huff" w:date="2021-04-07T20:36:00Z">
        <w:r w:rsidR="007C140B">
          <w:rPr>
            <w:rFonts w:ascii="Times New Roman" w:hAnsi="Times New Roman" w:cs="Times New Roman"/>
            <w:sz w:val="24"/>
            <w:szCs w:val="24"/>
          </w:rPr>
          <w:t>s</w:t>
        </w:r>
      </w:ins>
      <w:del w:id="319" w:author="Mark Huff" w:date="2021-04-07T20:36:00Z">
        <w:r w:rsidR="004B5A4B" w:rsidDel="007C140B">
          <w:rPr>
            <w:rFonts w:ascii="Times New Roman" w:hAnsi="Times New Roman" w:cs="Times New Roman"/>
            <w:sz w:val="24"/>
            <w:szCs w:val="24"/>
          </w:rPr>
          <w:delText xml:space="preserve"> criteria</w:delText>
        </w:r>
      </w:del>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xml:space="preserve">) </w:t>
      </w:r>
      <w:r w:rsidR="00F3397E">
        <w:rPr>
          <w:rFonts w:ascii="Times New Roman" w:hAnsi="Times New Roman" w:cs="Times New Roman"/>
          <w:sz w:val="24"/>
          <w:szCs w:val="24"/>
        </w:rPr>
        <w:lastRenderedPageBreak/>
        <w:t>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20</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del w:id="320" w:author="Mark Huff" w:date="2021-04-07T20:36:00Z">
        <w:r w:rsidR="008F6875" w:rsidDel="007C140B">
          <w:rPr>
            <w:rFonts w:ascii="Times New Roman" w:hAnsi="Times New Roman" w:cs="Times New Roman"/>
            <w:sz w:val="24"/>
            <w:szCs w:val="24"/>
          </w:rPr>
          <w:delText xml:space="preserve">when the </w:delText>
        </w:r>
        <w:r w:rsidR="008F6875" w:rsidDel="007C140B">
          <w:rPr>
            <w:rFonts w:ascii="Times New Roman" w:hAnsi="Times New Roman" w:cs="Times New Roman"/>
            <w:i/>
            <w:iCs/>
            <w:sz w:val="24"/>
            <w:szCs w:val="24"/>
          </w:rPr>
          <w:delText>lrd</w:delText>
        </w:r>
        <w:r w:rsidR="008F6875" w:rsidDel="007C140B">
          <w:rPr>
            <w:rFonts w:ascii="Times New Roman" w:hAnsi="Times New Roman" w:cs="Times New Roman"/>
            <w:sz w:val="24"/>
            <w:szCs w:val="24"/>
          </w:rPr>
          <w:delText xml:space="preserve"> scored data was compared to</w:delText>
        </w:r>
      </w:del>
      <w:ins w:id="321" w:author="Mark Huff" w:date="2021-04-07T20:36:00Z">
        <w:r w:rsidR="007C140B">
          <w:rPr>
            <w:rFonts w:ascii="Times New Roman" w:hAnsi="Times New Roman" w:cs="Times New Roman"/>
            <w:sz w:val="24"/>
            <w:szCs w:val="24"/>
          </w:rPr>
          <w:t>as</w:t>
        </w:r>
      </w:ins>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del w:id="322" w:author="Mark Huff" w:date="2021-04-07T20:36:00Z">
        <w:r w:rsidR="00211D38" w:rsidDel="007C140B">
          <w:rPr>
            <w:rFonts w:ascii="Times New Roman" w:hAnsi="Times New Roman" w:cs="Times New Roman"/>
            <w:sz w:val="24"/>
            <w:szCs w:val="24"/>
          </w:rPr>
          <w:delText>As such</w:delText>
        </w:r>
        <w:r w:rsidDel="007C140B">
          <w:rPr>
            <w:rFonts w:ascii="Times New Roman" w:hAnsi="Times New Roman" w:cs="Times New Roman"/>
            <w:sz w:val="24"/>
            <w:szCs w:val="24"/>
          </w:rPr>
          <w:delText xml:space="preserve">, the </w:delText>
        </w:r>
      </w:del>
      <w:ins w:id="323" w:author="Mark Huff" w:date="2021-04-07T20:36:00Z">
        <w:r w:rsidR="007C140B">
          <w:rPr>
            <w:rFonts w:ascii="Times New Roman" w:hAnsi="Times New Roman" w:cs="Times New Roman"/>
            <w:sz w:val="24"/>
            <w:szCs w:val="24"/>
          </w:rPr>
          <w:t xml:space="preserve">The </w:t>
        </w:r>
      </w:ins>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17A0DFA9"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w:t>
      </w:r>
      <w:r>
        <w:rPr>
          <w:rFonts w:ascii="Times New Roman" w:hAnsi="Times New Roman" w:cs="Times New Roman"/>
          <w:sz w:val="24"/>
          <w:szCs w:val="24"/>
        </w:rPr>
        <w:lastRenderedPageBreak/>
        <w:t xml:space="preserve">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del w:id="324" w:author="Mark Huff" w:date="2021-04-07T20:37:00Z">
        <w:r w:rsidR="00ED2418" w:rsidDel="007C140B">
          <w:rPr>
            <w:rFonts w:ascii="Times New Roman" w:hAnsi="Times New Roman" w:cs="Times New Roman"/>
            <w:sz w:val="24"/>
            <w:szCs w:val="24"/>
          </w:rPr>
          <w:delText xml:space="preserve">allowing </w:delText>
        </w:r>
      </w:del>
      <w:ins w:id="325" w:author="Mark Huff" w:date="2021-04-07T20:37:00Z">
        <w:r w:rsidR="007C140B">
          <w:rPr>
            <w:rFonts w:ascii="Times New Roman" w:hAnsi="Times New Roman" w:cs="Times New Roman"/>
            <w:sz w:val="24"/>
            <w:szCs w:val="24"/>
          </w:rPr>
          <w:t xml:space="preserve">granting </w:t>
        </w:r>
      </w:ins>
      <w:del w:id="326" w:author="Mark Huff" w:date="2021-04-07T20:37:00Z">
        <w:r w:rsidR="00ED2418" w:rsidDel="007C140B">
          <w:rPr>
            <w:rFonts w:ascii="Times New Roman" w:hAnsi="Times New Roman" w:cs="Times New Roman"/>
            <w:sz w:val="24"/>
            <w:szCs w:val="24"/>
          </w:rPr>
          <w:delText xml:space="preserve">for some </w:delText>
        </w:r>
      </w:del>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20E08727"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del w:id="327" w:author="Mark Huff" w:date="2021-04-07T20:37:00Z">
        <w:r w:rsidR="00FD6CD0" w:rsidDel="007C140B">
          <w:rPr>
            <w:rFonts w:ascii="Times New Roman" w:hAnsi="Times New Roman" w:cs="Times New Roman"/>
            <w:sz w:val="24"/>
            <w:szCs w:val="24"/>
          </w:rPr>
          <w:delText xml:space="preserve">cued </w:delText>
        </w:r>
      </w:del>
      <w:ins w:id="328" w:author="Mark Huff" w:date="2021-04-07T20:37:00Z">
        <w:r w:rsidR="007C140B">
          <w:rPr>
            <w:rFonts w:ascii="Times New Roman" w:hAnsi="Times New Roman" w:cs="Times New Roman"/>
            <w:sz w:val="24"/>
            <w:szCs w:val="24"/>
          </w:rPr>
          <w:t>cued-</w:t>
        </w:r>
      </w:ins>
      <w:r w:rsidR="00FD6CD0">
        <w:rPr>
          <w:rFonts w:ascii="Times New Roman" w:hAnsi="Times New Roman" w:cs="Times New Roman"/>
          <w:sz w:val="24"/>
          <w:szCs w:val="24"/>
        </w:rPr>
        <w:t>recall</w:t>
      </w:r>
      <w:ins w:id="329" w:author="Mark Huff" w:date="2021-04-07T20:37:00Z">
        <w:r w:rsidR="007C140B">
          <w:rPr>
            <w:rFonts w:ascii="Times New Roman" w:hAnsi="Times New Roman" w:cs="Times New Roman"/>
            <w:sz w:val="24"/>
            <w:szCs w:val="24"/>
          </w:rPr>
          <w:t xml:space="preserve"> </w:t>
        </w:r>
      </w:ins>
      <w:del w:id="330" w:author="Mark Huff" w:date="2021-04-07T20:37:00Z">
        <w:r w:rsidR="00A562E1" w:rsidDel="007C140B">
          <w:rPr>
            <w:rFonts w:ascii="Times New Roman" w:hAnsi="Times New Roman" w:cs="Times New Roman"/>
            <w:sz w:val="24"/>
            <w:szCs w:val="24"/>
          </w:rPr>
          <w:delText xml:space="preserve"> studies</w:delText>
        </w:r>
      </w:del>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del w:id="331" w:author="Mark Huff" w:date="2021-04-07T20:37:00Z">
        <w:r w:rsidR="0012699B" w:rsidDel="007C140B">
          <w:rPr>
            <w:rFonts w:ascii="Times New Roman" w:hAnsi="Times New Roman" w:cs="Times New Roman"/>
            <w:sz w:val="24"/>
            <w:szCs w:val="24"/>
          </w:rPr>
          <w:delText xml:space="preserve">free </w:delText>
        </w:r>
      </w:del>
      <w:ins w:id="332" w:author="Mark Huff" w:date="2021-04-07T20:37:00Z">
        <w:r w:rsidR="007C140B">
          <w:rPr>
            <w:rFonts w:ascii="Times New Roman" w:hAnsi="Times New Roman" w:cs="Times New Roman"/>
            <w:sz w:val="24"/>
            <w:szCs w:val="24"/>
          </w:rPr>
          <w:t>free-</w:t>
        </w:r>
      </w:ins>
      <w:r w:rsidR="0012699B">
        <w:rPr>
          <w:rFonts w:ascii="Times New Roman" w:hAnsi="Times New Roman" w:cs="Times New Roman"/>
          <w:sz w:val="24"/>
          <w:szCs w:val="24"/>
        </w:rPr>
        <w:t xml:space="preserve">recall, and </w:t>
      </w:r>
      <w:del w:id="333" w:author="Mark Huff" w:date="2021-04-07T20:37:00Z">
        <w:r w:rsidR="0012699B" w:rsidDel="007C140B">
          <w:rPr>
            <w:rFonts w:ascii="Times New Roman" w:hAnsi="Times New Roman" w:cs="Times New Roman"/>
            <w:sz w:val="24"/>
            <w:szCs w:val="24"/>
          </w:rPr>
          <w:delText xml:space="preserve">sentence </w:delText>
        </w:r>
      </w:del>
      <w:ins w:id="334" w:author="Mark Huff" w:date="2021-04-07T20:37:00Z">
        <w:r w:rsidR="007C140B">
          <w:rPr>
            <w:rFonts w:ascii="Times New Roman" w:hAnsi="Times New Roman" w:cs="Times New Roman"/>
            <w:sz w:val="24"/>
            <w:szCs w:val="24"/>
          </w:rPr>
          <w:t>sentence-</w:t>
        </w:r>
      </w:ins>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ins w:id="335" w:author="Mark Huff" w:date="2021-04-07T20:37:00Z">
        <w:r w:rsidR="007C140B">
          <w:rPr>
            <w:rFonts w:ascii="Times New Roman" w:hAnsi="Times New Roman" w:cs="Times New Roman"/>
            <w:sz w:val="24"/>
            <w:szCs w:val="24"/>
          </w:rPr>
          <w:t xml:space="preserve"> while ensuring near-perfect accuracy</w:t>
        </w:r>
      </w:ins>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2C3EB963"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Maxwell, N. P., &amp; Huff, M. J. (</w:t>
      </w:r>
      <w:r w:rsidR="00D9341E">
        <w:rPr>
          <w:rFonts w:ascii="Times New Roman" w:hAnsi="Times New Roman" w:cs="Times New Roman"/>
          <w:sz w:val="24"/>
        </w:rPr>
        <w:t>in press</w:t>
      </w:r>
      <w:r w:rsidRPr="00835FA0">
        <w:rPr>
          <w:rFonts w:ascii="Times New Roman" w:hAnsi="Times New Roman" w:cs="Times New Roman"/>
          <w:sz w:val="24"/>
        </w:rPr>
        <w:t xml:space="preserve">).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60ADB630" w:rsidR="002C0F79"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0333332C" w14:textId="79FAAF19" w:rsidR="007C140B" w:rsidRDefault="007C140B" w:rsidP="007C140B">
      <w:pPr>
        <w:rPr>
          <w:rFonts w:ascii="Times New Roman" w:hAnsi="Times New Roman" w:cs="Times New Roman"/>
          <w:sz w:val="24"/>
          <w:szCs w:val="24"/>
        </w:rPr>
      </w:pPr>
      <w:r>
        <w:rPr>
          <w:rFonts w:ascii="Times New Roman" w:hAnsi="Times New Roman" w:cs="Times New Roman"/>
          <w:sz w:val="24"/>
          <w:szCs w:val="24"/>
        </w:rPr>
        <w:t xml:space="preserve">Wahlheim, C. N., &amp; Huff, M. J. (2015). Age differences in the focus of retrieval: Evidence from </w:t>
      </w:r>
    </w:p>
    <w:p w14:paraId="12B0F60B" w14:textId="77777777" w:rsidR="006F11F3" w:rsidRDefault="007C140B" w:rsidP="007C140B">
      <w:pPr>
        <w:rPr>
          <w:rFonts w:ascii="Times New Roman" w:hAnsi="Times New Roman" w:cs="Times New Roman"/>
          <w:sz w:val="24"/>
          <w:szCs w:val="24"/>
        </w:rPr>
      </w:pPr>
      <w:r>
        <w:rPr>
          <w:rFonts w:ascii="Times New Roman" w:hAnsi="Times New Roman" w:cs="Times New Roman"/>
          <w:sz w:val="24"/>
          <w:szCs w:val="24"/>
        </w:rPr>
        <w:tab/>
        <w:t xml:space="preserve">dual-list free recall. </w:t>
      </w:r>
      <w:r>
        <w:rPr>
          <w:rFonts w:ascii="Times New Roman" w:hAnsi="Times New Roman" w:cs="Times New Roman"/>
          <w:i/>
          <w:iCs/>
          <w:sz w:val="24"/>
          <w:szCs w:val="24"/>
        </w:rPr>
        <w:t>Psychology and Aging, 30</w:t>
      </w:r>
      <w:r>
        <w:rPr>
          <w:rFonts w:ascii="Times New Roman" w:hAnsi="Times New Roman" w:cs="Times New Roman"/>
          <w:sz w:val="24"/>
          <w:szCs w:val="24"/>
        </w:rPr>
        <w:t xml:space="preserve">, </w:t>
      </w:r>
      <w:r w:rsidR="006F11F3">
        <w:rPr>
          <w:rFonts w:ascii="Times New Roman" w:hAnsi="Times New Roman" w:cs="Times New Roman"/>
          <w:sz w:val="24"/>
          <w:szCs w:val="24"/>
        </w:rPr>
        <w:t xml:space="preserve">768-780. </w:t>
      </w:r>
    </w:p>
    <w:p w14:paraId="211C58CE" w14:textId="37715AB0" w:rsidR="007C140B" w:rsidRPr="007C140B" w:rsidRDefault="006F11F3" w:rsidP="006F11F3">
      <w:pPr>
        <w:ind w:firstLine="720"/>
        <w:rPr>
          <w:rFonts w:ascii="Times New Roman" w:hAnsi="Times New Roman" w:cs="Times New Roman"/>
          <w:sz w:val="24"/>
          <w:szCs w:val="24"/>
        </w:rPr>
      </w:pPr>
      <w:r>
        <w:rPr>
          <w:rFonts w:ascii="Times New Roman" w:hAnsi="Times New Roman" w:cs="Times New Roman"/>
          <w:sz w:val="24"/>
          <w:szCs w:val="24"/>
        </w:rPr>
        <w:t>https://doi.org/10.1037/pag0000049</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336"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337"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338" w:name="_Hlk42075142"/>
      <w:bookmarkStart w:id="339" w:name="_Hlk42075069"/>
      <w:bookmarkEnd w:id="337"/>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338"/>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336"/>
    <w:bookmarkEnd w:id="339"/>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340"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41"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41"/>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340"/>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42"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42"/>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43"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43"/>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k Huff" w:date="2021-04-07T15:53:00Z" w:initials="MH">
    <w:p w14:paraId="6F5203CE" w14:textId="6F54B045" w:rsidR="00E02836" w:rsidRDefault="00E02836">
      <w:pPr>
        <w:pStyle w:val="CommentText"/>
      </w:pPr>
      <w:r>
        <w:rPr>
          <w:rStyle w:val="CommentReference"/>
        </w:rPr>
        <w:annotationRef/>
      </w:r>
      <w:r>
        <w:t>I would add a thank you here to Jason Geller for providing us with the sentence recall data.</w:t>
      </w:r>
    </w:p>
  </w:comment>
  <w:comment w:id="15" w:author="Mark Huff" w:date="2021-04-07T15:55:00Z" w:initials="MH">
    <w:p w14:paraId="07B0CE5A" w14:textId="6FBF4350" w:rsidR="00E02836" w:rsidRDefault="00E02836">
      <w:pPr>
        <w:pStyle w:val="CommentText"/>
      </w:pPr>
      <w:r>
        <w:rPr>
          <w:rStyle w:val="CommentReference"/>
        </w:rPr>
        <w:annotationRef/>
      </w:r>
      <w:r>
        <w:t>I would also add free recall given we now focus on this. Be sure to indicate when this search was conducted as clearly this number will change if someone were to read this paper in 10 or 20 years.</w:t>
      </w:r>
    </w:p>
  </w:comment>
  <w:comment w:id="16" w:author="Nick Maxwell" w:date="2021-04-08T08:41:00Z" w:initials="NM">
    <w:p w14:paraId="222533DC" w14:textId="26E4C7F9" w:rsidR="00E02836" w:rsidRDefault="00E02836">
      <w:pPr>
        <w:pStyle w:val="CommentText"/>
      </w:pPr>
      <w:r>
        <w:rPr>
          <w:rStyle w:val="CommentReference"/>
        </w:rPr>
        <w:annotationRef/>
      </w:r>
      <w:proofErr w:type="gramStart"/>
      <w:r>
        <w:t>That’s</w:t>
      </w:r>
      <w:proofErr w:type="gramEnd"/>
      <w:r>
        <w:t xml:space="preserve"> a good point. </w:t>
      </w:r>
      <w:proofErr w:type="gramStart"/>
      <w:r>
        <w:t>I’ve</w:t>
      </w:r>
      <w:proofErr w:type="gramEnd"/>
      <w:r>
        <w:t xml:space="preserve"> updated.</w:t>
      </w:r>
    </w:p>
  </w:comment>
  <w:comment w:id="33" w:author="Mark Huff" w:date="2021-04-07T15:56:00Z" w:initials="MH">
    <w:p w14:paraId="3F1765E1" w14:textId="77777777" w:rsidR="00E02836" w:rsidRDefault="00E02836">
      <w:pPr>
        <w:pStyle w:val="CommentText"/>
      </w:pPr>
      <w:r>
        <w:rPr>
          <w:rStyle w:val="CommentReference"/>
        </w:rPr>
        <w:annotationRef/>
      </w:r>
      <w:r>
        <w:t>This is the first of a long list of hyphen misplacements. Hyphens are used when two words are jointed together as an adjective that precede a noun. In this case, cued-recall is an adjective describing studies. In the next sentence free-recall is an adjective describing task. I tried to catch all of these, but I bet there are over 100…</w:t>
      </w:r>
    </w:p>
    <w:p w14:paraId="0DA5A366" w14:textId="77777777" w:rsidR="00E02836" w:rsidRDefault="00E02836">
      <w:pPr>
        <w:pStyle w:val="CommentText"/>
      </w:pPr>
    </w:p>
    <w:p w14:paraId="154E11A4" w14:textId="593D8D01" w:rsidR="00E02836" w:rsidRDefault="00E02836">
      <w:pPr>
        <w:pStyle w:val="CommentText"/>
      </w:pPr>
      <w:r>
        <w:t>Not a huge deal, but something to think about as you improve your grammar.</w:t>
      </w:r>
    </w:p>
  </w:comment>
  <w:comment w:id="34" w:author="Nick Maxwell" w:date="2021-04-08T08:42:00Z" w:initials="NM">
    <w:p w14:paraId="31D85753" w14:textId="13F20C0D" w:rsidR="00E02836" w:rsidRDefault="00E02836">
      <w:pPr>
        <w:pStyle w:val="CommentText"/>
      </w:pPr>
      <w:r>
        <w:rPr>
          <w:rStyle w:val="CommentReference"/>
        </w:rPr>
        <w:annotationRef/>
      </w:r>
      <w:r>
        <w:t xml:space="preserve">Thanks for bringing that up. I can never remember if its “cued recall” or “cued-recall” since I tend to see both when going through articles. </w:t>
      </w:r>
      <w:proofErr w:type="gramStart"/>
      <w:r>
        <w:t>I’ll</w:t>
      </w:r>
      <w:proofErr w:type="gramEnd"/>
      <w:r>
        <w:t xml:space="preserve"> try and catch some of these as I work through this set of edits.</w:t>
      </w:r>
    </w:p>
  </w:comment>
  <w:comment w:id="52" w:author="Mark Huff" w:date="2021-04-07T20:42:00Z" w:initials="MH">
    <w:p w14:paraId="29DBD140" w14:textId="2D4F34B3" w:rsidR="00E02836" w:rsidRDefault="00E02836">
      <w:pPr>
        <w:pStyle w:val="CommentText"/>
      </w:pPr>
      <w:r>
        <w:rPr>
          <w:rStyle w:val="CommentReference"/>
        </w:rPr>
        <w:annotationRef/>
      </w:r>
      <w:r>
        <w:t>I added this reference in down below.</w:t>
      </w:r>
    </w:p>
  </w:comment>
  <w:comment w:id="74" w:author="Mark Huff" w:date="2021-04-07T16:11:00Z" w:initials="MH">
    <w:p w14:paraId="6BB916E1" w14:textId="7E672C34" w:rsidR="00E02836" w:rsidRDefault="00E02836">
      <w:pPr>
        <w:pStyle w:val="CommentText"/>
      </w:pPr>
      <w:r>
        <w:rPr>
          <w:rStyle w:val="CommentReference"/>
        </w:rPr>
        <w:annotationRef/>
      </w:r>
      <w:r>
        <w:t xml:space="preserve">Not sure if this is supposed to be two words or one, depending on how this word is written in R. I see it in several places below and just wanted to point it out here. </w:t>
      </w:r>
    </w:p>
  </w:comment>
  <w:comment w:id="75" w:author="Nick Maxwell" w:date="2021-04-08T08:43:00Z" w:initials="NM">
    <w:p w14:paraId="47C516E1" w14:textId="0A02AF23" w:rsidR="00E02836" w:rsidRDefault="00E02836">
      <w:pPr>
        <w:pStyle w:val="CommentText"/>
      </w:pPr>
      <w:r>
        <w:rPr>
          <w:rStyle w:val="CommentReference"/>
        </w:rPr>
        <w:annotationRef/>
      </w:r>
      <w:r>
        <w:t>Its one word. Dataframe in R refers to a specific data structure.</w:t>
      </w:r>
    </w:p>
  </w:comment>
  <w:comment w:id="102" w:author="Mark Huff" w:date="2021-04-07T16:03:00Z" w:initials="MH">
    <w:p w14:paraId="0E16B2E2" w14:textId="0D175AE3" w:rsidR="00E02836" w:rsidRDefault="00E02836">
      <w:pPr>
        <w:pStyle w:val="CommentText"/>
      </w:pPr>
      <w:r>
        <w:rPr>
          <w:rStyle w:val="CommentReference"/>
        </w:rPr>
        <w:annotationRef/>
      </w:r>
      <w:r>
        <w:t>NA or N/A?</w:t>
      </w:r>
    </w:p>
  </w:comment>
  <w:comment w:id="103" w:author="Nick Maxwell" w:date="2021-04-08T08:44:00Z" w:initials="NM">
    <w:p w14:paraId="24057BE7" w14:textId="3BC0984B" w:rsidR="00E02836" w:rsidRDefault="00E02836">
      <w:pPr>
        <w:pStyle w:val="CommentText"/>
      </w:pPr>
      <w:r>
        <w:rPr>
          <w:rStyle w:val="CommentReference"/>
        </w:rPr>
        <w:annotationRef/>
      </w:r>
      <w:r>
        <w:rPr>
          <w:rStyle w:val="CommentReference"/>
        </w:rPr>
        <w:t xml:space="preserve">NA. It’s a specific object </w:t>
      </w:r>
      <w:proofErr w:type="gramStart"/>
      <w:r>
        <w:rPr>
          <w:rStyle w:val="CommentReference"/>
        </w:rPr>
        <w:t>class</w:t>
      </w:r>
      <w:proofErr w:type="gramEnd"/>
    </w:p>
  </w:comment>
  <w:comment w:id="110" w:author="Erin M. Buchanan" w:date="2021-03-22T18:05:00Z" w:initials="EMB">
    <w:p w14:paraId="57A4D1AA" w14:textId="4E06956E" w:rsidR="00E02836" w:rsidRDefault="00E02836">
      <w:pPr>
        <w:pStyle w:val="CommentText"/>
      </w:pPr>
      <w:r>
        <w:rPr>
          <w:rStyle w:val="CommentReference"/>
        </w:rPr>
        <w:annotationRef/>
      </w:r>
      <w:r>
        <w:t xml:space="preserve">I may def need help describing these better </w:t>
      </w:r>
    </w:p>
  </w:comment>
  <w:comment w:id="111" w:author="Nicholas Maxwell" w:date="2021-04-01T13:20:00Z" w:initials="NM">
    <w:p w14:paraId="4B7D9110" w14:textId="217CB7EF" w:rsidR="00E02836" w:rsidRDefault="00E02836">
      <w:pPr>
        <w:pStyle w:val="CommentText"/>
      </w:pPr>
      <w:r>
        <w:rPr>
          <w:rStyle w:val="CommentReference"/>
        </w:rPr>
        <w:annotationRef/>
      </w:r>
      <w:r>
        <w:t>I made some tweaks here but looks good. Mark, you know more about these than I do so would you mind double checking that this all tracks?</w:t>
      </w:r>
    </w:p>
  </w:comment>
  <w:comment w:id="146" w:author="Nick Maxwell" w:date="2021-04-08T16:44:00Z" w:initials="NM">
    <w:p w14:paraId="29E41954" w14:textId="77777777" w:rsidR="00BE1F51" w:rsidRDefault="00BE1F51">
      <w:pPr>
        <w:pStyle w:val="CommentText"/>
      </w:pPr>
      <w:r>
        <w:rPr>
          <w:rStyle w:val="CommentReference"/>
        </w:rPr>
        <w:annotationRef/>
      </w:r>
      <w:r>
        <w:t>Okay, met with Mark this morning to finalize edits on this thing and the CRP function is not quite doing the right thing. The computations are right (the values in the CRP column), but it also needs to return instances where the FREQ column is 0 (so CRP and possible FREQ would also be 0)</w:t>
      </w:r>
    </w:p>
    <w:p w14:paraId="29D87900" w14:textId="77777777" w:rsidR="00BE1F51" w:rsidRDefault="00BE1F51">
      <w:pPr>
        <w:pStyle w:val="CommentText"/>
      </w:pPr>
    </w:p>
    <w:p w14:paraId="19FC46E5" w14:textId="77777777" w:rsidR="00BE1F51" w:rsidRDefault="00BE1F51">
      <w:pPr>
        <w:pStyle w:val="CommentText"/>
      </w:pPr>
      <w:r>
        <w:t xml:space="preserve">I found a super handy guide thing on the </w:t>
      </w:r>
      <w:proofErr w:type="spellStart"/>
      <w:r>
        <w:t>Kahana</w:t>
      </w:r>
      <w:proofErr w:type="spellEnd"/>
      <w:r>
        <w:t xml:space="preserve"> lab </w:t>
      </w:r>
      <w:proofErr w:type="spellStart"/>
      <w:r>
        <w:t>cite</w:t>
      </w:r>
      <w:proofErr w:type="spellEnd"/>
      <w:r>
        <w:t xml:space="preserve"> (</w:t>
      </w:r>
      <w:r w:rsidRPr="00BE1F51">
        <w:t>http://memory.psych.upenn.edu/CRP_Tutorial</w:t>
      </w:r>
      <w:r>
        <w:t xml:space="preserve"> – also </w:t>
      </w:r>
      <w:proofErr w:type="spellStart"/>
      <w:r>
        <w:t>Kahana’s</w:t>
      </w:r>
      <w:proofErr w:type="spellEnd"/>
      <w:r>
        <w:t xml:space="preserve"> lab site is set up wiki style which is super strange to me but whatever)</w:t>
      </w:r>
    </w:p>
    <w:p w14:paraId="59347D88" w14:textId="77777777" w:rsidR="00BE1F51" w:rsidRDefault="00BE1F51">
      <w:pPr>
        <w:pStyle w:val="CommentText"/>
      </w:pPr>
    </w:p>
    <w:p w14:paraId="2D321033" w14:textId="4A9EDE77" w:rsidR="00BE1F51" w:rsidRDefault="00BE1F51">
      <w:pPr>
        <w:pStyle w:val="CommentText"/>
      </w:pPr>
      <w:r>
        <w:t xml:space="preserve">Using this, I took the </w:t>
      </w:r>
      <w:proofErr w:type="spellStart"/>
      <w:r>
        <w:t>crp</w:t>
      </w:r>
      <w:proofErr w:type="spellEnd"/>
      <w:r>
        <w:t xml:space="preserve"> function you wrote and modified it to spit out the correct output. </w:t>
      </w:r>
      <w:proofErr w:type="spellStart"/>
      <w:r>
        <w:t>Its</w:t>
      </w:r>
      <w:proofErr w:type="spellEnd"/>
      <w:r>
        <w:t xml:space="preserve"> in the </w:t>
      </w:r>
      <w:proofErr w:type="spellStart"/>
      <w:r>
        <w:t>lrd</w:t>
      </w:r>
      <w:proofErr w:type="spellEnd"/>
      <w:r>
        <w:t xml:space="preserve">-analysis </w:t>
      </w:r>
      <w:proofErr w:type="spellStart"/>
      <w:r>
        <w:t>github</w:t>
      </w:r>
      <w:proofErr w:type="spellEnd"/>
      <w:r>
        <w:t xml:space="preserve"> (I </w:t>
      </w:r>
      <w:proofErr w:type="gramStart"/>
      <w:r>
        <w:t>didn’t</w:t>
      </w:r>
      <w:proofErr w:type="gramEnd"/>
      <w:r>
        <w:t xml:space="preserve"> want to move it into the package yet for fear of messing up all the stuff you’ve done!) </w:t>
      </w:r>
      <w:proofErr w:type="gramStart"/>
      <w:r w:rsidR="001A2934">
        <w:t>I’ve</w:t>
      </w:r>
      <w:proofErr w:type="gramEnd"/>
      <w:r w:rsidR="001A2934">
        <w:t xml:space="preserve"> also got a .csv file in there with the output as it should appear (New.csv). </w:t>
      </w:r>
      <w:r>
        <w:t xml:space="preserve">This function works but the code is ugly and there is probably a better way to go about it. </w:t>
      </w:r>
      <w:proofErr w:type="gramStart"/>
      <w:r>
        <w:t>Also</w:t>
      </w:r>
      <w:proofErr w:type="gramEnd"/>
      <w:r>
        <w:t xml:space="preserve"> I’m not 100% how to get it to handle other columns (like </w:t>
      </w:r>
      <w:proofErr w:type="spellStart"/>
      <w:r>
        <w:t>disease.condition</w:t>
      </w:r>
      <w:proofErr w:type="spellEnd"/>
      <w:r>
        <w:t xml:space="preserve"> in the example). Right </w:t>
      </w:r>
      <w:proofErr w:type="gramStart"/>
      <w:r>
        <w:t>now</w:t>
      </w:r>
      <w:proofErr w:type="gramEnd"/>
      <w:r>
        <w:t xml:space="preserve"> I think it will only work correctly for between-subjects designs. Thoughts?</w:t>
      </w:r>
    </w:p>
  </w:comment>
  <w:comment w:id="158" w:author="Erin M. Buchanan" w:date="2021-03-26T18:41:00Z" w:initials="EMB">
    <w:p w14:paraId="3F92478C" w14:textId="77777777" w:rsidR="00E02836" w:rsidRDefault="00E02836" w:rsidP="002A237B">
      <w:pPr>
        <w:pStyle w:val="CommentText"/>
      </w:pPr>
      <w:r>
        <w:rPr>
          <w:rStyle w:val="CommentReference"/>
        </w:rPr>
        <w:annotationRef/>
      </w:r>
      <w:r>
        <w:t xml:space="preserve">Ugh this is small … is there a better way to do this? The table idea? </w:t>
      </w:r>
    </w:p>
  </w:comment>
  <w:comment w:id="159" w:author="Nicholas Maxwell" w:date="2021-04-01T13:45:00Z" w:initials="NM">
    <w:p w14:paraId="319E331E" w14:textId="35D42404" w:rsidR="00E02836" w:rsidRDefault="00E02836">
      <w:pPr>
        <w:pStyle w:val="CommentText"/>
      </w:pPr>
      <w:r>
        <w:rPr>
          <w:rStyle w:val="CommentReference"/>
        </w:rPr>
        <w:annotationRef/>
      </w:r>
      <w:r>
        <w:t xml:space="preserve">Okay, I remade this using a table. Its better, but still smaller than the other examples. Thoughts? At least its more readable than 6.5 </w:t>
      </w:r>
      <w:proofErr w:type="spellStart"/>
      <w:r>
        <w:t>pt</w:t>
      </w:r>
      <w:proofErr w:type="spellEnd"/>
      <w:r>
        <w:t xml:space="preserve"> font.</w:t>
      </w:r>
    </w:p>
  </w:comment>
  <w:comment w:id="160" w:author="Mark Huff" w:date="2021-04-07T16:21:00Z" w:initials="MH">
    <w:p w14:paraId="0AEDE2F3" w14:textId="5F91F969" w:rsidR="00E02836" w:rsidRDefault="00E02836">
      <w:pPr>
        <w:pStyle w:val="CommentText"/>
      </w:pPr>
      <w:r>
        <w:rPr>
          <w:rStyle w:val="CommentReference"/>
        </w:rPr>
        <w:annotationRef/>
      </w:r>
      <w:r>
        <w:t>I have no issues with this font size.</w:t>
      </w:r>
    </w:p>
  </w:comment>
  <w:comment w:id="174" w:author="Mark Huff" w:date="2021-04-07T16:23:00Z" w:initials="MH">
    <w:p w14:paraId="6881410C" w14:textId="7AEA51C1" w:rsidR="00E02836" w:rsidRDefault="00E02836">
      <w:pPr>
        <w:pStyle w:val="CommentText"/>
      </w:pPr>
      <w:r>
        <w:rPr>
          <w:rStyle w:val="CommentReference"/>
        </w:rPr>
        <w:annotationRef/>
      </w:r>
      <w:r>
        <w:t>Technically this should be hyphenated too, but it is not in the Shiny, so I left it alone here.</w:t>
      </w:r>
    </w:p>
  </w:comment>
  <w:comment w:id="232" w:author="Erin M. Buchanan" w:date="2021-03-26T18:10:00Z" w:initials="EMB">
    <w:p w14:paraId="0891F692" w14:textId="7072F65A" w:rsidR="00E02836" w:rsidRDefault="00E02836">
      <w:pPr>
        <w:pStyle w:val="CommentText"/>
      </w:pPr>
      <w:r>
        <w:rPr>
          <w:rStyle w:val="CommentReference"/>
        </w:rPr>
        <w:annotationRef/>
      </w:r>
      <w:r>
        <w:rPr>
          <w:rStyle w:val="CommentReference"/>
        </w:rPr>
        <w:t xml:space="preserve">Thoughts here on why not lower for all the </w:t>
      </w:r>
      <w:proofErr w:type="gramStart"/>
      <w:r>
        <w:rPr>
          <w:rStyle w:val="CommentReference"/>
        </w:rPr>
        <w:t>tests?</w:t>
      </w:r>
      <w:proofErr w:type="gramEnd"/>
      <w:r>
        <w:rPr>
          <w:rStyle w:val="CommentReference"/>
        </w:rPr>
        <w:t xml:space="preserve"> May need to comment </w:t>
      </w:r>
      <w:proofErr w:type="gramStart"/>
      <w:r>
        <w:rPr>
          <w:rStyle w:val="CommentReference"/>
        </w:rPr>
        <w:t>here</w:t>
      </w:r>
      <w:proofErr w:type="gramEnd"/>
      <w:r>
        <w:rPr>
          <w:rStyle w:val="CommentReference"/>
        </w:rPr>
        <w:t xml:space="preserve"> </w:t>
      </w:r>
    </w:p>
  </w:comment>
  <w:comment w:id="233" w:author="Nick Maxwell" w:date="2021-03-26T19:43:00Z" w:initials="NM">
    <w:p w14:paraId="69EF2A05" w14:textId="73CCF4F3" w:rsidR="00E02836" w:rsidRDefault="00E02836">
      <w:pPr>
        <w:pStyle w:val="CommentText"/>
      </w:pPr>
      <w:r>
        <w:rPr>
          <w:rStyle w:val="CommentReference"/>
        </w:rPr>
        <w:annotationRef/>
      </w:r>
      <w:r>
        <w:t xml:space="preserve">I could justify dropping it down, especially given the size of the datasets </w:t>
      </w:r>
      <w:proofErr w:type="gramStart"/>
      <w:r>
        <w:t>we’re</w:t>
      </w:r>
      <w:proofErr w:type="gramEnd"/>
      <w:r>
        <w:t xml:space="preserve"> working with. </w:t>
      </w:r>
    </w:p>
  </w:comment>
  <w:comment w:id="234" w:author="Nicholas Maxwell" w:date="2021-04-01T15:19:00Z" w:initials="NM">
    <w:p w14:paraId="47B2DA88" w14:textId="77777777" w:rsidR="00E02836" w:rsidRDefault="00E02836">
      <w:pPr>
        <w:pStyle w:val="CommentText"/>
      </w:pPr>
      <w:r>
        <w:rPr>
          <w:rStyle w:val="CommentReference"/>
        </w:rPr>
        <w:annotationRef/>
      </w:r>
      <w:r>
        <w:t xml:space="preserve">Regardless of what we decide to do here, dropping it down to .01 or even .001 doesn’t change any of the ANOVA </w:t>
      </w:r>
      <w:proofErr w:type="gramStart"/>
      <w:r>
        <w:t>results</w:t>
      </w:r>
      <w:proofErr w:type="gramEnd"/>
    </w:p>
    <w:p w14:paraId="609A8372" w14:textId="77777777" w:rsidR="00E02836" w:rsidRDefault="00E02836">
      <w:pPr>
        <w:pStyle w:val="CommentText"/>
      </w:pPr>
    </w:p>
    <w:p w14:paraId="2EF5DC7B" w14:textId="530488BC" w:rsidR="00E02836" w:rsidRDefault="00E02836">
      <w:pPr>
        <w:pStyle w:val="CommentText"/>
      </w:pPr>
      <w:r>
        <w:t xml:space="preserve">For the t-tests, very few would </w:t>
      </w:r>
      <w:proofErr w:type="gramStart"/>
      <w:r>
        <w:t>change</w:t>
      </w:r>
      <w:proofErr w:type="gramEnd"/>
      <w:r>
        <w:t xml:space="preserve"> and it would only affect comparisons between different levels of </w:t>
      </w:r>
      <w:proofErr w:type="spellStart"/>
      <w:r>
        <w:t>lrd</w:t>
      </w:r>
      <w:proofErr w:type="spellEnd"/>
      <w:r>
        <w:t xml:space="preserve"> scored data, not between manual and </w:t>
      </w:r>
      <w:proofErr w:type="spellStart"/>
      <w:r>
        <w:t>lrd</w:t>
      </w:r>
      <w:proofErr w:type="spellEnd"/>
      <w:r>
        <w:t xml:space="preserve">. </w:t>
      </w:r>
      <w:proofErr w:type="gramStart"/>
      <w:r>
        <w:t>I’ve</w:t>
      </w:r>
      <w:proofErr w:type="gramEnd"/>
      <w:r>
        <w:t xml:space="preserve"> listed them below:</w:t>
      </w:r>
    </w:p>
    <w:p w14:paraId="1C11DEFD" w14:textId="77777777" w:rsidR="00E02836" w:rsidRDefault="00E02836">
      <w:pPr>
        <w:pStyle w:val="CommentText"/>
      </w:pPr>
    </w:p>
    <w:p w14:paraId="60CD6FB1" w14:textId="5477E1D9" w:rsidR="00E02836" w:rsidRDefault="00E02836">
      <w:pPr>
        <w:pStyle w:val="CommentText"/>
      </w:pPr>
      <w:r>
        <w:t xml:space="preserve">cued-recall: The comparison between lev0 and lev3 for the </w:t>
      </w:r>
      <w:proofErr w:type="spellStart"/>
      <w:r>
        <w:t>m&amp;h</w:t>
      </w:r>
      <w:proofErr w:type="spellEnd"/>
      <w:r>
        <w:t xml:space="preserve"> data, p = .04</w:t>
      </w:r>
    </w:p>
    <w:p w14:paraId="0497D8F2" w14:textId="506A72FC" w:rsidR="00E02836" w:rsidRDefault="00E02836">
      <w:pPr>
        <w:pStyle w:val="CommentText"/>
      </w:pPr>
    </w:p>
    <w:p w14:paraId="1ECA1ACB" w14:textId="0252CEA1" w:rsidR="00E02836" w:rsidRDefault="00E02836">
      <w:pPr>
        <w:pStyle w:val="CommentText"/>
      </w:pPr>
      <w:r>
        <w:t>free-recall: Nothing significant w/ ANOVAs so no t-tests.</w:t>
      </w:r>
    </w:p>
    <w:p w14:paraId="4DD97E02" w14:textId="77777777" w:rsidR="00E02836" w:rsidRDefault="00E02836">
      <w:pPr>
        <w:pStyle w:val="CommentText"/>
      </w:pPr>
    </w:p>
    <w:p w14:paraId="59E55001" w14:textId="77777777" w:rsidR="00E02836" w:rsidRDefault="00E02836">
      <w:pPr>
        <w:pStyle w:val="CommentText"/>
      </w:pPr>
      <w:r>
        <w:t>sentences:</w:t>
      </w:r>
    </w:p>
    <w:p w14:paraId="7960176F" w14:textId="77777777" w:rsidR="00E02836" w:rsidRDefault="00E02836">
      <w:pPr>
        <w:pStyle w:val="CommentText"/>
      </w:pPr>
      <w:r>
        <w:t>lrd0 vs lrd2, p = .02</w:t>
      </w:r>
    </w:p>
    <w:p w14:paraId="255C0422" w14:textId="77777777" w:rsidR="00E02836" w:rsidRDefault="00E02836">
      <w:pPr>
        <w:pStyle w:val="CommentText"/>
      </w:pPr>
      <w:r>
        <w:t>lrd2 vs lrd3, p = .02</w:t>
      </w:r>
    </w:p>
    <w:p w14:paraId="104152AD" w14:textId="670C12DB" w:rsidR="00E02836" w:rsidRDefault="00E02836">
      <w:pPr>
        <w:pStyle w:val="CommentText"/>
      </w:pPr>
      <w:r>
        <w:t>lrd3 vs lrd5, p = .02</w:t>
      </w:r>
    </w:p>
  </w:comment>
  <w:comment w:id="235" w:author="Mark Huff" w:date="2021-04-07T20:21:00Z" w:initials="MH">
    <w:p w14:paraId="0384D9F6" w14:textId="1FF34B58" w:rsidR="00E02836" w:rsidRDefault="00E02836">
      <w:pPr>
        <w:pStyle w:val="CommentText"/>
      </w:pPr>
      <w:r>
        <w:rPr>
          <w:rStyle w:val="CommentReference"/>
        </w:rPr>
        <w:annotationRef/>
      </w:r>
      <w:r>
        <w:t xml:space="preserve">My two cents: The alpha level is pretty much irrelevant when presenting effect size estimates. I see these as being far more important than the alpha criterion. I suggest sticking with the standard level and then moving down if a reviewer whines.  </w:t>
      </w:r>
    </w:p>
  </w:comment>
  <w:comment w:id="237" w:author="Erin M. Buchanan" w:date="2021-03-26T18:09:00Z" w:initials="EMB">
    <w:p w14:paraId="018F0040" w14:textId="4207367A" w:rsidR="00E02836" w:rsidRDefault="00E02836">
      <w:pPr>
        <w:pStyle w:val="CommentText"/>
      </w:pPr>
      <w:r>
        <w:rPr>
          <w:rStyle w:val="CommentReference"/>
        </w:rPr>
        <w:annotationRef/>
      </w:r>
      <w:r>
        <w:t xml:space="preserve">I </w:t>
      </w:r>
      <w:proofErr w:type="gramStart"/>
      <w:r>
        <w:t>don’t</w:t>
      </w:r>
      <w:proofErr w:type="gramEnd"/>
      <w:r>
        <w:t xml:space="preserve"> love p either but is there a reason not to include it? </w:t>
      </w:r>
    </w:p>
  </w:comment>
  <w:comment w:id="238" w:author="Nick Maxwell" w:date="2021-03-26T19:41:00Z" w:initials="NM">
    <w:p w14:paraId="24B248CF" w14:textId="0F8A8DCE" w:rsidR="00E02836" w:rsidRDefault="00E02836">
      <w:pPr>
        <w:pStyle w:val="CommentText"/>
      </w:pPr>
      <w:r>
        <w:rPr>
          <w:rStyle w:val="CommentReference"/>
        </w:rPr>
        <w:annotationRef/>
      </w:r>
      <w:r>
        <w:t xml:space="preserve">Not really. I tend to leave it off when p is under the reported threshold for significance. I saw your other </w:t>
      </w:r>
      <w:proofErr w:type="gramStart"/>
      <w:r>
        <w:t>comments</w:t>
      </w:r>
      <w:proofErr w:type="gramEnd"/>
      <w:r>
        <w:t xml:space="preserve"> so I went back and added for the ANOVAs.</w:t>
      </w:r>
    </w:p>
  </w:comment>
  <w:comment w:id="239" w:author="Mark Huff" w:date="2021-04-07T20:23:00Z" w:initials="MH">
    <w:p w14:paraId="539E25E4" w14:textId="36E8AE03" w:rsidR="00E02836" w:rsidRDefault="00E02836">
      <w:pPr>
        <w:pStyle w:val="CommentText"/>
      </w:pPr>
      <w:r>
        <w:rPr>
          <w:rStyle w:val="CommentReference"/>
        </w:rPr>
        <w:annotationRef/>
      </w:r>
      <w:r>
        <w:t>I generally drop p-values less than .05 to save word counts. Again, this goes back to my approach where effect size estimates are far more telling. I am fine with including them. I do not think there is a word limit at AMPPS anyways.</w:t>
      </w:r>
    </w:p>
  </w:comment>
  <w:comment w:id="241" w:author="Nicholas Maxwell" w:date="2021-04-01T14:56:00Z" w:initials="NM">
    <w:p w14:paraId="474D7266" w14:textId="496A7305" w:rsidR="00E02836" w:rsidRDefault="00E02836">
      <w:pPr>
        <w:pStyle w:val="CommentText"/>
      </w:pPr>
      <w:r>
        <w:rPr>
          <w:rStyle w:val="CommentReference"/>
        </w:rPr>
        <w:annotationRef/>
      </w:r>
      <w:r>
        <w:t xml:space="preserve">Erin requested p’s out to three decimals for the </w:t>
      </w:r>
      <w:proofErr w:type="gramStart"/>
      <w:r>
        <w:t>ANOVAs</w:t>
      </w:r>
      <w:proofErr w:type="gramEnd"/>
      <w:r>
        <w:t xml:space="preserve"> so I’ve updated these accordingly</w:t>
      </w:r>
    </w:p>
  </w:comment>
  <w:comment w:id="242" w:author="Mark Huff" w:date="2021-04-07T20:27:00Z" w:initials="MH">
    <w:p w14:paraId="17687080" w14:textId="29BF5542" w:rsidR="00E02836" w:rsidRDefault="00E02836">
      <w:pPr>
        <w:pStyle w:val="CommentText"/>
      </w:pPr>
      <w:r>
        <w:rPr>
          <w:rStyle w:val="CommentReference"/>
        </w:rPr>
        <w:annotationRef/>
      </w:r>
      <w:r>
        <w:t xml:space="preserve">Yup, </w:t>
      </w:r>
      <w:proofErr w:type="gramStart"/>
      <w:r>
        <w:t>that’s</w:t>
      </w:r>
      <w:proofErr w:type="gramEnd"/>
      <w:r>
        <w:t xml:space="preserve"> fine. Just be sure to include p-values out to 3 </w:t>
      </w:r>
      <w:proofErr w:type="spellStart"/>
      <w:r>
        <w:t>declimals</w:t>
      </w:r>
      <w:proofErr w:type="spellEnd"/>
      <w:r>
        <w:t xml:space="preserve">. There are many (this paragraph included) that do not go out to 3 decimals. </w:t>
      </w:r>
    </w:p>
  </w:comment>
  <w:comment w:id="243" w:author="Mark Huff" w:date="2021-04-07T20:27:00Z" w:initials="MH">
    <w:p w14:paraId="2C36997F" w14:textId="03BF1CB1" w:rsidR="00E02836" w:rsidRDefault="00E02836">
      <w:pPr>
        <w:pStyle w:val="CommentText"/>
      </w:pPr>
      <w:r>
        <w:rPr>
          <w:rStyle w:val="CommentReference"/>
        </w:rPr>
        <w:annotationRef/>
      </w:r>
      <w:r>
        <w:t>I would round these to two.</w:t>
      </w:r>
    </w:p>
  </w:comment>
  <w:comment w:id="249" w:author="Mark Huff" w:date="2021-04-07T20:28:00Z" w:initials="MH">
    <w:p w14:paraId="58AA853B" w14:textId="7088FC15" w:rsidR="00E02836" w:rsidRDefault="00E02836">
      <w:pPr>
        <w:pStyle w:val="CommentText"/>
      </w:pPr>
      <w:r>
        <w:rPr>
          <w:rStyle w:val="CommentReference"/>
        </w:rPr>
        <w:annotationRef/>
      </w:r>
      <w:r>
        <w:t>I know we have chatted about this, but in 99.9% of cases, if you cut off the words “as such” the sentence has the same meaning. Try to streamline your writing for concision. This is an obvious candidate almost every time.</w:t>
      </w:r>
    </w:p>
  </w:comment>
  <w:comment w:id="282" w:author="Erin M. Buchanan" w:date="2021-03-26T18:20:00Z" w:initials="EMB">
    <w:p w14:paraId="1C631466" w14:textId="3DCE8971" w:rsidR="00E02836" w:rsidRDefault="00E02836">
      <w:pPr>
        <w:pStyle w:val="CommentText"/>
      </w:pPr>
      <w:r>
        <w:rPr>
          <w:rStyle w:val="CommentReference"/>
        </w:rPr>
        <w:annotationRef/>
      </w:r>
      <w:r>
        <w:t xml:space="preserve">I think a comment here about how really, these sensitivity and specificity values are all very close to each other, so while you picked 2, it’s really going to be about the same at 1 or 2 or </w:t>
      </w:r>
      <w:proofErr w:type="gramStart"/>
      <w:r>
        <w:t>3</w:t>
      </w:r>
      <w:proofErr w:type="gramEnd"/>
    </w:p>
  </w:comment>
  <w:comment w:id="283" w:author="Nicholas Maxwell" w:date="2021-04-01T14:28:00Z" w:initials="NM">
    <w:p w14:paraId="0B778E38" w14:textId="4C734B00" w:rsidR="00E02836" w:rsidRDefault="00E02836">
      <w:pPr>
        <w:pStyle w:val="CommentText"/>
      </w:pPr>
      <w:r>
        <w:rPr>
          <w:rStyle w:val="CommentReference"/>
        </w:rPr>
        <w:annotationRef/>
      </w:r>
      <w:r>
        <w:t>Tacked a clause onto the end of this sentence commenting on that.</w:t>
      </w:r>
    </w:p>
  </w:comment>
  <w:comment w:id="289" w:author="Erin M. Buchanan" w:date="2021-03-26T18:21:00Z" w:initials="EMB">
    <w:p w14:paraId="01E7A258" w14:textId="5D8B9569" w:rsidR="00E02836" w:rsidRDefault="00E02836">
      <w:pPr>
        <w:pStyle w:val="CommentText"/>
      </w:pPr>
      <w:r>
        <w:rPr>
          <w:rStyle w:val="CommentReference"/>
        </w:rPr>
        <w:annotationRef/>
      </w:r>
      <w:proofErr w:type="gramStart"/>
      <w:r>
        <w:t>Let’s</w:t>
      </w:r>
      <w:proofErr w:type="gramEnd"/>
      <w:r>
        <w:t xml:space="preserve"> put </w:t>
      </w:r>
      <w:proofErr w:type="spellStart"/>
      <w:r>
        <w:t>p</w:t>
      </w:r>
      <w:proofErr w:type="spellEnd"/>
      <w:r>
        <w:t xml:space="preserve"> on all of them, three decimals. Can you also add ng2 here for all these ? </w:t>
      </w:r>
    </w:p>
  </w:comment>
  <w:comment w:id="290" w:author="Nicholas Maxwell" w:date="2021-04-01T15:08:00Z" w:initials="NM">
    <w:p w14:paraId="08CE232D" w14:textId="2A544682" w:rsidR="00E02836" w:rsidRDefault="00E02836">
      <w:pPr>
        <w:pStyle w:val="CommentText"/>
      </w:pPr>
      <w:r>
        <w:rPr>
          <w:rStyle w:val="CommentReference"/>
        </w:rPr>
        <w:annotationRef/>
      </w:r>
      <w:r>
        <w:t xml:space="preserve">Works for me. </w:t>
      </w:r>
      <w:proofErr w:type="gramStart"/>
      <w:r>
        <w:t>I’ve</w:t>
      </w:r>
      <w:proofErr w:type="gramEnd"/>
      <w:r>
        <w:t xml:space="preserve"> added stuff in.</w:t>
      </w:r>
    </w:p>
  </w:comment>
  <w:comment w:id="291" w:author="Mark Huff" w:date="2021-04-07T20:32:00Z" w:initials="MH">
    <w:p w14:paraId="7AFE353F" w14:textId="7F90ED59" w:rsidR="00E02836" w:rsidRDefault="00E02836">
      <w:pPr>
        <w:pStyle w:val="CommentText"/>
      </w:pPr>
      <w:r>
        <w:rPr>
          <w:rStyle w:val="CommentReference"/>
        </w:rPr>
        <w:annotationRef/>
      </w:r>
      <w:r>
        <w:t xml:space="preserve">Again, just a reminder to check all p-values to make sure they are consistently round out to the thousandths </w:t>
      </w:r>
      <w:proofErr w:type="gramStart"/>
      <w:r>
        <w:t>decimal</w:t>
      </w:r>
      <w:proofErr w:type="gramEnd"/>
    </w:p>
  </w:comment>
  <w:comment w:id="303" w:author="Mark Huff" w:date="2021-04-07T20:34:00Z" w:initials="MH">
    <w:p w14:paraId="126CE82C" w14:textId="2B5373BB" w:rsidR="00E02836" w:rsidRDefault="00E02836">
      <w:pPr>
        <w:pStyle w:val="CommentText"/>
      </w:pPr>
      <w:r>
        <w:rPr>
          <w:rStyle w:val="CommentReference"/>
        </w:rPr>
        <w:annotationRef/>
      </w:r>
      <w:r>
        <w:t>Did the instructions ask participants to recall sentences verbatim? More details are needed regarding the retrieval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203CE" w15:done="0"/>
  <w15:commentEx w15:paraId="07B0CE5A" w15:done="0"/>
  <w15:commentEx w15:paraId="222533DC" w15:paraIdParent="07B0CE5A" w15:done="0"/>
  <w15:commentEx w15:paraId="154E11A4" w15:done="0"/>
  <w15:commentEx w15:paraId="31D85753" w15:paraIdParent="154E11A4" w15:done="0"/>
  <w15:commentEx w15:paraId="29DBD140" w15:done="0"/>
  <w15:commentEx w15:paraId="6BB916E1" w15:done="0"/>
  <w15:commentEx w15:paraId="47C516E1" w15:paraIdParent="6BB916E1" w15:done="0"/>
  <w15:commentEx w15:paraId="0E16B2E2" w15:done="0"/>
  <w15:commentEx w15:paraId="24057BE7" w15:paraIdParent="0E16B2E2" w15:done="0"/>
  <w15:commentEx w15:paraId="57A4D1AA" w15:done="0"/>
  <w15:commentEx w15:paraId="4B7D9110" w15:paraIdParent="57A4D1AA" w15:done="0"/>
  <w15:commentEx w15:paraId="2D321033" w15:done="0"/>
  <w15:commentEx w15:paraId="3F92478C" w15:done="0"/>
  <w15:commentEx w15:paraId="319E331E" w15:paraIdParent="3F92478C" w15:done="0"/>
  <w15:commentEx w15:paraId="0AEDE2F3" w15:paraIdParent="3F92478C" w15:done="0"/>
  <w15:commentEx w15:paraId="6881410C" w15:done="0"/>
  <w15:commentEx w15:paraId="0891F692" w15:done="0"/>
  <w15:commentEx w15:paraId="69EF2A05" w15:paraIdParent="0891F692" w15:done="0"/>
  <w15:commentEx w15:paraId="104152AD" w15:paraIdParent="0891F692" w15:done="0"/>
  <w15:commentEx w15:paraId="0384D9F6" w15:paraIdParent="0891F692" w15:done="0"/>
  <w15:commentEx w15:paraId="018F0040" w15:done="0"/>
  <w15:commentEx w15:paraId="24B248CF" w15:paraIdParent="018F0040" w15:done="0"/>
  <w15:commentEx w15:paraId="539E25E4" w15:paraIdParent="018F0040" w15:done="0"/>
  <w15:commentEx w15:paraId="474D7266" w15:done="0"/>
  <w15:commentEx w15:paraId="17687080" w15:paraIdParent="474D7266" w15:done="0"/>
  <w15:commentEx w15:paraId="2C36997F" w15:done="0"/>
  <w15:commentEx w15:paraId="58AA853B" w15:done="0"/>
  <w15:commentEx w15:paraId="1C631466" w15:done="0"/>
  <w15:commentEx w15:paraId="0B778E38" w15:paraIdParent="1C631466" w15:done="0"/>
  <w15:commentEx w15:paraId="01E7A258" w15:done="0"/>
  <w15:commentEx w15:paraId="08CE232D" w15:paraIdParent="01E7A258" w15:done="0"/>
  <w15:commentEx w15:paraId="7AFE353F" w15:paraIdParent="01E7A258" w15:done="0"/>
  <w15:commentEx w15:paraId="126CE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540B" w16cex:dateUtc="2021-04-07T20:53:00Z"/>
  <w16cex:commentExtensible w16cex:durableId="24185465" w16cex:dateUtc="2021-04-07T20:55:00Z"/>
  <w16cex:commentExtensible w16cex:durableId="2419404F" w16cex:dateUtc="2021-04-08T13:41:00Z"/>
  <w16cex:commentExtensible w16cex:durableId="241854C4" w16cex:dateUtc="2021-04-07T20:56:00Z"/>
  <w16cex:commentExtensible w16cex:durableId="24194078" w16cex:dateUtc="2021-04-08T13:42:00Z"/>
  <w16cex:commentExtensible w16cex:durableId="241897D2" w16cex:dateUtc="2021-04-08T01:42:00Z"/>
  <w16cex:commentExtensible w16cex:durableId="2418584F" w16cex:dateUtc="2021-04-07T21:11:00Z"/>
  <w16cex:commentExtensible w16cex:durableId="241940CB" w16cex:dateUtc="2021-04-08T13:43:00Z"/>
  <w16cex:commentExtensible w16cex:durableId="24185663" w16cex:dateUtc="2021-04-07T21:03:00Z"/>
  <w16cex:commentExtensible w16cex:durableId="241940F5" w16cex:dateUtc="2021-04-08T13:44:00Z"/>
  <w16cex:commentExtensible w16cex:durableId="24035B05" w16cex:dateUtc="2021-03-22T22:05:00Z"/>
  <w16cex:commentExtensible w16cex:durableId="2410471F" w16cex:dateUtc="2021-04-01T18:20:00Z"/>
  <w16cex:commentExtensible w16cex:durableId="2419B17B" w16cex:dateUtc="2021-04-08T21:44:00Z"/>
  <w16cex:commentExtensible w16cex:durableId="24104CBB" w16cex:dateUtc="2021-03-26T22:41:00Z"/>
  <w16cex:commentExtensible w16cex:durableId="24104D0B" w16cex:dateUtc="2021-04-01T18:45:00Z"/>
  <w16cex:commentExtensible w16cex:durableId="24185AA6" w16cex:dateUtc="2021-04-07T21:21:00Z"/>
  <w16cex:commentExtensible w16cex:durableId="24185B02" w16cex:dateUtc="2021-04-07T21:23:00Z"/>
  <w16cex:commentExtensible w16cex:durableId="2408A203" w16cex:dateUtc="2021-03-26T22:10:00Z"/>
  <w16cex:commentExtensible w16cex:durableId="2408B7E7" w16cex:dateUtc="2021-03-27T00:43:00Z"/>
  <w16cex:commentExtensible w16cex:durableId="24106303" w16cex:dateUtc="2021-04-01T20:19:00Z"/>
  <w16cex:commentExtensible w16cex:durableId="241892BE" w16cex:dateUtc="2021-04-08T01:21:00Z"/>
  <w16cex:commentExtensible w16cex:durableId="2408A1C7" w16cex:dateUtc="2021-03-26T22:09:00Z"/>
  <w16cex:commentExtensible w16cex:durableId="2408B787" w16cex:dateUtc="2021-03-27T00:41:00Z"/>
  <w16cex:commentExtensible w16cex:durableId="24189329" w16cex:dateUtc="2021-04-08T01:23:00Z"/>
  <w16cex:commentExtensible w16cex:durableId="24105D8C" w16cex:dateUtc="2021-04-01T19:56:00Z"/>
  <w16cex:commentExtensible w16cex:durableId="24189417" w16cex:dateUtc="2021-04-08T01:27:00Z"/>
  <w16cex:commentExtensible w16cex:durableId="24189449" w16cex:dateUtc="2021-04-08T01:27:00Z"/>
  <w16cex:commentExtensible w16cex:durableId="24189483" w16cex:dateUtc="2021-04-08T01:28:00Z"/>
  <w16cex:commentExtensible w16cex:durableId="2408A46F" w16cex:dateUtc="2021-03-26T22:20:00Z"/>
  <w16cex:commentExtensible w16cex:durableId="24105729" w16cex:dateUtc="2021-04-01T19:28:00Z"/>
  <w16cex:commentExtensible w16cex:durableId="2408A4C4" w16cex:dateUtc="2021-03-26T22:21:00Z"/>
  <w16cex:commentExtensible w16cex:durableId="2410606A" w16cex:dateUtc="2021-04-01T20:08:00Z"/>
  <w16cex:commentExtensible w16cex:durableId="2418957B" w16cex:dateUtc="2021-04-08T01:32:00Z"/>
  <w16cex:commentExtensible w16cex:durableId="241895CE" w16cex:dateUtc="2021-04-08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203CE" w16cid:durableId="2418540B"/>
  <w16cid:commentId w16cid:paraId="07B0CE5A" w16cid:durableId="24185465"/>
  <w16cid:commentId w16cid:paraId="222533DC" w16cid:durableId="2419404F"/>
  <w16cid:commentId w16cid:paraId="154E11A4" w16cid:durableId="241854C4"/>
  <w16cid:commentId w16cid:paraId="31D85753" w16cid:durableId="24194078"/>
  <w16cid:commentId w16cid:paraId="29DBD140" w16cid:durableId="241897D2"/>
  <w16cid:commentId w16cid:paraId="6BB916E1" w16cid:durableId="2418584F"/>
  <w16cid:commentId w16cid:paraId="47C516E1" w16cid:durableId="241940CB"/>
  <w16cid:commentId w16cid:paraId="0E16B2E2" w16cid:durableId="24185663"/>
  <w16cid:commentId w16cid:paraId="24057BE7" w16cid:durableId="241940F5"/>
  <w16cid:commentId w16cid:paraId="57A4D1AA" w16cid:durableId="24035B05"/>
  <w16cid:commentId w16cid:paraId="4B7D9110" w16cid:durableId="2410471F"/>
  <w16cid:commentId w16cid:paraId="2D321033" w16cid:durableId="2419B17B"/>
  <w16cid:commentId w16cid:paraId="3F92478C" w16cid:durableId="24104CBB"/>
  <w16cid:commentId w16cid:paraId="319E331E" w16cid:durableId="24104D0B"/>
  <w16cid:commentId w16cid:paraId="0AEDE2F3" w16cid:durableId="24185AA6"/>
  <w16cid:commentId w16cid:paraId="6881410C" w16cid:durableId="24185B02"/>
  <w16cid:commentId w16cid:paraId="0891F692" w16cid:durableId="2408A203"/>
  <w16cid:commentId w16cid:paraId="69EF2A05" w16cid:durableId="2408B7E7"/>
  <w16cid:commentId w16cid:paraId="104152AD" w16cid:durableId="24106303"/>
  <w16cid:commentId w16cid:paraId="0384D9F6" w16cid:durableId="241892BE"/>
  <w16cid:commentId w16cid:paraId="018F0040" w16cid:durableId="2408A1C7"/>
  <w16cid:commentId w16cid:paraId="24B248CF" w16cid:durableId="2408B787"/>
  <w16cid:commentId w16cid:paraId="539E25E4" w16cid:durableId="24189329"/>
  <w16cid:commentId w16cid:paraId="474D7266" w16cid:durableId="24105D8C"/>
  <w16cid:commentId w16cid:paraId="17687080" w16cid:durableId="24189417"/>
  <w16cid:commentId w16cid:paraId="2C36997F" w16cid:durableId="24189449"/>
  <w16cid:commentId w16cid:paraId="58AA853B" w16cid:durableId="24189483"/>
  <w16cid:commentId w16cid:paraId="1C631466" w16cid:durableId="2408A46F"/>
  <w16cid:commentId w16cid:paraId="0B778E38" w16cid:durableId="24105729"/>
  <w16cid:commentId w16cid:paraId="01E7A258" w16cid:durableId="2408A4C4"/>
  <w16cid:commentId w16cid:paraId="08CE232D" w16cid:durableId="2410606A"/>
  <w16cid:commentId w16cid:paraId="7AFE353F" w16cid:durableId="2418957B"/>
  <w16cid:commentId w16cid:paraId="126CE82C" w16cid:durableId="24189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693EB" w14:textId="77777777" w:rsidR="00351C1B" w:rsidRDefault="00351C1B" w:rsidP="0088097E">
      <w:pPr>
        <w:spacing w:after="0" w:line="240" w:lineRule="auto"/>
      </w:pPr>
      <w:r>
        <w:separator/>
      </w:r>
    </w:p>
  </w:endnote>
  <w:endnote w:type="continuationSeparator" w:id="0">
    <w:p w14:paraId="254E54CE" w14:textId="77777777" w:rsidR="00351C1B" w:rsidRDefault="00351C1B"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8E1C9" w14:textId="77777777" w:rsidR="00351C1B" w:rsidRDefault="00351C1B" w:rsidP="0088097E">
      <w:pPr>
        <w:spacing w:after="0" w:line="240" w:lineRule="auto"/>
      </w:pPr>
      <w:r>
        <w:separator/>
      </w:r>
    </w:p>
  </w:footnote>
  <w:footnote w:type="continuationSeparator" w:id="0">
    <w:p w14:paraId="15371ABF" w14:textId="77777777" w:rsidR="00351C1B" w:rsidRDefault="00351C1B" w:rsidP="0088097E">
      <w:pPr>
        <w:spacing w:after="0" w:line="240" w:lineRule="auto"/>
      </w:pPr>
      <w:r>
        <w:continuationSeparator/>
      </w:r>
    </w:p>
  </w:footnote>
  <w:footnote w:id="1">
    <w:p w14:paraId="2CB2D43D" w14:textId="7D4111F2" w:rsidR="00E02836" w:rsidRDefault="00E02836">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E02836" w:rsidRPr="002A6FCE" w:rsidRDefault="00E02836">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E02836" w:rsidRDefault="00E02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E02836" w:rsidRPr="0088097E" w:rsidRDefault="00E02836">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E02836" w:rsidRPr="0088097E" w:rsidRDefault="00E02836">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Windows Live" w15:userId="1401e3e00133cd3c"/>
  </w15:person>
  <w15:person w15:author="Nick Maxwell">
    <w15:presenceInfo w15:providerId="Windows Live" w15:userId="8614ede61265de7b"/>
  </w15:person>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3753"/>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61</Pages>
  <Words>28409</Words>
  <Characters>161935</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cp:revision>
  <cp:lastPrinted>2021-04-05T21:00:00Z</cp:lastPrinted>
  <dcterms:created xsi:type="dcterms:W3CDTF">2021-04-08T01:44:00Z</dcterms:created>
  <dcterms:modified xsi:type="dcterms:W3CDTF">2021-04-08T21:51:00Z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