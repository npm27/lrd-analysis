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34A7EF8F"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32623E73"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04F47006"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5E2C266B"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7401D1">
        <w:rPr>
          <w:rFonts w:ascii="Times New Roman" w:hAnsi="Times New Roman" w:cs="Times New Roman"/>
          <w:color w:val="4A7090" w:themeColor="background2" w:themeShade="80"/>
          <w:sz w:val="24"/>
          <w:szCs w:val="24"/>
        </w:rPr>
        <w:t>,</w:t>
      </w:r>
      <w:r w:rsidR="00962CA3" w:rsidRPr="00962CA3">
        <w:rPr>
          <w:rFonts w:ascii="Times New Roman" w:hAnsi="Times New Roman" w:cs="Times New Roman"/>
          <w:color w:val="4A7090" w:themeColor="background2" w:themeShade="80"/>
          <w:sz w:val="24"/>
          <w:szCs w:val="24"/>
        </w:rPr>
        <w:t xml:space="preserve"> for review).</w:t>
      </w:r>
      <w:commentRangeEnd w:id="1"/>
      <w:r w:rsidR="0086102B">
        <w:rPr>
          <w:rStyle w:val="CommentReference"/>
        </w:rPr>
        <w:commentReference w:id="1"/>
      </w:r>
    </w:p>
    <w:p w14:paraId="6A5C975A" w14:textId="4F30F668"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r w:rsidR="007401D1">
        <w:rPr>
          <w:rFonts w:ascii="Times New Roman" w:hAnsi="Times New Roman" w:cs="Times New Roman"/>
          <w:noProof/>
          <w:sz w:val="24"/>
          <w:szCs w:val="24"/>
        </w:rPr>
        <w:t>2021</w:t>
      </w:r>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2"/>
    <w:p w14:paraId="1592CD94" w14:textId="78A784F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46BDCAA"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022A59">
        <w:rPr>
          <w:rFonts w:ascii="Times New Roman" w:hAnsi="Times New Roman" w:cs="Times New Roman"/>
          <w:sz w:val="24"/>
          <w:szCs w:val="24"/>
        </w:rPr>
        <w:t xml:space="preserve">Levenshtein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6CFA9F36" w:rsidR="00A91BD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 </w:t>
      </w:r>
      <w:r w:rsidR="007D6B88" w:rsidRPr="001F7D18">
        <w:rPr>
          <w:rFonts w:ascii="Times New Roman" w:hAnsi="Times New Roman" w:cs="Times New Roman"/>
          <w:color w:val="4A7090" w:themeColor="background2" w:themeShade="80"/>
          <w:sz w:val="24"/>
          <w:szCs w:val="24"/>
        </w:rPr>
        <w:t>automatically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as part of the output.</w:t>
      </w:r>
    </w:p>
    <w:p w14:paraId="0FF23CA8" w14:textId="71927673" w:rsidR="00FA7A01" w:rsidRDefault="00FA7A01" w:rsidP="00333DF2">
      <w:pPr>
        <w:spacing w:after="0" w:line="480" w:lineRule="auto"/>
        <w:rPr>
          <w:rFonts w:ascii="Times New Roman" w:hAnsi="Times New Roman" w:cs="Times New Roman"/>
          <w:color w:val="4A7090" w:themeColor="background2" w:themeShade="80"/>
          <w:sz w:val="24"/>
          <w:szCs w:val="24"/>
        </w:rPr>
      </w:pPr>
      <w:r w:rsidRPr="001F7D18">
        <w:rPr>
          <w:rFonts w:ascii="Times New Roman" w:hAnsi="Times New Roman" w:cs="Times New Roman"/>
          <w:color w:val="4A7090" w:themeColor="background2" w:themeShade="80"/>
          <w:sz w:val="24"/>
          <w:szCs w:val="24"/>
          <w:highlight w:val="yellow"/>
        </w:rPr>
        <w:t>[HEADING]</w:t>
      </w:r>
    </w:p>
    <w:p w14:paraId="1AD712F0" w14:textId="1BF8701D" w:rsidR="00FA7A01" w:rsidRPr="00D04A4C" w:rsidRDefault="00FA7A01" w:rsidP="00333DF2">
      <w:pPr>
        <w:spacing w:after="0" w:line="480" w:lineRule="auto"/>
        <w:rPr>
          <w:rFonts w:ascii="Times New Roman" w:hAnsi="Times New Roman" w:cs="Times New Roman"/>
          <w:sz w:val="24"/>
          <w:szCs w:val="24"/>
        </w:rPr>
      </w:pPr>
      <w:r w:rsidRPr="001F7D18">
        <w:rPr>
          <w:rFonts w:ascii="Times New Roman" w:hAnsi="Times New Roman" w:cs="Times New Roman"/>
          <w:sz w:val="24"/>
          <w:szCs w:val="24"/>
          <w:highlight w:val="yellow"/>
        </w:rPr>
        <w:t>[MULTIPLE LIST STUFF HERE]</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lastRenderedPageBreak/>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w:t>
      </w:r>
      <w:r w:rsidR="00A816E6">
        <w:rPr>
          <w:rFonts w:ascii="Times New Roman" w:hAnsi="Times New Roman" w:cs="Times New Roman"/>
          <w:sz w:val="24"/>
          <w:szCs w:val="24"/>
        </w:rPr>
        <w:lastRenderedPageBreak/>
        <w:t xml:space="preserve">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t>
      </w:r>
      <w:r w:rsidR="00DD5573" w:rsidRPr="00DD5573">
        <w:rPr>
          <w:rFonts w:ascii="Times New Roman" w:hAnsi="Times New Roman" w:cs="Times New Roman"/>
          <w:sz w:val="24"/>
          <w:szCs w:val="24"/>
        </w:rPr>
        <w:lastRenderedPageBreak/>
        <w:t xml:space="preserve">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77777777"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w:t>
      </w:r>
      <w:r w:rsidR="00BA6E1D" w:rsidRPr="00BA6E1D">
        <w:rPr>
          <w:rFonts w:ascii="Times New Roman" w:hAnsi="Times New Roman" w:cs="Times New Roman"/>
          <w:sz w:val="24"/>
          <w:szCs w:val="24"/>
        </w:rPr>
        <w:lastRenderedPageBreak/>
        <w:t xml:space="preserve">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77777777" w:rsidR="00FA7A01" w:rsidRPr="001F7D18" w:rsidRDefault="00FA7A01" w:rsidP="00FA7A01">
      <w:pPr>
        <w:spacing w:after="0" w:line="480" w:lineRule="auto"/>
        <w:rPr>
          <w:rFonts w:ascii="Times New Roman" w:hAnsi="Times New Roman" w:cs="Times New Roman"/>
          <w:color w:val="4A7090" w:themeColor="background2" w:themeShade="80"/>
          <w:sz w:val="24"/>
          <w:szCs w:val="24"/>
          <w:highlight w:val="yellow"/>
        </w:rPr>
      </w:pPr>
      <w:r w:rsidRPr="001F7D18">
        <w:rPr>
          <w:rFonts w:ascii="Times New Roman" w:hAnsi="Times New Roman" w:cs="Times New Roman"/>
          <w:color w:val="4A7090" w:themeColor="background2" w:themeShade="80"/>
          <w:sz w:val="24"/>
          <w:szCs w:val="24"/>
          <w:highlight w:val="yellow"/>
        </w:rPr>
        <w:t>[MULTIPLE TAB]</w:t>
      </w:r>
    </w:p>
    <w:p w14:paraId="205293E6" w14:textId="7177334F" w:rsidR="00BA6E1D" w:rsidRPr="001F7D18" w:rsidRDefault="00FA7A01" w:rsidP="001F7D18">
      <w:pPr>
        <w:spacing w:after="0" w:line="480" w:lineRule="auto"/>
        <w:rPr>
          <w:rFonts w:ascii="Times New Roman" w:hAnsi="Times New Roman" w:cs="Times New Roman"/>
          <w:b/>
          <w:bCs/>
          <w:color w:val="4A7090" w:themeColor="background2" w:themeShade="80"/>
          <w:sz w:val="24"/>
          <w:szCs w:val="24"/>
        </w:rPr>
      </w:pPr>
      <w:r w:rsidRPr="001F7D18">
        <w:rPr>
          <w:rFonts w:ascii="Times New Roman" w:hAnsi="Times New Roman" w:cs="Times New Roman"/>
          <w:color w:val="4A7090" w:themeColor="background2" w:themeShade="80"/>
          <w:sz w:val="24"/>
          <w:szCs w:val="24"/>
          <w:highlight w:val="yellow"/>
        </w:rPr>
        <w:t>[WORDS HERE]</w:t>
      </w:r>
      <w:r w:rsidR="00755D78" w:rsidRPr="001F7D18">
        <w:rPr>
          <w:rFonts w:ascii="Times New Roman" w:hAnsi="Times New Roman" w:cs="Times New Roman"/>
          <w:color w:val="4A7090" w:themeColor="background2" w:themeShade="80"/>
          <w:sz w:val="24"/>
          <w:szCs w:val="24"/>
        </w:rPr>
        <w:t xml:space="preserve">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48E77D26"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5"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6"/>
      <w:commentRangeStart w:id="7"/>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5"/>
      <w:commentRangeEnd w:id="6"/>
      <w:r w:rsidR="00467941">
        <w:rPr>
          <w:rStyle w:val="CommentReference"/>
        </w:rPr>
        <w:commentReference w:id="6"/>
      </w:r>
      <w:commentRangeEnd w:id="7"/>
      <w:r w:rsidR="00197D18">
        <w:rPr>
          <w:rStyle w:val="CommentReference"/>
        </w:rPr>
        <w:commentReference w:id="7"/>
      </w:r>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sentence</w:t>
      </w:r>
      <w:r w:rsidR="00022A59">
        <w:rPr>
          <w:rFonts w:ascii="Times New Roman" w:hAnsi="Times New Roman" w:cs="Times New Roman"/>
          <w:sz w:val="24"/>
          <w:szCs w:val="24"/>
        </w:rPr>
        <w:t>-</w:t>
      </w:r>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1BCD15C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commentRangeStart w:id="8"/>
      <w:commentRangeStart w:id="9"/>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767840">
        <w:rPr>
          <w:rFonts w:ascii="Times New Roman" w:hAnsi="Times New Roman" w:cs="Times New Roman"/>
          <w:noProof/>
          <w:sz w:val="24"/>
          <w:szCs w:val="24"/>
        </w:rPr>
        <w:t>2020</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commentRangeEnd w:id="8"/>
      <w:r w:rsidR="00197D18">
        <w:rPr>
          <w:rStyle w:val="CommentReference"/>
        </w:rPr>
        <w:commentReference w:id="8"/>
      </w:r>
      <w:commentRangeEnd w:id="9"/>
      <w:r w:rsidR="00767840">
        <w:rPr>
          <w:rStyle w:val="CommentReference"/>
        </w:rPr>
        <w:commentReference w:id="9"/>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3B5F3663" w14:textId="16E28374"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026C85F" w:rsidR="0007102C" w:rsidRPr="00DF7457" w:rsidRDefault="0007102C" w:rsidP="00991ADC">
      <w:pPr>
        <w:spacing w:after="0" w:line="480" w:lineRule="auto"/>
        <w:ind w:firstLine="720"/>
        <w:rPr>
          <w:rFonts w:ascii="Times New Roman" w:hAnsi="Times New Roman" w:cs="Times New Roman"/>
          <w:sz w:val="24"/>
          <w:szCs w:val="24"/>
        </w:rPr>
      </w:pPr>
      <w:bookmarkStart w:id="10" w:name="_Hlk60320496"/>
      <w:r>
        <w:rPr>
          <w:rFonts w:ascii="Times New Roman" w:hAnsi="Times New Roman" w:cs="Times New Roman"/>
          <w:sz w:val="24"/>
          <w:szCs w:val="24"/>
        </w:rPr>
        <w:lastRenderedPageBreak/>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10"/>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w:t>
      </w:r>
      <w:r w:rsidR="007B0B1C">
        <w:rPr>
          <w:rFonts w:ascii="Times New Roman" w:hAnsi="Times New Roman" w:cs="Times New Roman"/>
          <w:sz w:val="24"/>
          <w:szCs w:val="24"/>
        </w:rPr>
        <w:lastRenderedPageBreak/>
        <w:t xml:space="preserve">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11" w:name="_Hlk44168619"/>
      <w:r>
        <w:rPr>
          <w:rFonts w:ascii="Times New Roman" w:hAnsi="Times New Roman" w:cs="Times New Roman"/>
          <w:b/>
          <w:bCs/>
          <w:sz w:val="24"/>
          <w:szCs w:val="24"/>
        </w:rPr>
        <w:t>Analyses and Results</w:t>
      </w:r>
    </w:p>
    <w:bookmarkEnd w:id="11"/>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12" w:name="_Hlk44168732"/>
      <w:r>
        <w:rPr>
          <w:rFonts w:ascii="Times New Roman" w:hAnsi="Times New Roman" w:cs="Times New Roman"/>
          <w:b/>
          <w:bCs/>
          <w:sz w:val="24"/>
          <w:szCs w:val="24"/>
        </w:rPr>
        <w:lastRenderedPageBreak/>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2"/>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3"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3"/>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0441836E"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4"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4"/>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05BC131"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5"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5"/>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4A4E5527" w14:textId="11097B48"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responses</w:t>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commentRangeStart w:id="16"/>
      <w:r>
        <w:rPr>
          <w:rFonts w:ascii="Times New Roman" w:hAnsi="Times New Roman" w:cs="Times New Roman"/>
          <w:b/>
          <w:bCs/>
          <w:sz w:val="24"/>
          <w:szCs w:val="24"/>
        </w:rPr>
        <w:t>Data Processing and Scoring</w:t>
      </w:r>
      <w:commentRangeEnd w:id="16"/>
      <w:r w:rsidR="0014603F">
        <w:rPr>
          <w:rStyle w:val="CommentReference"/>
        </w:rPr>
        <w:commentReference w:id="16"/>
      </w:r>
    </w:p>
    <w:p w14:paraId="053F72BC" w14:textId="10DF2A7D"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17" w:name="_Hlk73628551"/>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17"/>
      <w:r w:rsidR="001F7D18" w:rsidRPr="001F7D18">
        <w:rPr>
          <w:rFonts w:ascii="Times New Roman" w:hAnsi="Times New Roman" w:cs="Times New Roman"/>
          <w:color w:val="4A7090" w:themeColor="background2" w:themeShade="80"/>
          <w:sz w:val="24"/>
          <w:szCs w:val="24"/>
        </w:rPr>
        <w:t xml:space="preserve">The dataset was then scored using </w:t>
      </w:r>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r w:rsidR="001F7D18" w:rsidRPr="001F7D18">
        <w:rPr>
          <w:rFonts w:ascii="Courier New" w:hAnsi="Courier New" w:cs="Courier New"/>
          <w:color w:val="4A7090" w:themeColor="background2" w:themeShade="80"/>
          <w:sz w:val="20"/>
          <w:szCs w:val="20"/>
        </w:rPr>
        <w:t>multiple</w:t>
      </w:r>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r w:rsidR="00F43DC9" w:rsidRPr="001F7D18">
        <w:rPr>
          <w:rFonts w:ascii="Times New Roman" w:hAnsi="Times New Roman" w:cs="Times New Roman"/>
          <w:color w:val="4A7090" w:themeColor="background2" w:themeShade="80"/>
          <w:sz w:val="24"/>
          <w:szCs w:val="24"/>
        </w:rPr>
        <w:t>Levenshtein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w:t>
      </w:r>
      <w:r w:rsidR="00FF7D1F" w:rsidRPr="001F7D18">
        <w:rPr>
          <w:rFonts w:ascii="Times New Roman" w:hAnsi="Times New Roman" w:cs="Times New Roman"/>
          <w:color w:val="4A7090" w:themeColor="background2" w:themeShade="80"/>
          <w:sz w:val="24"/>
          <w:szCs w:val="24"/>
        </w:rPr>
        <w:lastRenderedPageBreak/>
        <w:t>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18" w:name="_Hlk73628600"/>
    </w:p>
    <w:bookmarkEnd w:id="18"/>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15113EC4"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though both cutoffs were very similar, indicating that either cutoff would be 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r w:rsidR="00A432A3" w:rsidRPr="00A432A3">
        <w:rPr>
          <w:rFonts w:ascii="Courier New" w:hAnsi="Courier New" w:cs="Courier New"/>
          <w:color w:val="4A7090" w:themeColor="background2" w:themeShade="80"/>
          <w:sz w:val="20"/>
          <w:szCs w:val="20"/>
        </w:rPr>
        <w:t>prop_correct_multiple()</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9" w:name="_Hlk60056379"/>
      <w:r>
        <w:rPr>
          <w:rFonts w:ascii="Times New Roman" w:hAnsi="Times New Roman" w:cs="Times New Roman"/>
          <w:b/>
          <w:bCs/>
          <w:sz w:val="24"/>
          <w:szCs w:val="24"/>
        </w:rPr>
        <w:t>Analyses and Results</w:t>
      </w:r>
    </w:p>
    <w:bookmarkEnd w:id="19"/>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0C355846"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bookmarkStart w:id="20" w:name="_Hlk80023837"/>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20"/>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revealed that this effect was primarily driven by differences between… </w:t>
      </w:r>
      <w:r w:rsidR="007F2A7C" w:rsidRPr="007F2A7C">
        <w:rPr>
          <w:rFonts w:ascii="Times New Roman" w:hAnsi="Times New Roman" w:cs="Times New Roman"/>
          <w:sz w:val="24"/>
          <w:szCs w:val="24"/>
          <w:highlight w:val="yellow"/>
        </w:rPr>
        <w:t>[EXPAND]</w:t>
      </w:r>
      <w:r w:rsidR="007F2A7C">
        <w:rPr>
          <w:rFonts w:ascii="Times New Roman" w:hAnsi="Times New Roman" w:cs="Times New Roman"/>
          <w:sz w:val="24"/>
          <w:szCs w:val="24"/>
        </w:rPr>
        <w:t xml:space="preserve">, a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which 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commentRangeStart w:id="21"/>
      <w:r>
        <w:rPr>
          <w:rFonts w:ascii="Times New Roman" w:hAnsi="Times New Roman" w:cs="Times New Roman"/>
          <w:b/>
          <w:bCs/>
          <w:sz w:val="24"/>
          <w:szCs w:val="24"/>
        </w:rPr>
        <w:t>Inter-Rater Reliability</w:t>
      </w:r>
      <w:commentRangeEnd w:id="21"/>
      <w:r w:rsidR="00A432A3">
        <w:rPr>
          <w:rStyle w:val="CommentReference"/>
        </w:rPr>
        <w:commentReference w:id="21"/>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xml:space="preserve">= .80) and stronger agreement when using more </w:t>
      </w:r>
      <w:r w:rsidR="008F0F2B">
        <w:rPr>
          <w:rFonts w:ascii="Times New Roman" w:hAnsi="Times New Roman" w:cs="Times New Roman"/>
          <w:sz w:val="24"/>
          <w:szCs w:val="24"/>
        </w:rPr>
        <w:lastRenderedPageBreak/>
        <w:t>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lastRenderedPageBreak/>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w:t>
      </w:r>
      <w:r w:rsidR="00B811D9">
        <w:rPr>
          <w:rFonts w:ascii="Times New Roman" w:hAnsi="Times New Roman" w:cs="Times New Roman"/>
          <w:sz w:val="24"/>
          <w:szCs w:val="24"/>
        </w:rPr>
        <w:lastRenderedPageBreak/>
        <w:t xml:space="preserve">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365BC36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lastRenderedPageBreak/>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22"/>
      <w:commentRangeStart w:id="23"/>
      <w:r>
        <w:rPr>
          <w:rFonts w:ascii="Times New Roman" w:hAnsi="Times New Roman" w:cs="Times New Roman"/>
          <w:b/>
          <w:bCs/>
          <w:color w:val="4A7090" w:themeColor="background2" w:themeShade="80"/>
          <w:sz w:val="24"/>
          <w:szCs w:val="24"/>
        </w:rPr>
        <w:t>General Discussion</w:t>
      </w:r>
      <w:commentRangeEnd w:id="22"/>
      <w:r>
        <w:rPr>
          <w:rStyle w:val="CommentReference"/>
        </w:rPr>
        <w:commentReference w:id="22"/>
      </w:r>
      <w:commentRangeEnd w:id="23"/>
      <w:r w:rsidR="006B7180">
        <w:rPr>
          <w:rStyle w:val="CommentReference"/>
        </w:rPr>
        <w:commentReference w:id="23"/>
      </w:r>
    </w:p>
    <w:p w14:paraId="15157036" w14:textId="48F824C7"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24"/>
      <w:r>
        <w:rPr>
          <w:rFonts w:ascii="Times New Roman" w:hAnsi="Times New Roman" w:cs="Times New Roman"/>
          <w:color w:val="000000" w:themeColor="text1"/>
          <w:sz w:val="24"/>
          <w:szCs w:val="24"/>
        </w:rPr>
        <w:t xml:space="preserve">The goal </w:t>
      </w:r>
      <w:commentRangeEnd w:id="24"/>
      <w:r w:rsidR="007B24F2">
        <w:rPr>
          <w:rStyle w:val="CommentReference"/>
        </w:rPr>
        <w:commentReference w:id="24"/>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lastRenderedPageBreak/>
        <w:t xml:space="preserve">human coders </w:t>
      </w:r>
      <w:r w:rsidR="00197D18">
        <w:rPr>
          <w:rFonts w:ascii="Times New Roman" w:hAnsi="Times New Roman" w:cs="Times New Roman"/>
          <w:color w:val="000000" w:themeColor="text1"/>
          <w:sz w:val="24"/>
          <w:szCs w:val="24"/>
        </w:rPr>
        <w:t>reliably and accurately</w:t>
      </w:r>
      <w:r w:rsidR="00F53F21">
        <w:rPr>
          <w:rFonts w:ascii="Times New Roman" w:hAnsi="Times New Roman" w:cs="Times New Roman"/>
          <w:color w:val="000000" w:themeColor="text1"/>
          <w:sz w:val="24"/>
          <w:szCs w:val="24"/>
        </w:rPr>
        <w:t xml:space="preserve">. </w:t>
      </w:r>
      <w:r w:rsidR="00265B5F">
        <w:rPr>
          <w:rFonts w:ascii="Times New Roman" w:hAnsi="Times New Roman" w:cs="Times New Roman"/>
          <w:color w:val="000000" w:themeColor="text1"/>
          <w:sz w:val="24"/>
          <w:szCs w:val="24"/>
        </w:rPr>
        <w:t xml:space="preserve">Importantly, our </w:t>
      </w:r>
      <w:r w:rsidR="009238B5">
        <w:rPr>
          <w:rFonts w:ascii="Times New Roman" w:hAnsi="Times New Roman" w:cs="Times New Roman"/>
          <w:color w:val="000000" w:themeColor="text1"/>
          <w:sz w:val="24"/>
          <w:szCs w:val="24"/>
        </w:rPr>
        <w:t>use</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r w:rsidR="00197D18">
        <w:rPr>
          <w:rFonts w:ascii="Times New Roman" w:hAnsi="Times New Roman" w:cs="Times New Roman"/>
          <w:color w:val="000000" w:themeColor="text1"/>
          <w:sz w:val="24"/>
          <w:szCs w:val="24"/>
        </w:rPr>
        <w:t>adjusted</w:t>
      </w:r>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r w:rsidR="00197D18">
        <w:rPr>
          <w:rFonts w:ascii="Times New Roman" w:hAnsi="Times New Roman" w:cs="Times New Roman"/>
          <w:color w:val="000000" w:themeColor="text1"/>
          <w:sz w:val="24"/>
          <w:szCs w:val="24"/>
        </w:rPr>
        <w:t xml:space="preserve">sufficient </w:t>
      </w:r>
      <w:r w:rsidR="00AF4DC3">
        <w:rPr>
          <w:rFonts w:ascii="Times New Roman" w:hAnsi="Times New Roman" w:cs="Times New Roman"/>
          <w:color w:val="000000" w:themeColor="text1"/>
          <w:sz w:val="24"/>
          <w:szCs w:val="24"/>
        </w:rPr>
        <w:t>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xml:space="preserve">. For </w:t>
      </w:r>
      <w:r w:rsidR="005A1685">
        <w:rPr>
          <w:rFonts w:ascii="Times New Roman" w:hAnsi="Times New Roman" w:cs="Times New Roman"/>
          <w:color w:val="000000" w:themeColor="text1"/>
          <w:sz w:val="24"/>
          <w:szCs w:val="24"/>
        </w:rPr>
        <w:t xml:space="preserve">example, for </w:t>
      </w:r>
      <w:r w:rsidR="007C2265">
        <w:rPr>
          <w:rFonts w:ascii="Times New Roman" w:hAnsi="Times New Roman" w:cs="Times New Roman"/>
          <w:color w:val="000000" w:themeColor="text1"/>
          <w:sz w:val="24"/>
          <w:szCs w:val="24"/>
        </w:rPr>
        <w:t>both</w:t>
      </w:r>
      <w:r w:rsidR="007C2265" w:rsidRPr="007C2265">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our </w:t>
      </w:r>
      <w:r w:rsidR="007C2265" w:rsidRPr="007C2265">
        <w:rPr>
          <w:rFonts w:ascii="Times New Roman" w:hAnsi="Times New Roman" w:cs="Times New Roman"/>
          <w:color w:val="000000" w:themeColor="text1"/>
          <w:sz w:val="24"/>
          <w:szCs w:val="24"/>
        </w:rPr>
        <w:t>cued-recall data</w:t>
      </w:r>
      <w:r w:rsidR="007C2265">
        <w:rPr>
          <w:rFonts w:ascii="Times New Roman" w:hAnsi="Times New Roman" w:cs="Times New Roman"/>
          <w:color w:val="000000" w:themeColor="text1"/>
          <w:sz w:val="24"/>
          <w:szCs w:val="24"/>
        </w:rPr>
        <w:t xml:space="preserve"> and sentence-recall data</w:t>
      </w:r>
      <w:r w:rsidR="005A1685">
        <w:rPr>
          <w:rFonts w:ascii="Times New Roman" w:hAnsi="Times New Roman" w:cs="Times New Roman"/>
          <w:color w:val="000000" w:themeColor="text1"/>
          <w:sz w:val="24"/>
          <w:szCs w:val="24"/>
        </w:rPr>
        <w:t>sets</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commentRangeStart w:id="25"/>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will need to be considered when making</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selecting the cutoff value. </w:t>
      </w:r>
      <w:r w:rsidR="007C2265">
        <w:rPr>
          <w:rFonts w:ascii="Times New Roman" w:hAnsi="Times New Roman" w:cs="Times New Roman"/>
          <w:color w:val="000000" w:themeColor="text1"/>
          <w:sz w:val="24"/>
          <w:szCs w:val="24"/>
        </w:rPr>
        <w:t>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w:t>
      </w:r>
      <w:r w:rsidR="005A1685">
        <w:rPr>
          <w:rFonts w:ascii="Times New Roman" w:hAnsi="Times New Roman" w:cs="Times New Roman"/>
          <w:color w:val="000000" w:themeColor="text1"/>
          <w:sz w:val="24"/>
          <w:szCs w:val="24"/>
        </w:rPr>
        <w:t>recall type</w:t>
      </w:r>
      <w:r w:rsid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commentRangeEnd w:id="25"/>
      <w:r w:rsidR="00D6120B">
        <w:rPr>
          <w:rStyle w:val="CommentReference"/>
        </w:rPr>
        <w:commentReference w:id="25"/>
      </w:r>
    </w:p>
    <w:p w14:paraId="2EE511BF" w14:textId="286BAB0F"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commentRangeStart w:id="26"/>
      <w:r>
        <w:rPr>
          <w:rFonts w:ascii="Times New Roman" w:hAnsi="Times New Roman" w:cs="Times New Roman"/>
          <w:color w:val="000000" w:themeColor="text1"/>
          <w:sz w:val="24"/>
          <w:szCs w:val="24"/>
        </w:rPr>
        <w:t>While</w:t>
      </w:r>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w:t>
      </w:r>
      <w:commentRangeEnd w:id="26"/>
      <w:r w:rsidR="00685C7F">
        <w:rPr>
          <w:rStyle w:val="CommentReference"/>
        </w:rPr>
        <w:commentReference w:id="26"/>
      </w:r>
      <w:r w:rsidR="00A27BB3">
        <w:rPr>
          <w:rFonts w:ascii="Times New Roman" w:hAnsi="Times New Roman" w:cs="Times New Roman"/>
          <w:color w:val="000000" w:themeColor="text1"/>
          <w:sz w:val="24"/>
          <w:szCs w:val="24"/>
        </w:rPr>
        <w:t xml:space="preserve">to process lexical output from a wide variety of memory studies, we </w:t>
      </w:r>
      <w:r w:rsidR="00D57919">
        <w:rPr>
          <w:rFonts w:ascii="Times New Roman" w:hAnsi="Times New Roman" w:cs="Times New Roman"/>
          <w:color w:val="000000" w:themeColor="text1"/>
          <w:sz w:val="24"/>
          <w:szCs w:val="24"/>
        </w:rPr>
        <w:t xml:space="preserve">note that </w:t>
      </w:r>
      <w:r w:rsidR="00197D18">
        <w:rPr>
          <w:rFonts w:ascii="Times New Roman" w:hAnsi="Times New Roman" w:cs="Times New Roman"/>
          <w:color w:val="000000" w:themeColor="text1"/>
          <w:sz w:val="24"/>
          <w:szCs w:val="24"/>
        </w:rPr>
        <w:t>between-</w:t>
      </w:r>
      <w:r w:rsidR="00B80469">
        <w:rPr>
          <w:rFonts w:ascii="Times New Roman" w:hAnsi="Times New Roman" w:cs="Times New Roman"/>
          <w:color w:val="000000" w:themeColor="text1"/>
          <w:sz w:val="24"/>
          <w:szCs w:val="24"/>
        </w:rPr>
        <w:t xml:space="preserve">subject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 xml:space="preserve">answer keys, scoring can then proceed, </w:t>
      </w:r>
      <w:r w:rsidR="00D3648D">
        <w:rPr>
          <w:rFonts w:ascii="Times New Roman" w:hAnsi="Times New Roman" w:cs="Times New Roman"/>
          <w:color w:val="000000" w:themeColor="text1"/>
          <w:sz w:val="24"/>
          <w:szCs w:val="24"/>
        </w:rPr>
        <w:lastRenderedPageBreak/>
        <w:t>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scored datasets can then be 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2F92F684"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w:t>
      </w:r>
      <w:r w:rsidR="004303B3">
        <w:rPr>
          <w:rFonts w:ascii="Times New Roman" w:hAnsi="Times New Roman" w:cs="Times New Roman"/>
          <w:sz w:val="24"/>
          <w:szCs w:val="24"/>
        </w:rPr>
        <w:t>each other</w:t>
      </w:r>
      <w:r w:rsidR="00CC16E7">
        <w:rPr>
          <w:rFonts w:ascii="Times New Roman" w:hAnsi="Times New Roman" w:cs="Times New Roman"/>
          <w:sz w:val="24"/>
          <w:szCs w:val="24"/>
        </w:rPr>
        <w:t xml:space="preserve">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r w:rsidR="004303B3">
        <w:rPr>
          <w:rFonts w:ascii="Times New Roman" w:hAnsi="Times New Roman" w:cs="Times New Roman"/>
          <w:sz w:val="24"/>
          <w:szCs w:val="24"/>
        </w:rPr>
        <w:t>that</w:t>
      </w:r>
      <w:r w:rsidR="00CA0CBD">
        <w:rPr>
          <w:rFonts w:ascii="Times New Roman" w:hAnsi="Times New Roman" w:cs="Times New Roman"/>
          <w:sz w:val="24"/>
          <w:szCs w:val="24"/>
        </w:rPr>
        <w:t xml:space="preserv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w:t>
      </w:r>
      <w:r w:rsidR="00885A65">
        <w:rPr>
          <w:rFonts w:ascii="Times New Roman" w:hAnsi="Times New Roman" w:cs="Times New Roman"/>
          <w:sz w:val="24"/>
          <w:szCs w:val="24"/>
        </w:rPr>
        <w:t xml:space="preserve">designed </w:t>
      </w:r>
      <w:r w:rsidR="004303B3">
        <w:rPr>
          <w:rFonts w:ascii="Times New Roman" w:hAnsi="Times New Roman" w:cs="Times New Roman"/>
          <w:sz w:val="24"/>
          <w:szCs w:val="24"/>
        </w:rPr>
        <w:t>to score</w:t>
      </w:r>
      <w:r w:rsidR="00FF4140">
        <w:rPr>
          <w:rFonts w:ascii="Times New Roman" w:hAnsi="Times New Roman" w:cs="Times New Roman"/>
          <w:sz w:val="24"/>
          <w:szCs w:val="24"/>
        </w:rPr>
        <w:t xml:space="preserve">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w:t>
      </w:r>
      <w:r w:rsidR="004303B3">
        <w:rPr>
          <w:rFonts w:ascii="Times New Roman" w:hAnsi="Times New Roman" w:cs="Times New Roman"/>
          <w:sz w:val="24"/>
          <w:szCs w:val="24"/>
        </w:rPr>
        <w:t>single-</w:t>
      </w:r>
      <w:r w:rsidR="0086087C">
        <w:rPr>
          <w:rFonts w:ascii="Times New Roman" w:hAnsi="Times New Roman" w:cs="Times New Roman"/>
          <w:sz w:val="24"/>
          <w:szCs w:val="24"/>
        </w:rPr>
        <w:t>word matching, they are most appropriate for sentence-matching tasks.</w:t>
      </w:r>
    </w:p>
    <w:p w14:paraId="69DA1BEA" w14:textId="3407EBF0" w:rsidR="00262264" w:rsidRDefault="004303B3"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the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sidR="00A958E3">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sidR="00A958E3">
        <w:rPr>
          <w:rFonts w:ascii="Times New Roman" w:hAnsi="Times New Roman" w:cs="Times New Roman"/>
          <w:sz w:val="24"/>
          <w:szCs w:val="24"/>
        </w:rPr>
        <w:t>the</w:t>
      </w:r>
      <w:r w:rsidR="00287646">
        <w:rPr>
          <w:rFonts w:ascii="Times New Roman" w:hAnsi="Times New Roman" w:cs="Times New Roman"/>
          <w:sz w:val="24"/>
          <w:szCs w:val="24"/>
        </w:rPr>
        <w:t xml:space="preserve"> order</w:t>
      </w:r>
      <w:r w:rsidR="00A958E3">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sidR="00A958E3">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w:t>
      </w:r>
      <w:r w:rsidR="00D3329F">
        <w:rPr>
          <w:rFonts w:ascii="Times New Roman" w:hAnsi="Times New Roman" w:cs="Times New Roman"/>
          <w:sz w:val="24"/>
          <w:szCs w:val="24"/>
        </w:rPr>
        <w:lastRenderedPageBreak/>
        <w:t xml:space="preserve">key and the 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w:t>
      </w:r>
    </w:p>
    <w:p w14:paraId="5ECA2459" w14:textId="006C0A25" w:rsidR="00FE67B2" w:rsidRPr="0024428E" w:rsidRDefault="00262264"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F05DF">
        <w:rPr>
          <w:rFonts w:ascii="Times New Roman" w:hAnsi="Times New Roman" w:cs="Times New Roman"/>
          <w:sz w:val="24"/>
          <w:szCs w:val="24"/>
        </w:rPr>
        <w:t xml:space="preserve">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’s use of Levenshtein distance is more appropriate the </w:t>
      </w:r>
      <w:r w:rsidR="004303B3">
        <w:rPr>
          <w:rFonts w:ascii="Times New Roman" w:hAnsi="Times New Roman" w:cs="Times New Roman"/>
          <w:sz w:val="24"/>
          <w:szCs w:val="24"/>
        </w:rPr>
        <w:t>single-</w:t>
      </w:r>
      <w:r w:rsidR="003F05DF">
        <w:rPr>
          <w:rFonts w:ascii="Times New Roman" w:hAnsi="Times New Roman" w:cs="Times New Roman"/>
          <w:sz w:val="24"/>
          <w:szCs w:val="24"/>
        </w:rPr>
        <w:t>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r>
        <w:rPr>
          <w:rFonts w:ascii="Times New Roman" w:hAnsi="Times New Roman" w:cs="Times New Roman"/>
          <w:sz w:val="24"/>
          <w:szCs w:val="24"/>
        </w:rPr>
        <w:t>While</w:t>
      </w:r>
      <w:r w:rsidR="003F05DF">
        <w:rPr>
          <w:rFonts w:ascii="Times New Roman" w:hAnsi="Times New Roman" w:cs="Times New Roman"/>
          <w:sz w:val="24"/>
          <w:szCs w:val="24"/>
        </w:rPr>
        <w:t xml:space="preserv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t>
      </w:r>
      <w:commentRangeStart w:id="27"/>
      <w:commentRangeStart w:id="28"/>
      <w:r w:rsidR="00A34243">
        <w:rPr>
          <w:rFonts w:ascii="Times New Roman" w:hAnsi="Times New Roman" w:cs="Times New Roman"/>
          <w:sz w:val="24"/>
          <w:szCs w:val="24"/>
        </w:rPr>
        <w:t>words</w:t>
      </w:r>
      <w:commentRangeEnd w:id="27"/>
      <w:r w:rsidR="004303B3">
        <w:rPr>
          <w:rStyle w:val="CommentReference"/>
        </w:rPr>
        <w:commentReference w:id="27"/>
      </w:r>
      <w:commentRangeEnd w:id="28"/>
      <w:r w:rsidR="007750A2">
        <w:rPr>
          <w:rStyle w:val="CommentReference"/>
        </w:rPr>
        <w:commentReference w:id="28"/>
      </w:r>
      <w:r w:rsidR="00A354CB" w:rsidRPr="00A34243">
        <w:rPr>
          <w:rFonts w:ascii="Times New Roman" w:hAnsi="Times New Roman" w:cs="Times New Roman"/>
          <w:sz w:val="24"/>
          <w:szCs w:val="24"/>
        </w:rPr>
        <w:t>.</w:t>
      </w:r>
      <w:r>
        <w:rPr>
          <w:rFonts w:ascii="Times New Roman" w:hAnsi="Times New Roman" w:cs="Times New Roman"/>
          <w:sz w:val="24"/>
          <w:szCs w:val="24"/>
        </w:rPr>
        <w:t xml:space="preserve"> Finally, </w:t>
      </w:r>
      <w:r w:rsidR="007750A2" w:rsidRPr="001F7D18">
        <w:rPr>
          <w:rFonts w:ascii="Times New Roman" w:hAnsi="Times New Roman" w:cs="Times New Roman"/>
          <w:i/>
          <w:iCs/>
          <w:sz w:val="24"/>
          <w:szCs w:val="24"/>
        </w:rPr>
        <w:t>lrd</w:t>
      </w:r>
      <w:r w:rsidR="007750A2">
        <w:rPr>
          <w:rFonts w:ascii="Times New Roman" w:hAnsi="Times New Roman" w:cs="Times New Roman"/>
          <w:sz w:val="24"/>
          <w:szCs w:val="24"/>
        </w:rPr>
        <w:t xml:space="preserve"> includes several plotting and summary functions, allowing researchers to quickly assess trends in their scored output. </w:t>
      </w:r>
      <w:r w:rsidR="00EC0B08">
        <w:rPr>
          <w:rFonts w:ascii="Times New Roman" w:hAnsi="Times New Roman" w:cs="Times New Roman"/>
          <w:sz w:val="24"/>
          <w:szCs w:val="24"/>
        </w:rPr>
        <w:t>Taken together</w:t>
      </w:r>
      <w:r w:rsidR="007750A2">
        <w:rPr>
          <w:rFonts w:ascii="Times New Roman" w:hAnsi="Times New Roman" w:cs="Times New Roman"/>
          <w:sz w:val="24"/>
          <w:szCs w:val="24"/>
        </w:rPr>
        <w:t xml:space="preserve">, </w:t>
      </w:r>
      <w:r w:rsidR="007750A2" w:rsidRPr="001F7D18">
        <w:rPr>
          <w:rFonts w:ascii="Times New Roman" w:hAnsi="Times New Roman" w:cs="Times New Roman"/>
          <w:i/>
          <w:iCs/>
          <w:sz w:val="24"/>
          <w:szCs w:val="24"/>
        </w:rPr>
        <w:t>lrd</w:t>
      </w:r>
      <w:r w:rsidR="007750A2">
        <w:rPr>
          <w:rFonts w:ascii="Times New Roman" w:hAnsi="Times New Roman" w:cs="Times New Roman"/>
          <w:sz w:val="24"/>
          <w:szCs w:val="24"/>
        </w:rPr>
        <w:t xml:space="preserve"> provides </w:t>
      </w:r>
      <w:r w:rsidR="00EC0B08">
        <w:rPr>
          <w:rFonts w:ascii="Times New Roman" w:hAnsi="Times New Roman" w:cs="Times New Roman"/>
          <w:sz w:val="24"/>
          <w:szCs w:val="24"/>
        </w:rPr>
        <w:t xml:space="preserve">a comprehensive set of tools for </w:t>
      </w:r>
      <w:r w:rsidR="006A2226">
        <w:rPr>
          <w:rFonts w:ascii="Times New Roman" w:hAnsi="Times New Roman" w:cs="Times New Roman"/>
          <w:sz w:val="24"/>
          <w:szCs w:val="24"/>
        </w:rPr>
        <w:t xml:space="preserve">easily </w:t>
      </w:r>
      <w:r w:rsidR="00C839F8">
        <w:rPr>
          <w:rFonts w:ascii="Times New Roman" w:hAnsi="Times New Roman" w:cs="Times New Roman"/>
          <w:sz w:val="24"/>
          <w:szCs w:val="24"/>
        </w:rPr>
        <w:t>scoring lexical output from a variety of recall paradigms</w:t>
      </w:r>
      <w:r w:rsidR="006A2226">
        <w:rPr>
          <w:rFonts w:ascii="Times New Roman" w:hAnsi="Times New Roman" w:cs="Times New Roman"/>
          <w:sz w:val="24"/>
          <w:szCs w:val="24"/>
        </w:rPr>
        <w:t xml:space="preserve"> while also providing functions for easy data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w:t>
      </w:r>
      <w:r w:rsidR="00605F33">
        <w:rPr>
          <w:rFonts w:ascii="Times New Roman" w:hAnsi="Times New Roman" w:cs="Times New Roman"/>
          <w:sz w:val="24"/>
          <w:szCs w:val="24"/>
        </w:rPr>
        <w:lastRenderedPageBreak/>
        <w:t xml:space="preserve">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BAA9BE3"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5B2B497A" w14:textId="75CA645E" w:rsidR="001A160B" w:rsidRPr="001A160B" w:rsidRDefault="001A160B" w:rsidP="001A160B">
      <w:pPr>
        <w:spacing w:after="0" w:line="480" w:lineRule="auto"/>
        <w:ind w:left="720" w:hanging="720"/>
        <w:rPr>
          <w:rFonts w:ascii="Times New Roman" w:hAnsi="Times New Roman" w:cs="Times New Roman"/>
          <w:sz w:val="24"/>
          <w:szCs w:val="24"/>
        </w:rPr>
      </w:pPr>
      <w:r w:rsidRPr="001A160B">
        <w:rPr>
          <w:rFonts w:ascii="Times New Roman" w:hAnsi="Times New Roman" w:cs="Times New Roman"/>
          <w:sz w:val="24"/>
          <w:szCs w:val="24"/>
        </w:rPr>
        <w:t xml:space="preserve">Levenshtein, V. I. (1966). Binary codes capable of correcting deletions, insertions, and reversals. </w:t>
      </w:r>
      <w:r w:rsidRPr="001A160B">
        <w:rPr>
          <w:rFonts w:ascii="Times New Roman" w:hAnsi="Times New Roman" w:cs="Times New Roman"/>
          <w:i/>
          <w:iCs/>
          <w:sz w:val="24"/>
          <w:szCs w:val="24"/>
        </w:rPr>
        <w:t>Soviet Physics-Doklady, 10</w:t>
      </w:r>
      <w:r w:rsidRPr="001A160B">
        <w:rPr>
          <w:rFonts w:ascii="Times New Roman" w:hAnsi="Times New Roman" w:cs="Times New Roman"/>
          <w:sz w:val="24"/>
          <w:szCs w:val="24"/>
        </w:rPr>
        <w:t>(8), 707-710</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6CD17E7D"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r w:rsidR="00022A59">
        <w:rPr>
          <w:rFonts w:ascii="Times New Roman" w:hAnsi="Times New Roman" w:cs="Times New Roman"/>
          <w:sz w:val="24"/>
        </w:rPr>
        <w:t>2021</w:t>
      </w:r>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r w:rsidR="00022A59">
        <w:rPr>
          <w:rFonts w:ascii="Times New Roman" w:hAnsi="Times New Roman" w:cs="Times New Roman"/>
          <w:i/>
          <w:iCs/>
          <w:sz w:val="24"/>
        </w:rPr>
        <w:t>, 85</w:t>
      </w:r>
      <w:r w:rsidR="00022A59">
        <w:rPr>
          <w:rFonts w:ascii="Times New Roman" w:hAnsi="Times New Roman" w:cs="Times New Roman"/>
          <w:sz w:val="24"/>
        </w:rPr>
        <w:t>(4), 1757-1775</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9"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30"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31" w:name="_Hlk42075142"/>
      <w:bookmarkStart w:id="32" w:name="_Hlk42075069"/>
      <w:bookmarkEnd w:id="30"/>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31"/>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9"/>
    <w:bookmarkEnd w:id="32"/>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33"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4"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4"/>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33"/>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5"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5"/>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685C7F">
        <w:rPr>
          <w:rFonts w:ascii="Courier New" w:hAnsi="Courier New" w:cs="Courier New"/>
          <w:sz w:val="20"/>
          <w:szCs w:val="20"/>
        </w:rPr>
        <w:t>multiple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3908C66C"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7E98238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49.98 (</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20B10191"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F92377" w14:textId="6C9DB669"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4195D378"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947C750" w14:textId="796BBD32"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1B5FE88" w14:textId="4CCC9509" w:rsidR="00A20C15" w:rsidRPr="009A477D" w:rsidRDefault="00A20C15" w:rsidP="00A20C15">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2BDE7A7C"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58A0472" w14:textId="35462C76"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AD96009" w14:textId="15E8EBE9"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045EBD8" w14:textId="656ED69B"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110DC35D"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56E951B" w14:textId="60248A19"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E5AF3EA" w14:textId="23AEF7BA" w:rsidR="00A20C15" w:rsidRPr="009A477D" w:rsidRDefault="00A20C15" w:rsidP="00A20C15">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24C4050" w14:textId="682BDB70"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4BEA8C" w14:textId="317EDF90"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580C71DE"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B6FBAE8" w14:textId="74D2DC1D"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8623A75" w14:textId="0A626940" w:rsidR="00A20C15" w:rsidRPr="009A477D" w:rsidRDefault="00A20C15" w:rsidP="00A20C15">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699517" w14:textId="758E3D70"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C894D20" w14:textId="6B535B6C"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A2DB6C9" w14:textId="78373B33" w:rsidR="00A20C15" w:rsidRPr="009A477D" w:rsidRDefault="00A20C15" w:rsidP="00A20C15">
            <w:pPr>
              <w:spacing w:after="120"/>
              <w:contextualSpacing/>
              <w:jc w:val="center"/>
              <w:rPr>
                <w:rFonts w:ascii="Times New Roman" w:hAnsi="Times New Roman" w:cs="Times New Roman"/>
                <w:sz w:val="24"/>
                <w:szCs w:val="24"/>
              </w:rPr>
            </w:pP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0EBF1495"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05FA2AD0"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284D0EA" w14:textId="69491439"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2A2371C4"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C561EDB" w14:textId="2CD03243" w:rsidR="00A20C15" w:rsidRPr="009A477D"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EEA6EDB" w14:textId="4A2507CF" w:rsidR="00A20C15" w:rsidRPr="009A477D" w:rsidRDefault="00A20C15" w:rsidP="00A20C15">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0AA1E1E4"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D33FE7D" w14:textId="7F63A6B0"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EB6AC0C" w14:textId="2CFEBD5A"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0F30965" w14:textId="43B2F2A6"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03D65915" w:rsidR="00A20C15" w:rsidRPr="009A477D" w:rsidDel="0022419C"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8D35187" w14:textId="51242EEE"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DEB954B" w14:textId="7429320E"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1CB0B48" w14:textId="6B723BDE"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57C8301" w14:textId="186FAC5C"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499B08FA"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717B5DC" w14:textId="5BB4428C"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A89DB4" w14:textId="2D69EBFF"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6B6C1A1" w14:textId="538F6822"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C2F2304" w14:textId="3F9AB9AB"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75F2F03" w14:textId="2DD19C61" w:rsidR="00A20C15" w:rsidRPr="009A477D" w:rsidRDefault="00A20C15" w:rsidP="00A20C15">
            <w:pPr>
              <w:contextualSpacing/>
              <w:jc w:val="center"/>
              <w:rPr>
                <w:rFonts w:ascii="Times New Roman" w:hAnsi="Times New Roman" w:cs="Times New Roman"/>
                <w:sz w:val="24"/>
                <w:szCs w:val="24"/>
              </w:rPr>
            </w:pP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528D7F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31801263"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9DE5AEE" w14:textId="194E3A42"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5AF86E17" w:rsidR="00A20C15" w:rsidRPr="009A477D"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E732A92" w14:textId="07A45228" w:rsidR="00A20C15" w:rsidRPr="009A477D"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350ECA" w14:textId="45F08E4A" w:rsidR="00A20C15" w:rsidRPr="009A477D" w:rsidRDefault="00A20C15" w:rsidP="00A20C15">
            <w:pPr>
              <w:spacing w:after="120"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7E1BA05D"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28A524B" w14:textId="04E40008"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F83DF5C" w14:textId="39E1EA4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11CBDA4" w14:textId="2AE5888D"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060FCCDF"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0910BA" w14:textId="27332FD9"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D3B04D" w14:textId="71BF7172"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A1F2FD8" w14:textId="5870058B"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97B624F" w14:textId="5C918B52"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079F78F4"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39FD84C" w14:textId="0BEFD0A8"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639BA06" w14:textId="0A24705C"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FA2268F" w14:textId="32F73D28"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AE267F" w14:textId="51F20929"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B8FB6C" w14:textId="4D565DBC"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6"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6"/>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commentRangeStart w:id="37"/>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commentRangeEnd w:id="37"/>
      <w:r w:rsidR="004F4AEB">
        <w:rPr>
          <w:rStyle w:val="CommentReference"/>
        </w:rPr>
        <w:commentReference w:id="37"/>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commentRangeStart w:id="38"/>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commentRangeEnd w:id="38"/>
      <w:r w:rsidR="00AD6372">
        <w:rPr>
          <w:rStyle w:val="CommentReference"/>
        </w:rPr>
        <w:commentReference w:id="38"/>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commentRangeStart w:id="39"/>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commentRangeEnd w:id="39"/>
      <w:r w:rsidR="00AD6372">
        <w:rPr>
          <w:rStyle w:val="CommentReference"/>
        </w:rPr>
        <w:commentReference w:id="39"/>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commentRangeStart w:id="40"/>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commentRangeEnd w:id="40"/>
      <w:r w:rsidR="00AD6372">
        <w:rPr>
          <w:rStyle w:val="CommentReference"/>
        </w:rPr>
        <w:commentReference w:id="40"/>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6"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7" w:author="Mark Huff" w:date="2021-07-14T12:17:00Z" w:initials="MH">
    <w:p w14:paraId="17C5761D" w14:textId="7ACDC82A" w:rsidR="00197D18" w:rsidRDefault="00197D18">
      <w:pPr>
        <w:pStyle w:val="CommentText"/>
      </w:pPr>
      <w:r>
        <w:rPr>
          <w:rStyle w:val="CommentReference"/>
        </w:rPr>
        <w:annotationRef/>
      </w:r>
      <w:r>
        <w:t>Be sure to clarify this in the cover letter too.</w:t>
      </w:r>
    </w:p>
  </w:comment>
  <w:comment w:id="8" w:author="Mark Huff" w:date="2021-07-14T12:18:00Z" w:initials="MH">
    <w:p w14:paraId="5B758168" w14:textId="438E30D2" w:rsidR="00197D18" w:rsidRDefault="00197D18">
      <w:pPr>
        <w:pStyle w:val="CommentText"/>
      </w:pPr>
      <w:r>
        <w:rPr>
          <w:rStyle w:val="CommentReference"/>
        </w:rPr>
        <w:annotationRef/>
      </w:r>
      <w:r>
        <w:t>Has this pubbed yet?</w:t>
      </w:r>
    </w:p>
  </w:comment>
  <w:comment w:id="9" w:author="Nick Maxwell" w:date="2021-07-14T15:54:00Z" w:initials="NM">
    <w:p w14:paraId="1BEEDD22" w14:textId="4050510D" w:rsidR="00767840" w:rsidRDefault="00767840">
      <w:pPr>
        <w:pStyle w:val="CommentText"/>
      </w:pPr>
      <w:r>
        <w:rPr>
          <w:rStyle w:val="CommentReference"/>
        </w:rPr>
        <w:annotationRef/>
      </w:r>
      <w:r>
        <w:t>Yes! Not sure why I listed it as in press.</w:t>
      </w:r>
    </w:p>
  </w:comment>
  <w:comment w:id="16" w:author="Nick Maxwell" w:date="2021-08-16T16:28:00Z" w:initials="NM">
    <w:p w14:paraId="5C6DC69D" w14:textId="333C5022" w:rsidR="0014603F" w:rsidRDefault="0014603F">
      <w:pPr>
        <w:pStyle w:val="CommentText"/>
      </w:pPr>
      <w:r>
        <w:rPr>
          <w:rStyle w:val="CommentReference"/>
        </w:rPr>
        <w:annotationRef/>
      </w:r>
      <w:r>
        <w:t>Reworked this to be consistent with the new multiple list function (prop_correct_multiple). Hopefully this is easy to follow?</w:t>
      </w:r>
    </w:p>
  </w:comment>
  <w:comment w:id="21" w:author="Nick Maxwell" w:date="2021-08-16T19:20:00Z" w:initials="NM">
    <w:p w14:paraId="51A19648" w14:textId="7EE94B98" w:rsidR="00A432A3" w:rsidRDefault="00A432A3">
      <w:pPr>
        <w:pStyle w:val="CommentText"/>
      </w:pPr>
      <w:r>
        <w:rPr>
          <w:rStyle w:val="CommentReference"/>
        </w:rPr>
        <w:annotationRef/>
      </w:r>
      <w:r>
        <w:t>Will need to update this section accordingly.</w:t>
      </w:r>
    </w:p>
  </w:comment>
  <w:comment w:id="22" w:author="Nick Maxwell" w:date="2021-06-03T15:38:00Z" w:initials="NM">
    <w:p w14:paraId="6ACF4240" w14:textId="0BB5A53E" w:rsidR="005C35F5" w:rsidRDefault="005C35F5">
      <w:pPr>
        <w:pStyle w:val="CommentText"/>
      </w:pPr>
      <w:r>
        <w:rPr>
          <w:rStyle w:val="CommentReference"/>
        </w:rPr>
        <w:annotationRef/>
      </w:r>
      <w:r w:rsidR="009238B5">
        <w:t xml:space="preserve">Need to remember </w:t>
      </w:r>
      <w:r>
        <w:t>to highlight this section in blue when done!</w:t>
      </w:r>
    </w:p>
  </w:comment>
  <w:comment w:id="23"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24"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25" w:author="Nick Maxwell" w:date="2021-08-16T15:49:00Z" w:initials="NM">
    <w:p w14:paraId="6C04D1DB" w14:textId="2BFE1272" w:rsidR="00D6120B" w:rsidRDefault="00D6120B">
      <w:pPr>
        <w:pStyle w:val="CommentText"/>
      </w:pPr>
      <w:r>
        <w:rPr>
          <w:rStyle w:val="CommentReference"/>
        </w:rPr>
        <w:annotationRef/>
      </w:r>
      <w:r>
        <w:t>CONFIRM THIS!</w:t>
      </w:r>
    </w:p>
  </w:comment>
  <w:comment w:id="26" w:author="Nick Maxwell" w:date="2021-08-16T15:48:00Z" w:initials="NM">
    <w:p w14:paraId="3C3CE660" w14:textId="204B0EF6" w:rsidR="00685C7F" w:rsidRDefault="00685C7F">
      <w:pPr>
        <w:pStyle w:val="CommentText"/>
      </w:pPr>
      <w:r>
        <w:rPr>
          <w:rStyle w:val="CommentReference"/>
        </w:rPr>
        <w:annotationRef/>
      </w:r>
      <w:r>
        <w:t>Need to update this now that we have prop correct multiple</w:t>
      </w:r>
    </w:p>
  </w:comment>
  <w:comment w:id="27" w:author="Mark Huff" w:date="2021-07-14T12:27:00Z" w:initials="MH">
    <w:p w14:paraId="11031B2C" w14:textId="3F8B675C" w:rsidR="004303B3" w:rsidRDefault="004303B3">
      <w:pPr>
        <w:pStyle w:val="CommentText"/>
      </w:pPr>
      <w:r>
        <w:rPr>
          <w:rStyle w:val="CommentReference"/>
        </w:rPr>
        <w:annotationRef/>
      </w:r>
      <w:r>
        <w:t xml:space="preserve">Hmmm, you do not revisit the plotting functions that are available in the package. This is another tool that could be used and needs to have some mention. I would place it here as I do not think autoscore or TSR (though I am unfamiliar with it), have any plotting functions. </w:t>
      </w:r>
    </w:p>
  </w:comment>
  <w:comment w:id="28" w:author="Nick Maxwell" w:date="2021-07-15T10:03:00Z" w:initials="NM">
    <w:p w14:paraId="3FE0F01C" w14:textId="33E2C2CD" w:rsidR="007750A2" w:rsidRDefault="007750A2">
      <w:pPr>
        <w:pStyle w:val="CommentText"/>
      </w:pPr>
      <w:r>
        <w:rPr>
          <w:rStyle w:val="CommentReference"/>
        </w:rPr>
        <w:annotationRef/>
      </w:r>
      <w:r>
        <w:t>That’s a good a point. Its definitely another advantage of lrd. I tacked on a few sentences at the end of this paragraph.</w:t>
      </w:r>
    </w:p>
  </w:comment>
  <w:comment w:id="37" w:author="Nick Maxwell" w:date="2021-08-16T18:54:00Z" w:initials="NM">
    <w:p w14:paraId="696991A9" w14:textId="67E5DDE8" w:rsidR="004F4AEB" w:rsidRDefault="004F4AEB">
      <w:pPr>
        <w:pStyle w:val="CommentText"/>
      </w:pPr>
      <w:r>
        <w:rPr>
          <w:rStyle w:val="CommentReference"/>
        </w:rPr>
        <w:annotationRef/>
      </w:r>
      <w:r>
        <w:t>This table will need to be updated</w:t>
      </w:r>
    </w:p>
  </w:comment>
  <w:comment w:id="38" w:author="Nick Maxwell" w:date="2021-08-16T18:47:00Z" w:initials="NM">
    <w:p w14:paraId="65E54BD3" w14:textId="42EDF546" w:rsidR="00AD6372" w:rsidRDefault="00AD6372">
      <w:pPr>
        <w:pStyle w:val="CommentText"/>
      </w:pPr>
      <w:r>
        <w:rPr>
          <w:rStyle w:val="CommentReference"/>
        </w:rPr>
        <w:annotationRef/>
      </w:r>
      <w:r>
        <w:t>Need to remake this given the new tab</w:t>
      </w:r>
    </w:p>
  </w:comment>
  <w:comment w:id="39" w:author="Nick Maxwell" w:date="2021-08-16T18:48:00Z" w:initials="NM">
    <w:p w14:paraId="3DE751E6" w14:textId="4E1D700D" w:rsidR="00AD6372" w:rsidRDefault="00AD6372">
      <w:pPr>
        <w:pStyle w:val="CommentText"/>
      </w:pPr>
      <w:r>
        <w:rPr>
          <w:rStyle w:val="CommentReference"/>
        </w:rPr>
        <w:annotationRef/>
      </w:r>
      <w:r>
        <w:t>And remake this one</w:t>
      </w:r>
    </w:p>
  </w:comment>
  <w:comment w:id="40" w:author="Nick Maxwell" w:date="2021-08-16T18:49:00Z" w:initials="NM">
    <w:p w14:paraId="5A6083D4" w14:textId="3961CD18" w:rsidR="00AD6372" w:rsidRDefault="00AD6372">
      <w:pPr>
        <w:pStyle w:val="CommentText"/>
      </w:pPr>
      <w:r>
        <w:rPr>
          <w:rStyle w:val="CommentReference"/>
        </w:rPr>
        <w:annotationRef/>
      </w:r>
      <w:r>
        <w:t>And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E7A4CF" w15:done="0"/>
  <w15:commentEx w15:paraId="0181523D" w15:done="0"/>
  <w15:commentEx w15:paraId="17C5761D" w15:paraIdParent="0181523D" w15:done="0"/>
  <w15:commentEx w15:paraId="5B758168" w15:done="0"/>
  <w15:commentEx w15:paraId="1BEEDD22" w15:paraIdParent="5B758168" w15:done="0"/>
  <w15:commentEx w15:paraId="5C6DC69D" w15:done="0"/>
  <w15:commentEx w15:paraId="51A19648" w15:done="0"/>
  <w15:commentEx w15:paraId="6ACF4240" w15:done="0"/>
  <w15:commentEx w15:paraId="39D1F77B" w15:done="0"/>
  <w15:commentEx w15:paraId="09B134BF" w15:done="0"/>
  <w15:commentEx w15:paraId="6C04D1DB" w15:done="0"/>
  <w15:commentEx w15:paraId="3C3CE660" w15:done="0"/>
  <w15:commentEx w15:paraId="11031B2C" w15:done="0"/>
  <w15:commentEx w15:paraId="3FE0F01C" w15:paraIdParent="11031B2C" w15:done="0"/>
  <w15:commentEx w15:paraId="696991A9" w15:done="0"/>
  <w15:commentEx w15:paraId="65E54BD3" w15:done="0"/>
  <w15:commentEx w15:paraId="3DE751E6" w15:done="0"/>
  <w15:commentEx w15:paraId="5A608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75BD" w16cex:dateUtc="2021-06-07T15:38:00Z"/>
  <w16cex:commentExtensible w16cex:durableId="24689985" w16cex:dateUtc="2021-06-07T18:11:00Z"/>
  <w16cex:commentExtensible w16cex:durableId="24995464" w16cex:dateUtc="2021-07-14T17:17:00Z"/>
  <w16cex:commentExtensible w16cex:durableId="249954A4" w16cex:dateUtc="2021-07-14T17:18:00Z"/>
  <w16cex:commentExtensible w16cex:durableId="24998747" w16cex:dateUtc="2021-07-14T20:54:00Z"/>
  <w16cex:commentExtensible w16cex:durableId="24C510B2" w16cex:dateUtc="2021-08-16T21:28:00Z"/>
  <w16cex:commentExtensible w16cex:durableId="24C538EB" w16cex:dateUtc="2021-08-17T00:20:00Z"/>
  <w16cex:commentExtensible w16cex:durableId="246375FE" w16cex:dateUtc="2021-06-03T20:38:00Z"/>
  <w16cex:commentExtensible w16cex:durableId="24689DAB" w16cex:dateUtc="2021-06-07T18:29:00Z"/>
  <w16cex:commentExtensible w16cex:durableId="2469BF84" w16cex:dateUtc="2021-06-08T15:05:00Z"/>
  <w16cex:commentExtensible w16cex:durableId="24C5078D" w16cex:dateUtc="2021-08-16T20:49:00Z"/>
  <w16cex:commentExtensible w16cex:durableId="24C50766" w16cex:dateUtc="2021-08-16T20:48:00Z"/>
  <w16cex:commentExtensible w16cex:durableId="249956CF" w16cex:dateUtc="2021-07-14T17:27:00Z"/>
  <w16cex:commentExtensible w16cex:durableId="249A8658" w16cex:dateUtc="2021-07-15T15:03:00Z"/>
  <w16cex:commentExtensible w16cex:durableId="24C532D3" w16cex:dateUtc="2021-08-16T23:54:00Z"/>
  <w16cex:commentExtensible w16cex:durableId="24C5314A" w16cex:dateUtc="2021-08-16T23:47:00Z"/>
  <w16cex:commentExtensible w16cex:durableId="24C53194" w16cex:dateUtc="2021-08-16T23:48:00Z"/>
  <w16cex:commentExtensible w16cex:durableId="24C5319E" w16cex:dateUtc="2021-08-16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E7A4CF" w16cid:durableId="246875BD"/>
  <w16cid:commentId w16cid:paraId="0181523D" w16cid:durableId="24689985"/>
  <w16cid:commentId w16cid:paraId="17C5761D" w16cid:durableId="24995464"/>
  <w16cid:commentId w16cid:paraId="5B758168" w16cid:durableId="249954A4"/>
  <w16cid:commentId w16cid:paraId="1BEEDD22" w16cid:durableId="24998747"/>
  <w16cid:commentId w16cid:paraId="5C6DC69D" w16cid:durableId="24C510B2"/>
  <w16cid:commentId w16cid:paraId="51A19648" w16cid:durableId="24C538EB"/>
  <w16cid:commentId w16cid:paraId="6ACF4240" w16cid:durableId="246375FE"/>
  <w16cid:commentId w16cid:paraId="39D1F77B" w16cid:durableId="24689DAB"/>
  <w16cid:commentId w16cid:paraId="09B134BF" w16cid:durableId="2469BF84"/>
  <w16cid:commentId w16cid:paraId="6C04D1DB" w16cid:durableId="24C5078D"/>
  <w16cid:commentId w16cid:paraId="3C3CE660" w16cid:durableId="24C50766"/>
  <w16cid:commentId w16cid:paraId="11031B2C" w16cid:durableId="249956CF"/>
  <w16cid:commentId w16cid:paraId="3FE0F01C" w16cid:durableId="249A8658"/>
  <w16cid:commentId w16cid:paraId="696991A9" w16cid:durableId="24C532D3"/>
  <w16cid:commentId w16cid:paraId="65E54BD3" w16cid:durableId="24C5314A"/>
  <w16cid:commentId w16cid:paraId="3DE751E6" w16cid:durableId="24C53194"/>
  <w16cid:commentId w16cid:paraId="5A6083D4" w16cid:durableId="24C53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FB298" w14:textId="77777777" w:rsidR="009D05CE" w:rsidRDefault="009D05CE" w:rsidP="0088097E">
      <w:pPr>
        <w:spacing w:after="0" w:line="240" w:lineRule="auto"/>
      </w:pPr>
      <w:r>
        <w:separator/>
      </w:r>
    </w:p>
  </w:endnote>
  <w:endnote w:type="continuationSeparator" w:id="0">
    <w:p w14:paraId="726981D6" w14:textId="77777777" w:rsidR="009D05CE" w:rsidRDefault="009D05C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2C28E" w14:textId="77777777" w:rsidR="009D05CE" w:rsidRDefault="009D05CE" w:rsidP="0088097E">
      <w:pPr>
        <w:spacing w:after="0" w:line="240" w:lineRule="auto"/>
      </w:pPr>
      <w:r>
        <w:separator/>
      </w:r>
    </w:p>
  </w:footnote>
  <w:footnote w:type="continuationSeparator" w:id="0">
    <w:p w14:paraId="6E907558" w14:textId="77777777" w:rsidR="009D05CE" w:rsidRDefault="009D05CE"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2A5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56F7"/>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3C9E"/>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7731</TotalTime>
  <Pages>65</Pages>
  <Words>27434</Words>
  <Characters>156379</Characters>
  <Application>Microsoft Office Word</Application>
  <DocSecurity>0</DocSecurity>
  <Lines>1303</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33</cp:revision>
  <cp:lastPrinted>2021-04-05T21:00:00Z</cp:lastPrinted>
  <dcterms:created xsi:type="dcterms:W3CDTF">2021-07-14T17:29:00Z</dcterms:created>
  <dcterms:modified xsi:type="dcterms:W3CDTF">2021-08-17T00:20:00Z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