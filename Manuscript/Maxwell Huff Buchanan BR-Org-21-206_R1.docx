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177F0280"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commentRangeStart w:id="0"/>
      <w:r w:rsidR="00B34271" w:rsidRPr="00B34271">
        <w:rPr>
          <w:rFonts w:ascii="Times New Roman" w:hAnsi="Times New Roman" w:cs="Times New Roman"/>
          <w:sz w:val="24"/>
          <w:szCs w:val="24"/>
          <w:highlight w:val="yellow"/>
        </w:rPr>
        <w:t>XXX</w:t>
      </w:r>
      <w:commentRangeEnd w:id="0"/>
      <w:r w:rsidR="00B34271" w:rsidRPr="00B34271">
        <w:rPr>
          <w:rStyle w:val="CommentReference"/>
          <w:highlight w:val="yellow"/>
        </w:rPr>
        <w:commentReference w:id="0"/>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DED8554"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12"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13"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w:t>
      </w:r>
      <w:r w:rsidR="001E350C">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28616CF1"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 xml:space="preserve">generated </w:t>
      </w:r>
      <w:r w:rsidR="00B34271">
        <w:rPr>
          <w:rFonts w:ascii="Times New Roman" w:hAnsi="Times New Roman" w:cs="Times New Roman"/>
          <w:sz w:val="24"/>
          <w:szCs w:val="24"/>
        </w:rPr>
        <w:t xml:space="preserve">from </w:t>
      </w:r>
      <w:r w:rsidR="00F50EFA">
        <w:rPr>
          <w:rFonts w:ascii="Times New Roman" w:hAnsi="Times New Roman" w:cs="Times New Roman"/>
          <w:sz w:val="24"/>
          <w:szCs w:val="24"/>
        </w:rPr>
        <w:t>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w:t>
      </w:r>
      <w:r w:rsidR="002A23B3">
        <w:rPr>
          <w:rFonts w:ascii="Times New Roman" w:hAnsi="Times New Roman" w:cs="Times New Roman"/>
          <w:sz w:val="24"/>
          <w:szCs w:val="24"/>
        </w:rPr>
        <w:t>-</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proofErr w:type="spellStart"/>
      <w:r w:rsidR="00F50EFA">
        <w:rPr>
          <w:rFonts w:ascii="Times New Roman" w:hAnsi="Times New Roman" w:cs="Times New Roman"/>
          <w:i/>
          <w:iCs/>
          <w:sz w:val="24"/>
          <w:szCs w:val="24"/>
        </w:rPr>
        <w:t>lrd</w:t>
      </w:r>
      <w:proofErr w:type="spellEnd"/>
      <w:r w:rsidR="00F50EFA">
        <w:rPr>
          <w:rFonts w:ascii="Times New Roman" w:hAnsi="Times New Roman" w:cs="Times New Roman"/>
          <w:i/>
          <w:iCs/>
          <w:sz w:val="24"/>
          <w:szCs w:val="24"/>
        </w:rPr>
        <w:t>,</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6DD7B02D"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w:t>
      </w:r>
      <w:r w:rsidR="001E350C">
        <w:rPr>
          <w:rFonts w:ascii="Times New Roman" w:hAnsi="Times New Roman" w:cs="Times New Roman"/>
          <w:sz w:val="24"/>
          <w:szCs w:val="24"/>
        </w:rPr>
        <w:t>3</w:t>
      </w:r>
    </w:p>
    <w:p w14:paraId="60C97791" w14:textId="75221C48"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A23B3">
        <w:rPr>
          <w:rFonts w:ascii="Times New Roman" w:hAnsi="Times New Roman" w:cs="Times New Roman"/>
          <w:sz w:val="24"/>
          <w:szCs w:val="24"/>
        </w:rPr>
        <w:t>-r</w:t>
      </w:r>
      <w:r w:rsidR="00FD6CD0">
        <w:rPr>
          <w:rFonts w:ascii="Times New Roman" w:hAnsi="Times New Roman" w:cs="Times New Roman"/>
          <w:sz w:val="24"/>
          <w:szCs w:val="24"/>
        </w:rPr>
        <w:t>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proofErr w:type="spellStart"/>
      <w:r w:rsidRPr="0074397B">
        <w:rPr>
          <w:rFonts w:ascii="Times New Roman" w:hAnsi="Times New Roman" w:cs="Times New Roman"/>
          <w:i/>
          <w:iCs/>
          <w:sz w:val="24"/>
          <w:szCs w:val="24"/>
        </w:rPr>
        <w:t>lrd</w:t>
      </w:r>
      <w:proofErr w:type="spellEnd"/>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72AAA1B7"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 xml:space="preserve">a set of </w:t>
      </w:r>
      <w:del w:id="1" w:author="Mark Huff" w:date="2021-08-21T12:14:00Z">
        <w:r w:rsidR="00CE31A0" w:rsidDel="00780770">
          <w:rPr>
            <w:rFonts w:ascii="Times New Roman" w:hAnsi="Times New Roman" w:cs="Times New Roman"/>
            <w:sz w:val="24"/>
            <w:szCs w:val="24"/>
          </w:rPr>
          <w:delText>item</w:delText>
        </w:r>
        <w:r w:rsidR="00C12B48" w:rsidDel="00780770">
          <w:rPr>
            <w:rFonts w:ascii="Times New Roman" w:hAnsi="Times New Roman" w:cs="Times New Roman"/>
            <w:sz w:val="24"/>
            <w:szCs w:val="24"/>
          </w:rPr>
          <w:delText>s</w:delText>
        </w:r>
        <w:r w:rsidR="00B46DFE" w:rsidDel="00780770">
          <w:rPr>
            <w:rFonts w:ascii="Times New Roman" w:hAnsi="Times New Roman" w:cs="Times New Roman"/>
            <w:sz w:val="24"/>
            <w:szCs w:val="24"/>
          </w:rPr>
          <w:delText xml:space="preserve"> </w:delText>
        </w:r>
        <w:r w:rsidR="009234F2" w:rsidDel="00780770">
          <w:rPr>
            <w:rFonts w:ascii="Times New Roman" w:hAnsi="Times New Roman" w:cs="Times New Roman"/>
            <w:sz w:val="24"/>
            <w:szCs w:val="24"/>
          </w:rPr>
          <w:delText xml:space="preserve">to learn </w:delText>
        </w:r>
        <w:r w:rsidR="00CE31A0" w:rsidDel="00780770">
          <w:rPr>
            <w:rFonts w:ascii="Times New Roman" w:hAnsi="Times New Roman" w:cs="Times New Roman"/>
            <w:sz w:val="24"/>
            <w:szCs w:val="24"/>
          </w:rPr>
          <w:delText>with</w:delText>
        </w:r>
        <w:r w:rsidR="00B46DFE" w:rsidDel="00780770">
          <w:rPr>
            <w:rFonts w:ascii="Times New Roman" w:hAnsi="Times New Roman" w:cs="Times New Roman"/>
            <w:sz w:val="24"/>
            <w:szCs w:val="24"/>
          </w:rPr>
          <w:delText>in a controlled environment</w:delText>
        </w:r>
      </w:del>
      <w:ins w:id="2" w:author="Mark Huff" w:date="2021-08-21T12:14:00Z">
        <w:r w:rsidR="00780770">
          <w:rPr>
            <w:rFonts w:ascii="Times New Roman" w:hAnsi="Times New Roman" w:cs="Times New Roman"/>
            <w:sz w:val="24"/>
            <w:szCs w:val="24"/>
          </w:rPr>
          <w:t>to-be-remembered items</w:t>
        </w:r>
      </w:ins>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5D4E508F"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w:t>
      </w:r>
      <w:r w:rsidR="002A23B3">
        <w:rPr>
          <w:rFonts w:ascii="Times New Roman" w:hAnsi="Times New Roman" w:cs="Times New Roman"/>
          <w:sz w:val="24"/>
          <w:szCs w:val="24"/>
        </w:rPr>
        <w:t>-</w:t>
      </w:r>
      <w:r>
        <w:rPr>
          <w:rFonts w:ascii="Times New Roman" w:hAnsi="Times New Roman" w:cs="Times New Roman"/>
          <w:sz w:val="24"/>
          <w:szCs w:val="24"/>
        </w:rPr>
        <w:t>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w:t>
      </w:r>
      <w:r w:rsidR="001E350C">
        <w:rPr>
          <w:rFonts w:ascii="Times New Roman" w:hAnsi="Times New Roman" w:cs="Times New Roman"/>
          <w:sz w:val="24"/>
          <w:szCs w:val="24"/>
        </w:rPr>
        <w:t>-</w:t>
      </w:r>
      <w:r>
        <w:rPr>
          <w:rFonts w:ascii="Times New Roman" w:hAnsi="Times New Roman" w:cs="Times New Roman"/>
          <w:sz w:val="24"/>
          <w:szCs w:val="24"/>
        </w:rPr>
        <w:t>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w:t>
      </w:r>
      <w:r w:rsidR="007401D1">
        <w:rPr>
          <w:rFonts w:ascii="Times New Roman" w:hAnsi="Times New Roman" w:cs="Times New Roman"/>
          <w:sz w:val="24"/>
          <w:szCs w:val="24"/>
        </w:rPr>
        <w:t xml:space="preserve">Psychology </w:t>
      </w:r>
      <w:r w:rsidR="001B301B">
        <w:rPr>
          <w:rFonts w:ascii="Times New Roman" w:hAnsi="Times New Roman" w:cs="Times New Roman"/>
          <w:sz w:val="24"/>
          <w:szCs w:val="24"/>
        </w:rPr>
        <w:t xml:space="preserve">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4F729CAF"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w:t>
      </w:r>
      <w:r w:rsidR="007401D1">
        <w:rPr>
          <w:rFonts w:ascii="Times New Roman" w:hAnsi="Times New Roman" w:cs="Times New Roman"/>
          <w:sz w:val="24"/>
          <w:szCs w:val="24"/>
        </w:rPr>
        <w:t>using</w:t>
      </w:r>
      <w:r w:rsidR="0041747D">
        <w:rPr>
          <w:rFonts w:ascii="Times New Roman" w:hAnsi="Times New Roman" w:cs="Times New Roman"/>
          <w:sz w:val="24"/>
          <w:szCs w:val="24"/>
        </w:rPr>
        <w:t xml:space="preserve"> both 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41747D">
        <w:rPr>
          <w:rFonts w:ascii="Times New Roman" w:hAnsi="Times New Roman" w:cs="Times New Roman"/>
          <w:sz w:val="24"/>
          <w:szCs w:val="24"/>
        </w:rPr>
        <w:t>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 xml:space="preserve">which has resulted in </w:t>
      </w:r>
      <w:del w:id="3" w:author="Mark Huff" w:date="2021-08-21T12:15:00Z">
        <w:r w:rsidR="00317399" w:rsidDel="00780770">
          <w:rPr>
            <w:rFonts w:ascii="Times New Roman" w:hAnsi="Times New Roman" w:cs="Times New Roman"/>
            <w:sz w:val="24"/>
            <w:szCs w:val="24"/>
          </w:rPr>
          <w:delText>an even</w:delText>
        </w:r>
        <w:r w:rsidR="005C15C5" w:rsidDel="00780770">
          <w:rPr>
            <w:rFonts w:ascii="Times New Roman" w:hAnsi="Times New Roman" w:cs="Times New Roman"/>
            <w:sz w:val="24"/>
            <w:szCs w:val="24"/>
          </w:rPr>
          <w:delText xml:space="preserve"> </w:delText>
        </w:r>
      </w:del>
      <w:ins w:id="4" w:author="Mark Huff" w:date="2021-08-21T12:15:00Z">
        <w:r w:rsidR="00780770">
          <w:rPr>
            <w:rFonts w:ascii="Times New Roman" w:hAnsi="Times New Roman" w:cs="Times New Roman"/>
            <w:sz w:val="24"/>
            <w:szCs w:val="24"/>
          </w:rPr>
          <w:t xml:space="preserve">a </w:t>
        </w:r>
      </w:ins>
      <w:r w:rsidR="005C15C5">
        <w:rPr>
          <w:rFonts w:ascii="Times New Roman" w:hAnsi="Times New Roman" w:cs="Times New Roman"/>
          <w:sz w:val="24"/>
          <w:szCs w:val="24"/>
        </w:rPr>
        <w:t xml:space="preserve">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w:t>
      </w:r>
      <w:r w:rsidR="00916440">
        <w:rPr>
          <w:rFonts w:ascii="Times New Roman" w:hAnsi="Times New Roman" w:cs="Times New Roman"/>
          <w:sz w:val="24"/>
          <w:szCs w:val="24"/>
        </w:rPr>
        <w:lastRenderedPageBreak/>
        <w:t xml:space="preserve">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72C5E2B6"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cued</w:t>
      </w:r>
      <w:r w:rsidR="007401D1">
        <w:rPr>
          <w:rFonts w:ascii="Times New Roman" w:hAnsi="Times New Roman" w:cs="Times New Roman"/>
          <w:sz w:val="24"/>
          <w:szCs w:val="24"/>
        </w:rPr>
        <w:t>-</w:t>
      </w:r>
      <w:r w:rsidR="0041747D">
        <w:rPr>
          <w:rFonts w:ascii="Times New Roman" w:hAnsi="Times New Roman" w:cs="Times New Roman"/>
          <w:sz w:val="24"/>
          <w:szCs w:val="24"/>
        </w:rPr>
        <w:t xml:space="preserve"> and </w:t>
      </w:r>
      <w:r w:rsidR="007401D1">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w:t>
      </w:r>
      <w:del w:id="5" w:author="Mark Huff" w:date="2021-08-21T12:15:00Z">
        <w:r w:rsidR="00BB013C" w:rsidDel="00780770">
          <w:rPr>
            <w:rFonts w:ascii="Times New Roman" w:hAnsi="Times New Roman" w:cs="Times New Roman"/>
            <w:sz w:val="24"/>
            <w:szCs w:val="24"/>
          </w:rPr>
          <w:delText xml:space="preserve">responses </w:delText>
        </w:r>
        <w:r w:rsidR="0000770B" w:rsidDel="00780770">
          <w:rPr>
            <w:rFonts w:ascii="Times New Roman" w:hAnsi="Times New Roman" w:cs="Times New Roman"/>
            <w:sz w:val="24"/>
            <w:szCs w:val="24"/>
          </w:rPr>
          <w:delText>to the</w:delText>
        </w:r>
        <w:r w:rsidR="00BB013C" w:rsidDel="00780770">
          <w:rPr>
            <w:rFonts w:ascii="Times New Roman" w:hAnsi="Times New Roman" w:cs="Times New Roman"/>
            <w:sz w:val="24"/>
            <w:szCs w:val="24"/>
          </w:rPr>
          <w:delText xml:space="preserve"> various</w:delText>
        </w:r>
      </w:del>
      <w:ins w:id="6" w:author="Mark Huff" w:date="2021-08-21T12:15:00Z">
        <w:r w:rsidR="00780770">
          <w:rPr>
            <w:rFonts w:ascii="Times New Roman" w:hAnsi="Times New Roman" w:cs="Times New Roman"/>
            <w:sz w:val="24"/>
            <w:szCs w:val="24"/>
          </w:rPr>
          <w:t>retrievals of study</w:t>
        </w:r>
      </w:ins>
      <w:r w:rsidR="00BB013C">
        <w:rPr>
          <w:rFonts w:ascii="Times New Roman" w:hAnsi="Times New Roman" w:cs="Times New Roman"/>
          <w:sz w:val="24"/>
          <w:szCs w:val="24"/>
        </w:rPr>
        <w:t xml:space="preserve"> stimuli</w:t>
      </w:r>
      <w:ins w:id="7" w:author="Mark Huff" w:date="2021-08-21T12:15:00Z">
        <w:r w:rsidR="00780770">
          <w:rPr>
            <w:rFonts w:ascii="Times New Roman" w:hAnsi="Times New Roman" w:cs="Times New Roman"/>
            <w:sz w:val="24"/>
            <w:szCs w:val="24"/>
          </w:rPr>
          <w:t xml:space="preserve"> to</w:t>
        </w:r>
      </w:ins>
      <w:r w:rsidR="00BB013C">
        <w:rPr>
          <w:rFonts w:ascii="Times New Roman" w:hAnsi="Times New Roman" w:cs="Times New Roman"/>
          <w:sz w:val="24"/>
          <w:szCs w:val="24"/>
        </w:rPr>
        <w:t xml:space="preserve"> </w:t>
      </w:r>
      <w:del w:id="8" w:author="Mark Huff" w:date="2021-08-21T12:15:00Z">
        <w:r w:rsidR="0000770B" w:rsidDel="00780770">
          <w:rPr>
            <w:rFonts w:ascii="Times New Roman" w:hAnsi="Times New Roman" w:cs="Times New Roman"/>
            <w:sz w:val="24"/>
            <w:szCs w:val="24"/>
          </w:rPr>
          <w:delText>against</w:delText>
        </w:r>
        <w:r w:rsidR="00BB013C" w:rsidDel="00780770">
          <w:rPr>
            <w:rFonts w:ascii="Times New Roman" w:hAnsi="Times New Roman" w:cs="Times New Roman"/>
            <w:sz w:val="24"/>
            <w:szCs w:val="24"/>
          </w:rPr>
          <w:delText xml:space="preserve"> </w:delText>
        </w:r>
      </w:del>
      <w:r w:rsidR="00BB013C">
        <w:rPr>
          <w:rFonts w:ascii="Times New Roman" w:hAnsi="Times New Roman" w:cs="Times New Roman"/>
          <w:sz w:val="24"/>
          <w:szCs w:val="24"/>
        </w:rPr>
        <w:t>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w:t>
      </w:r>
      <w:ins w:id="9" w:author="Mark Huff" w:date="2021-08-21T12:15:00Z">
        <w:r w:rsidR="00780770">
          <w:rPr>
            <w:rFonts w:ascii="Times New Roman" w:hAnsi="Times New Roman" w:cs="Times New Roman"/>
            <w:sz w:val="24"/>
            <w:szCs w:val="24"/>
          </w:rPr>
          <w:t>ly studied memory items</w:t>
        </w:r>
      </w:ins>
      <w:del w:id="10" w:author="Mark Huff" w:date="2021-08-21T12:16:00Z">
        <w:r w:rsidR="00BB013C" w:rsidDel="00780770">
          <w:rPr>
            <w:rFonts w:ascii="Times New Roman" w:hAnsi="Times New Roman" w:cs="Times New Roman"/>
            <w:sz w:val="24"/>
            <w:szCs w:val="24"/>
          </w:rPr>
          <w:delText xml:space="preserve"> set of responses</w:delText>
        </w:r>
      </w:del>
      <w:r w:rsidR="00BB013C">
        <w:rPr>
          <w:rFonts w:ascii="Times New Roman" w:hAnsi="Times New Roman" w:cs="Times New Roman"/>
          <w:sz w:val="24"/>
          <w:szCs w:val="24"/>
        </w:rPr>
        <w:t>.</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 xml:space="preserve">each </w:t>
      </w:r>
      <w:del w:id="11" w:author="Mark Huff" w:date="2021-08-21T12:16:00Z">
        <w:r w:rsidR="00322787" w:rsidDel="00780770">
          <w:rPr>
            <w:rFonts w:ascii="Times New Roman" w:hAnsi="Times New Roman" w:cs="Times New Roman"/>
            <w:sz w:val="24"/>
            <w:szCs w:val="24"/>
          </w:rPr>
          <w:delText>response</w:delText>
        </w:r>
        <w:r w:rsidR="0000770B" w:rsidDel="00780770">
          <w:rPr>
            <w:rFonts w:ascii="Times New Roman" w:hAnsi="Times New Roman" w:cs="Times New Roman"/>
            <w:sz w:val="24"/>
            <w:szCs w:val="24"/>
          </w:rPr>
          <w:delText xml:space="preserve"> </w:delText>
        </w:r>
      </w:del>
      <w:r w:rsidR="0000770B">
        <w:rPr>
          <w:rFonts w:ascii="Times New Roman" w:hAnsi="Times New Roman" w:cs="Times New Roman"/>
          <w:sz w:val="24"/>
          <w:szCs w:val="24"/>
        </w:rPr>
        <w:t>item</w:t>
      </w:r>
      <w:ins w:id="12" w:author="Mark Huff" w:date="2021-08-21T12:16:00Z">
        <w:r w:rsidR="00780770">
          <w:rPr>
            <w:rFonts w:ascii="Times New Roman" w:hAnsi="Times New Roman" w:cs="Times New Roman"/>
            <w:sz w:val="24"/>
            <w:szCs w:val="24"/>
          </w:rPr>
          <w:t xml:space="preserve"> retrieved</w:t>
        </w:r>
      </w:ins>
      <w:r w:rsidR="00EB16EB">
        <w:rPr>
          <w:rFonts w:ascii="Times New Roman" w:hAnsi="Times New Roman" w:cs="Times New Roman"/>
          <w:sz w:val="24"/>
          <w:szCs w:val="24"/>
        </w:rPr>
        <w:t xml:space="preserve"> </w:t>
      </w:r>
      <w:r w:rsidR="00C16818">
        <w:rPr>
          <w:rFonts w:ascii="Times New Roman" w:hAnsi="Times New Roman" w:cs="Times New Roman"/>
          <w:sz w:val="24"/>
          <w:szCs w:val="24"/>
        </w:rPr>
        <w:t xml:space="preserve">must </w:t>
      </w:r>
      <w:del w:id="13" w:author="Mark Huff" w:date="2021-08-21T12:16:00Z">
        <w:r w:rsidR="00C16818" w:rsidDel="00780770">
          <w:rPr>
            <w:rFonts w:ascii="Times New Roman" w:hAnsi="Times New Roman" w:cs="Times New Roman"/>
            <w:sz w:val="24"/>
            <w:szCs w:val="24"/>
          </w:rPr>
          <w:delText>still</w:delText>
        </w:r>
        <w:r w:rsidR="00EB16EB" w:rsidDel="00780770">
          <w:rPr>
            <w:rFonts w:ascii="Times New Roman" w:hAnsi="Times New Roman" w:cs="Times New Roman"/>
            <w:sz w:val="24"/>
            <w:szCs w:val="24"/>
          </w:rPr>
          <w:delText xml:space="preserve"> </w:delText>
        </w:r>
      </w:del>
      <w:r w:rsidR="00EB16EB">
        <w:rPr>
          <w:rFonts w:ascii="Times New Roman" w:hAnsi="Times New Roman" w:cs="Times New Roman"/>
          <w:sz w:val="24"/>
          <w:szCs w:val="24"/>
        </w:rPr>
        <w:t>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del w:id="14" w:author="Mark Huff" w:date="2021-08-21T12:16:00Z">
        <w:r w:rsidR="00052894" w:rsidDel="00780770">
          <w:rPr>
            <w:rFonts w:ascii="Times New Roman" w:hAnsi="Times New Roman" w:cs="Times New Roman"/>
            <w:sz w:val="24"/>
            <w:szCs w:val="24"/>
          </w:rPr>
          <w:delText xml:space="preserve">may </w:delText>
        </w:r>
      </w:del>
      <w:ins w:id="15" w:author="Mark Huff" w:date="2021-08-21T12:16:00Z">
        <w:r w:rsidR="00780770">
          <w:rPr>
            <w:rFonts w:ascii="Times New Roman" w:hAnsi="Times New Roman" w:cs="Times New Roman"/>
            <w:sz w:val="24"/>
            <w:szCs w:val="24"/>
          </w:rPr>
          <w:t xml:space="preserve">is </w:t>
        </w:r>
      </w:ins>
      <w:r w:rsidR="00052894">
        <w:rPr>
          <w:rFonts w:ascii="Times New Roman" w:hAnsi="Times New Roman" w:cs="Times New Roman"/>
          <w:sz w:val="24"/>
          <w:szCs w:val="24"/>
        </w:rPr>
        <w:t xml:space="preserve">still </w:t>
      </w:r>
      <w:del w:id="16" w:author="Mark Huff" w:date="2021-08-21T12:16:00Z">
        <w:r w:rsidR="00052894" w:rsidDel="00780770">
          <w:rPr>
            <w:rFonts w:ascii="Times New Roman" w:hAnsi="Times New Roman" w:cs="Times New Roman"/>
            <w:sz w:val="24"/>
            <w:szCs w:val="24"/>
          </w:rPr>
          <w:delText xml:space="preserve">prove to be </w:delText>
        </w:r>
      </w:del>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17"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17"/>
    </w:p>
    <w:p w14:paraId="01560087" w14:textId="7D0C8259"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w:t>
      </w:r>
      <w:r w:rsidR="00B763B5">
        <w:rPr>
          <w:rFonts w:ascii="Times New Roman" w:hAnsi="Times New Roman" w:cs="Times New Roman"/>
          <w:sz w:val="24"/>
          <w:szCs w:val="24"/>
        </w:rPr>
        <w:lastRenderedPageBreak/>
        <w:t xml:space="preserve">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r w:rsidR="00BF1BE8" w:rsidRPr="00962CA3">
        <w:rPr>
          <w:rFonts w:ascii="Times New Roman" w:hAnsi="Times New Roman" w:cs="Times New Roman"/>
          <w:color w:val="4A7090" w:themeColor="background2" w:themeShade="80"/>
          <w:sz w:val="24"/>
          <w:szCs w:val="24"/>
        </w:rPr>
        <w:t xml:space="preserve">Instead, </w:t>
      </w:r>
      <w:proofErr w:type="spellStart"/>
      <w:r w:rsidR="00962CA3" w:rsidRPr="00962CA3">
        <w:rPr>
          <w:rFonts w:ascii="Times New Roman" w:hAnsi="Times New Roman" w:cs="Times New Roman"/>
          <w:i/>
          <w:iCs/>
          <w:color w:val="4A7090" w:themeColor="background2" w:themeShade="80"/>
          <w:sz w:val="24"/>
          <w:szCs w:val="24"/>
        </w:rPr>
        <w:t>lrd</w:t>
      </w:r>
      <w:proofErr w:type="spellEnd"/>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proofErr w:type="gramStart"/>
      <w:r w:rsidR="00B34271">
        <w:rPr>
          <w:rFonts w:ascii="Times New Roman" w:hAnsi="Times New Roman" w:cs="Times New Roman"/>
          <w:i/>
          <w:iCs/>
          <w:color w:val="4A7090" w:themeColor="background2" w:themeShade="80"/>
          <w:sz w:val="24"/>
          <w:szCs w:val="24"/>
        </w:rPr>
        <w:t>string matching</w:t>
      </w:r>
      <w:proofErr w:type="gramEnd"/>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A84FB7">
        <w:rPr>
          <w:rFonts w:ascii="Times New Roman" w:hAnsi="Times New Roman" w:cs="Times New Roman"/>
          <w:color w:val="4A7090" w:themeColor="background2" w:themeShade="80"/>
          <w:sz w:val="24"/>
          <w:szCs w:val="24"/>
        </w:rPr>
        <w:t xml:space="preserve">are counted as correct if they </w:t>
      </w:r>
      <w:r w:rsidR="007401D1">
        <w:rPr>
          <w:rFonts w:ascii="Times New Roman" w:hAnsi="Times New Roman" w:cs="Times New Roman"/>
          <w:color w:val="4A7090" w:themeColor="background2" w:themeShade="80"/>
          <w:sz w:val="24"/>
          <w:szCs w:val="24"/>
        </w:rPr>
        <w:t xml:space="preserve">closely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A84FB7">
        <w:rPr>
          <w:rFonts w:ascii="Times New Roman" w:hAnsi="Times New Roman" w:cs="Times New Roman"/>
          <w:color w:val="4A7090" w:themeColor="background2" w:themeShade="80"/>
          <w:sz w:val="24"/>
          <w:szCs w:val="24"/>
        </w:rPr>
        <w:t>match it exactly</w:t>
      </w:r>
      <w:r w:rsidR="00962CA3" w:rsidRPr="00962CA3">
        <w:rPr>
          <w:rFonts w:ascii="Times New Roman" w:hAnsi="Times New Roman" w:cs="Times New Roman"/>
          <w:color w:val="4A7090" w:themeColor="background2" w:themeShade="80"/>
          <w:sz w:val="24"/>
          <w:szCs w:val="24"/>
        </w:rPr>
        <w:t xml:space="preserve">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7401D1">
        <w:rPr>
          <w:rFonts w:ascii="Times New Roman" w:hAnsi="Times New Roman" w:cs="Times New Roman"/>
          <w:color w:val="4A7090" w:themeColor="background2" w:themeShade="80"/>
          <w:sz w:val="24"/>
          <w:szCs w:val="24"/>
        </w:rPr>
        <w:t>,</w:t>
      </w:r>
      <w:r w:rsidR="00962CA3" w:rsidRPr="00962CA3">
        <w:rPr>
          <w:rFonts w:ascii="Times New Roman" w:hAnsi="Times New Roman" w:cs="Times New Roman"/>
          <w:color w:val="4A7090" w:themeColor="background2" w:themeShade="80"/>
          <w:sz w:val="24"/>
          <w:szCs w:val="24"/>
        </w:rPr>
        <w:t xml:space="preserve"> for review).</w:t>
      </w:r>
    </w:p>
    <w:p w14:paraId="6A5C975A" w14:textId="3ADDD5AD"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 xml:space="preserve">s </w:t>
      </w:r>
      <w:r w:rsidR="00B34271">
        <w:rPr>
          <w:rFonts w:ascii="Times New Roman" w:hAnsi="Times New Roman" w:cs="Times New Roman"/>
          <w:sz w:val="24"/>
          <w:szCs w:val="24"/>
        </w:rPr>
        <w:t xml:space="preserve">core </w:t>
      </w:r>
      <w:r w:rsidR="007F4BFF">
        <w:rPr>
          <w:rFonts w:ascii="Times New Roman" w:hAnsi="Times New Roman" w:cs="Times New Roman"/>
          <w:sz w:val="24"/>
          <w:szCs w:val="24"/>
        </w:rPr>
        <w:t>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B34271">
        <w:rPr>
          <w:rFonts w:ascii="Times New Roman" w:hAnsi="Times New Roman" w:cs="Times New Roman"/>
          <w:sz w:val="24"/>
          <w:szCs w:val="24"/>
        </w:rPr>
        <w:t>ly published</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Buchanan, 2020; Maxwell &amp; Huff, </w:t>
      </w:r>
      <w:r w:rsidR="007401D1">
        <w:rPr>
          <w:rFonts w:ascii="Times New Roman" w:hAnsi="Times New Roman" w:cs="Times New Roman"/>
          <w:noProof/>
          <w:sz w:val="24"/>
          <w:szCs w:val="24"/>
        </w:rPr>
        <w:t>2021</w:t>
      </w:r>
      <w:r w:rsidR="00DA7386">
        <w:rPr>
          <w:rFonts w:ascii="Times New Roman" w:hAnsi="Times New Roman" w:cs="Times New Roman"/>
          <w:noProof/>
          <w:sz w:val="24"/>
          <w:szCs w:val="24"/>
        </w:rPr>
        <w:t>)</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proofErr w:type="spellStart"/>
      <w:r w:rsidR="00835FA0" w:rsidRPr="00835FA0">
        <w:rPr>
          <w:rFonts w:ascii="Times New Roman" w:hAnsi="Times New Roman" w:cs="Times New Roman"/>
          <w:i/>
          <w:iCs/>
          <w:sz w:val="24"/>
          <w:szCs w:val="24"/>
        </w:rPr>
        <w:t>lrd</w:t>
      </w:r>
      <w:proofErr w:type="spellEnd"/>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18"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w:t>
      </w:r>
      <w:r w:rsidR="007401D1">
        <w:rPr>
          <w:rFonts w:ascii="Times New Roman" w:hAnsi="Times New Roman" w:cs="Times New Roman"/>
          <w:color w:val="4A7090" w:themeColor="background2" w:themeShade="80"/>
          <w:sz w:val="24"/>
          <w:szCs w:val="24"/>
        </w:rPr>
        <w:t>test types</w:t>
      </w:r>
      <w:r w:rsidR="008B79DD" w:rsidRPr="00086A21">
        <w:rPr>
          <w:rFonts w:ascii="Times New Roman" w:hAnsi="Times New Roman" w:cs="Times New Roman"/>
          <w:color w:val="4A7090" w:themeColor="background2" w:themeShade="80"/>
          <w:sz w:val="24"/>
          <w:szCs w:val="24"/>
        </w:rPr>
        <w:t xml:space="preserve">, </w:t>
      </w:r>
      <w:proofErr w:type="spellStart"/>
      <w:r w:rsidR="008B79DD" w:rsidRPr="00086A21">
        <w:rPr>
          <w:rFonts w:ascii="Times New Roman" w:hAnsi="Times New Roman" w:cs="Times New Roman"/>
          <w:i/>
          <w:iCs/>
          <w:color w:val="4A7090" w:themeColor="background2" w:themeShade="80"/>
          <w:sz w:val="24"/>
          <w:szCs w:val="24"/>
        </w:rPr>
        <w:t>lrd</w:t>
      </w:r>
      <w:proofErr w:type="spellEnd"/>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w:t>
      </w:r>
      <w:r w:rsidR="007401D1">
        <w:rPr>
          <w:rFonts w:ascii="Times New Roman" w:hAnsi="Times New Roman" w:cs="Times New Roman"/>
          <w:color w:val="4A7090" w:themeColor="background2" w:themeShade="80"/>
          <w:sz w:val="24"/>
          <w:szCs w:val="24"/>
        </w:rPr>
        <w:t>applied to</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w:t>
      </w:r>
      <w:r w:rsidR="007401D1">
        <w:rPr>
          <w:rFonts w:ascii="Times New Roman" w:hAnsi="Times New Roman" w:cs="Times New Roman"/>
          <w:color w:val="4A7090" w:themeColor="background2" w:themeShade="80"/>
          <w:sz w:val="24"/>
          <w:szCs w:val="24"/>
        </w:rPr>
        <w:t>test</w:t>
      </w:r>
      <w:r w:rsidR="007401D1"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type.</w:t>
      </w:r>
    </w:p>
    <w:bookmarkEnd w:id="18"/>
    <w:p w14:paraId="1592CD94" w14:textId="78A784F7"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 xml:space="preserve">(Maxwell &amp; Huff, </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w:t>
      </w:r>
      <w:r w:rsidR="00675649" w:rsidRPr="00675649">
        <w:rPr>
          <w:rFonts w:ascii="Times New Roman" w:hAnsi="Times New Roman" w:cs="Times New Roman"/>
          <w:sz w:val="24"/>
          <w:szCs w:val="24"/>
        </w:rPr>
        <w:lastRenderedPageBreak/>
        <w:t xml:space="preserve">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proofErr w:type="spellStart"/>
      <w:r w:rsidR="00822584">
        <w:rPr>
          <w:rFonts w:ascii="Times New Roman" w:hAnsi="Times New Roman" w:cs="Times New Roman"/>
          <w:i/>
          <w:iCs/>
          <w:sz w:val="24"/>
          <w:szCs w:val="24"/>
        </w:rPr>
        <w:t>lrd</w:t>
      </w:r>
      <w:proofErr w:type="spellEnd"/>
      <w:r w:rsidR="00822584">
        <w:rPr>
          <w:rFonts w:ascii="Times New Roman" w:hAnsi="Times New Roman" w:cs="Times New Roman"/>
          <w:sz w:val="24"/>
          <w:szCs w:val="24"/>
        </w:rPr>
        <w:t xml:space="preserve"> to illustrate that output generated automatically from this package </w:t>
      </w:r>
      <w:proofErr w:type="gramStart"/>
      <w:r w:rsidR="00822584">
        <w:rPr>
          <w:rFonts w:ascii="Times New Roman" w:hAnsi="Times New Roman" w:cs="Times New Roman"/>
          <w:sz w:val="24"/>
          <w:szCs w:val="24"/>
        </w:rPr>
        <w:t>is able to</w:t>
      </w:r>
      <w:proofErr w:type="gramEnd"/>
      <w:r w:rsidR="00822584">
        <w:rPr>
          <w:rFonts w:ascii="Times New Roman" w:hAnsi="Times New Roman" w:cs="Times New Roman"/>
          <w:sz w:val="24"/>
          <w:szCs w:val="24"/>
        </w:rPr>
        <w:t xml:space="preserve">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052EEE84"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34271">
        <w:rPr>
          <w:rFonts w:ascii="Times New Roman" w:hAnsi="Times New Roman" w:cs="Times New Roman"/>
          <w:sz w:val="24"/>
          <w:szCs w:val="24"/>
        </w:rPr>
        <w:t>several</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w:t>
      </w:r>
      <w:r w:rsidR="003D58AF">
        <w:rPr>
          <w:rFonts w:ascii="Times New Roman" w:hAnsi="Times New Roman" w:cs="Times New Roman"/>
          <w:sz w:val="24"/>
          <w:szCs w:val="24"/>
        </w:rPr>
        <w:lastRenderedPageBreak/>
        <w:t>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proofErr w:type="spellStart"/>
      <w:r w:rsidR="002C2EDE">
        <w:rPr>
          <w:rFonts w:ascii="Times New Roman" w:hAnsi="Times New Roman" w:cs="Times New Roman"/>
          <w:i/>
          <w:iCs/>
          <w:sz w:val="24"/>
          <w:szCs w:val="24"/>
        </w:rPr>
        <w:t>shinydashboard</w:t>
      </w:r>
      <w:proofErr w:type="spellEnd"/>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proofErr w:type="spellStart"/>
      <w:r w:rsidR="003C2B89">
        <w:rPr>
          <w:rFonts w:ascii="Courier New" w:hAnsi="Courier New" w:cs="Courier New"/>
          <w:sz w:val="20"/>
          <w:szCs w:val="20"/>
        </w:rPr>
        <w:t>lrd</w:t>
      </w:r>
      <w:proofErr w:type="spellEnd"/>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proofErr w:type="spellStart"/>
      <w:r w:rsidR="007A35AF">
        <w:rPr>
          <w:rFonts w:ascii="Times New Roman" w:hAnsi="Times New Roman" w:cs="Times New Roman"/>
          <w:i/>
          <w:iCs/>
          <w:sz w:val="24"/>
          <w:szCs w:val="24"/>
        </w:rPr>
        <w:t>devtools</w:t>
      </w:r>
      <w:proofErr w:type="spellEnd"/>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proofErr w:type="spellStart"/>
      <w:r w:rsidR="00CB29F8">
        <w:rPr>
          <w:rFonts w:ascii="Times New Roman" w:hAnsi="Times New Roman" w:cs="Times New Roman"/>
          <w:i/>
          <w:iCs/>
          <w:sz w:val="24"/>
          <w:szCs w:val="24"/>
        </w:rPr>
        <w:t>lrd</w:t>
      </w:r>
      <w:proofErr w:type="spellEnd"/>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w:t>
      </w:r>
      <w:proofErr w:type="spellStart"/>
      <w:r w:rsidR="00CB29F8" w:rsidRPr="00CB29F8">
        <w:rPr>
          <w:rFonts w:ascii="Courier New" w:hAnsi="Courier New" w:cs="Courier New"/>
          <w:sz w:val="20"/>
          <w:szCs w:val="20"/>
        </w:rPr>
        <w:t>lrd</w:t>
      </w:r>
      <w:proofErr w:type="spellEnd"/>
      <w:r w:rsidR="00CB29F8" w:rsidRPr="00CB29F8">
        <w:rPr>
          <w:rFonts w:ascii="Courier New" w:hAnsi="Courier New" w:cs="Courier New"/>
          <w:sz w:val="20"/>
          <w:szCs w:val="20"/>
        </w:rPr>
        <w:t>)</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19"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19"/>
    <w:p w14:paraId="3D9DD028" w14:textId="667FD1EA"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del w:id="20" w:author="Mark Huff" w:date="2021-08-21T12:17:00Z">
        <w:r w:rsidR="00F3062B" w:rsidDel="00780770">
          <w:rPr>
            <w:rFonts w:ascii="Times New Roman" w:hAnsi="Times New Roman" w:cs="Times New Roman"/>
            <w:sz w:val="24"/>
            <w:szCs w:val="24"/>
          </w:rPr>
          <w:delText xml:space="preserve">were </w:delText>
        </w:r>
      </w:del>
      <w:ins w:id="21" w:author="Mark Huff" w:date="2021-08-21T12:17:00Z">
        <w:r w:rsidR="00780770">
          <w:rPr>
            <w:rFonts w:ascii="Times New Roman" w:hAnsi="Times New Roman" w:cs="Times New Roman"/>
            <w:sz w:val="24"/>
            <w:szCs w:val="24"/>
          </w:rPr>
          <w:t xml:space="preserve">was </w:t>
        </w:r>
      </w:ins>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w:t>
      </w:r>
      <w:r w:rsidR="00D35DD3">
        <w:rPr>
          <w:rFonts w:ascii="Times New Roman" w:hAnsi="Times New Roman" w:cs="Times New Roman"/>
          <w:sz w:val="24"/>
          <w:szCs w:val="24"/>
        </w:rPr>
        <w:t>t</w:t>
      </w:r>
      <w:r w:rsidR="0073130F">
        <w:rPr>
          <w:rFonts w:ascii="Times New Roman" w:hAnsi="Times New Roman" w:cs="Times New Roman"/>
          <w:sz w:val="24"/>
          <w:szCs w:val="24"/>
        </w:rPr>
        <w:t>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 xml:space="preserve">(e.g., blank responses, incorrect answers, misspellings of more than two </w:t>
      </w:r>
      <w:proofErr w:type="gramStart"/>
      <w:r w:rsidR="00AE62F6">
        <w:rPr>
          <w:rFonts w:ascii="Times New Roman" w:hAnsi="Times New Roman" w:cs="Times New Roman"/>
          <w:sz w:val="24"/>
          <w:szCs w:val="24"/>
        </w:rPr>
        <w:t>letters</w:t>
      </w:r>
      <w:r w:rsidR="001214E6">
        <w:rPr>
          <w:rFonts w:ascii="Times New Roman" w:hAnsi="Times New Roman" w:cs="Times New Roman"/>
          <w:sz w:val="24"/>
          <w:szCs w:val="24"/>
        </w:rPr>
        <w:t>;</w:t>
      </w:r>
      <w:proofErr w:type="gramEnd"/>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 xml:space="preserve">to simulate a </w:t>
      </w:r>
      <w:r w:rsidR="00DF3F7E">
        <w:rPr>
          <w:rFonts w:ascii="Times New Roman" w:hAnsi="Times New Roman" w:cs="Times New Roman"/>
          <w:sz w:val="24"/>
          <w:szCs w:val="24"/>
        </w:rPr>
        <w:lastRenderedPageBreak/>
        <w:t>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proofErr w:type="spellStart"/>
      <w:r w:rsidR="00226B0E">
        <w:rPr>
          <w:rFonts w:ascii="Times New Roman" w:hAnsi="Times New Roman" w:cs="Times New Roman"/>
          <w:i/>
          <w:iCs/>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proofErr w:type="spellStart"/>
      <w:r w:rsidR="00226B0E">
        <w:rPr>
          <w:rFonts w:ascii="Times New Roman" w:hAnsi="Times New Roman" w:cs="Times New Roman"/>
          <w:i/>
          <w:iCs/>
          <w:sz w:val="24"/>
          <w:szCs w:val="24"/>
        </w:rPr>
        <w:t>editt</w:t>
      </w:r>
      <w:proofErr w:type="spellEnd"/>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F0577DB"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w:t>
      </w:r>
      <w:proofErr w:type="spellStart"/>
      <w:r w:rsidR="00BE1F88" w:rsidRPr="00BE1F88">
        <w:rPr>
          <w:rFonts w:ascii="Courier New" w:hAnsi="Courier New" w:cs="Courier New"/>
          <w:sz w:val="20"/>
          <w:szCs w:val="20"/>
        </w:rPr>
        <w:t>Cued_Recall</w:t>
      </w:r>
      <w:proofErr w:type="spellEnd"/>
      <w:r w:rsidR="00BE1F88" w:rsidRPr="00BE1F88">
        <w:rPr>
          <w:rFonts w:ascii="Courier New" w:hAnsi="Courier New" w:cs="Courier New"/>
          <w:sz w:val="20"/>
          <w:szCs w:val="20"/>
        </w:rPr>
        <w:t>", package = "</w:t>
      </w:r>
      <w:proofErr w:type="spellStart"/>
      <w:r w:rsidR="00BE1F88" w:rsidRPr="00BE1F88">
        <w:rPr>
          <w:rFonts w:ascii="Courier New" w:hAnsi="Courier New" w:cs="Courier New"/>
          <w:sz w:val="20"/>
          <w:szCs w:val="20"/>
        </w:rPr>
        <w:t>lrd</w:t>
      </w:r>
      <w:proofErr w:type="spellEnd"/>
      <w:r w:rsidR="00BE1F88" w:rsidRPr="00BE1F88">
        <w:rPr>
          <w:rFonts w:ascii="Courier New" w:hAnsi="Courier New" w:cs="Courier New"/>
          <w:sz w:val="20"/>
          <w:szCs w:val="20"/>
        </w:rPr>
        <w:t>")</w:t>
      </w:r>
      <w:r w:rsidR="005A0A84">
        <w:rPr>
          <w:rFonts w:ascii="Times New Roman" w:hAnsi="Times New Roman" w:cs="Times New Roman"/>
          <w:sz w:val="24"/>
          <w:szCs w:val="24"/>
        </w:rPr>
        <w:t xml:space="preserve">to load the script and output in one file. When processing data, </w:t>
      </w:r>
      <w:proofErr w:type="spellStart"/>
      <w:r w:rsidR="005A0A84">
        <w:rPr>
          <w:rFonts w:ascii="Times New Roman" w:hAnsi="Times New Roman" w:cs="Times New Roman"/>
          <w:i/>
          <w:iCs/>
          <w:sz w:val="24"/>
          <w:szCs w:val="24"/>
        </w:rPr>
        <w:t>lrd</w:t>
      </w:r>
      <w:proofErr w:type="spellEnd"/>
      <w:r w:rsidR="005A0A84">
        <w:rPr>
          <w:rFonts w:ascii="Times New Roman" w:hAnsi="Times New Roman" w:cs="Times New Roman"/>
          <w:sz w:val="24"/>
          <w:szCs w:val="24"/>
        </w:rPr>
        <w:t xml:space="preserve"> requires that the input data </w:t>
      </w:r>
      <w:r w:rsidR="00D35DD3">
        <w:rPr>
          <w:rFonts w:ascii="Times New Roman" w:hAnsi="Times New Roman" w:cs="Times New Roman"/>
          <w:sz w:val="24"/>
          <w:szCs w:val="24"/>
        </w:rPr>
        <w:t>be</w:t>
      </w:r>
      <w:r w:rsidR="005A0A84">
        <w:rPr>
          <w:rFonts w:ascii="Times New Roman" w:hAnsi="Times New Roman" w:cs="Times New Roman"/>
          <w:sz w:val="24"/>
          <w:szCs w:val="24"/>
        </w:rPr>
        <w:t xml:space="preserve"> arranged in long format, wherein each row is one trial of participant responses. The package includes a function to convert wide format data (i.e., one row per participant), and an example of the data conversion is shown in the free</w:t>
      </w:r>
      <w:r w:rsidR="002A23B3">
        <w:rPr>
          <w:rFonts w:ascii="Times New Roman" w:hAnsi="Times New Roman" w:cs="Times New Roman"/>
          <w:sz w:val="24"/>
          <w:szCs w:val="24"/>
        </w:rPr>
        <w:t>-</w:t>
      </w:r>
      <w:r w:rsidR="005A0A84">
        <w:rPr>
          <w:rFonts w:ascii="Times New Roman" w:hAnsi="Times New Roman" w:cs="Times New Roman"/>
          <w:sz w:val="24"/>
          <w:szCs w:val="24"/>
        </w:rPr>
        <w:t xml:space="preserve">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&gt; </w:t>
      </w:r>
      <w:r w:rsidR="00ED7C49" w:rsidRPr="00ED7C49">
        <w:rPr>
          <w:rFonts w:ascii="Courier New" w:hAnsi="Courier New" w:cs="Courier New"/>
          <w:sz w:val="20"/>
          <w:szCs w:val="20"/>
        </w:rPr>
        <w:t>library(</w:t>
      </w:r>
      <w:proofErr w:type="spellStart"/>
      <w:r w:rsidR="00ED7C49" w:rsidRPr="00ED7C49">
        <w:rPr>
          <w:rFonts w:ascii="Courier New" w:hAnsi="Courier New" w:cs="Courier New"/>
          <w:sz w:val="20"/>
          <w:szCs w:val="20"/>
        </w:rPr>
        <w:t>lrd</w:t>
      </w:r>
      <w:proofErr w:type="spellEnd"/>
      <w:r w:rsidR="00ED7C49" w:rsidRPr="00ED7C49">
        <w:rPr>
          <w:rFonts w:ascii="Courier New" w:hAnsi="Courier New" w:cs="Courier New"/>
          <w:sz w:val="20"/>
          <w:szCs w:val="20"/>
        </w:rPr>
        <w:t>)</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w:t>
      </w:r>
      <w:proofErr w:type="spellStart"/>
      <w:r w:rsidR="00ED7C49" w:rsidRPr="00ED7C49">
        <w:rPr>
          <w:rFonts w:ascii="Courier New" w:hAnsi="Courier New" w:cs="Courier New"/>
          <w:sz w:val="20"/>
          <w:szCs w:val="20"/>
        </w:rPr>
        <w:t>cued_recall_manuscript</w:t>
      </w:r>
      <w:proofErr w:type="spellEnd"/>
      <w:r w:rsidR="00ED7C49" w:rsidRPr="00ED7C49">
        <w:rPr>
          <w:rFonts w:ascii="Courier New" w:hAnsi="Courier New" w:cs="Courier New"/>
          <w:sz w:val="20"/>
          <w:szCs w:val="20"/>
        </w:rPr>
        <w: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w:t>
      </w:r>
      <w:proofErr w:type="spellStart"/>
      <w:r w:rsidRPr="00DA0905">
        <w:rPr>
          <w:rFonts w:ascii="Courier New" w:hAnsi="Courier New" w:cs="Courier New"/>
          <w:sz w:val="20"/>
          <w:szCs w:val="20"/>
        </w:rPr>
        <w:t>Trial_num</w:t>
      </w:r>
      <w:proofErr w:type="spellEnd"/>
      <w:r w:rsidRPr="00DA0905">
        <w:rPr>
          <w:rFonts w:ascii="Courier New" w:hAnsi="Courier New" w:cs="Courier New"/>
          <w:sz w:val="20"/>
          <w:szCs w:val="20"/>
        </w:rPr>
        <w:t xml:space="preserve">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1      1         1 chlorination ideological </w:t>
      </w:r>
      <w:proofErr w:type="spellStart"/>
      <w:r w:rsidRPr="00DA0905">
        <w:rPr>
          <w:rFonts w:ascii="Courier New" w:hAnsi="Courier New" w:cs="Courier New"/>
          <w:sz w:val="20"/>
          <w:szCs w:val="20"/>
        </w:rPr>
        <w:t>ideological</w:t>
      </w:r>
      <w:proofErr w:type="spellEnd"/>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2      1         2        bendy   financial   </w:t>
      </w:r>
      <w:proofErr w:type="spellStart"/>
      <w:r w:rsidRPr="00DA0905">
        <w:rPr>
          <w:rFonts w:ascii="Courier New" w:hAnsi="Courier New" w:cs="Courier New"/>
          <w:sz w:val="20"/>
          <w:szCs w:val="20"/>
        </w:rPr>
        <w:t>financial</w:t>
      </w:r>
      <w:proofErr w:type="spellEnd"/>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3      1         3   topography     editing     </w:t>
      </w:r>
      <w:proofErr w:type="spellStart"/>
      <w:r w:rsidRPr="00DA0905">
        <w:rPr>
          <w:rFonts w:ascii="Courier New" w:hAnsi="Courier New" w:cs="Courier New"/>
          <w:sz w:val="20"/>
          <w:szCs w:val="20"/>
        </w:rPr>
        <w:t>editing</w:t>
      </w:r>
      <w:proofErr w:type="spellEnd"/>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4      1         4      enquiry     buzzing     </w:t>
      </w:r>
      <w:proofErr w:type="spellStart"/>
      <w:r w:rsidRPr="00DA0905">
        <w:rPr>
          <w:rFonts w:ascii="Courier New" w:hAnsi="Courier New" w:cs="Courier New"/>
          <w:sz w:val="20"/>
          <w:szCs w:val="20"/>
        </w:rPr>
        <w:t>buzzing</w:t>
      </w:r>
      <w:proofErr w:type="spellEnd"/>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5      1         5    draconian   statistic   </w:t>
      </w:r>
      <w:proofErr w:type="spellStart"/>
      <w:r w:rsidRPr="00DA0905">
        <w:rPr>
          <w:rFonts w:ascii="Courier New" w:hAnsi="Courier New" w:cs="Courier New"/>
          <w:sz w:val="20"/>
          <w:szCs w:val="20"/>
        </w:rPr>
        <w:t>statistic</w:t>
      </w:r>
      <w:proofErr w:type="spellEnd"/>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6      1         6    speedball   stopwatch   </w:t>
      </w:r>
      <w:proofErr w:type="spellStart"/>
      <w:r w:rsidRPr="00DA0905">
        <w:rPr>
          <w:rFonts w:ascii="Courier New" w:hAnsi="Courier New" w:cs="Courier New"/>
          <w:sz w:val="20"/>
          <w:szCs w:val="20"/>
        </w:rPr>
        <w:t>stopwatch</w:t>
      </w:r>
      <w:proofErr w:type="spellEnd"/>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proofErr w:type="spellStart"/>
      <w:r w:rsidR="00677D94" w:rsidRPr="00DA0905">
        <w:rPr>
          <w:rFonts w:ascii="Courier New" w:hAnsi="Courier New" w:cs="Courier New"/>
          <w:sz w:val="20"/>
          <w:szCs w:val="20"/>
        </w:rPr>
        <w:t>Trial_num</w:t>
      </w:r>
      <w:proofErr w:type="spellEnd"/>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 xml:space="preserve"> &lt;- </w:t>
      </w:r>
      <w:proofErr w:type="spellStart"/>
      <w:r w:rsidRPr="00282E27">
        <w:rPr>
          <w:rFonts w:ascii="Courier New" w:hAnsi="Courier New" w:cs="Courier New"/>
          <w:sz w:val="20"/>
          <w:szCs w:val="20"/>
        </w:rPr>
        <w:t>tolower</w:t>
      </w:r>
      <w:proofErr w:type="spellEnd"/>
      <w:r w:rsidRPr="00282E27">
        <w:rPr>
          <w:rFonts w:ascii="Courier New" w:hAnsi="Courier New" w:cs="Courier New"/>
          <w:sz w:val="20"/>
          <w:szCs w:val="20"/>
        </w:rPr>
        <w:t>(</w:t>
      </w:r>
      <w:proofErr w:type="spellStart"/>
      <w:r w:rsidRPr="00282E27">
        <w:rPr>
          <w:rFonts w:ascii="Courier New" w:hAnsi="Courier New" w:cs="Courier New"/>
          <w:sz w:val="20"/>
          <w:szCs w:val="20"/>
        </w:rPr>
        <w:t>cued_recall_manuscript$Target</w:t>
      </w:r>
      <w:proofErr w:type="spellEnd"/>
      <w:r w:rsidRPr="00282E27">
        <w:rPr>
          <w:rFonts w:ascii="Courier New" w:hAnsi="Courier New" w:cs="Courier New"/>
          <w:sz w:val="20"/>
          <w:szCs w:val="20"/>
        </w:rPr>
        <w: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proofErr w:type="spellStart"/>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proofErr w:type="spellEnd"/>
      <w:r w:rsidRPr="001717C5">
        <w:rPr>
          <w:rFonts w:ascii="Courier New" w:hAnsi="Courier New" w:cs="Courier New"/>
          <w:sz w:val="20"/>
          <w:szCs w:val="20"/>
        </w:rPr>
        <w:t xml:space="preserve"> &lt;- </w:t>
      </w:r>
      <w:proofErr w:type="spellStart"/>
      <w:r w:rsidRPr="001717C5">
        <w:rPr>
          <w:rFonts w:ascii="Courier New" w:hAnsi="Courier New" w:cs="Courier New"/>
          <w:sz w:val="20"/>
          <w:szCs w:val="20"/>
        </w:rPr>
        <w:t>tolower</w:t>
      </w:r>
      <w:proofErr w:type="spellEnd"/>
      <w:r w:rsidRPr="001717C5">
        <w:rPr>
          <w:rFonts w:ascii="Courier New" w:hAnsi="Courier New" w:cs="Courier New"/>
          <w:sz w:val="20"/>
          <w:szCs w:val="20"/>
        </w:rPr>
        <w:t>(</w:t>
      </w:r>
      <w:proofErr w:type="spellStart"/>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proofErr w:type="spellEnd"/>
      <w:r w:rsidRPr="001717C5">
        <w:rPr>
          <w:rFonts w:ascii="Courier New" w:hAnsi="Courier New" w:cs="Courier New"/>
          <w:sz w:val="20"/>
          <w:szCs w:val="20"/>
        </w:rPr>
        <w:t>)</w:t>
      </w:r>
    </w:p>
    <w:p w14:paraId="279AFAEE" w14:textId="3EF3A8E5"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Cued</w:t>
      </w:r>
      <w:r w:rsidR="00EC4D45">
        <w:rPr>
          <w:rFonts w:ascii="Times New Roman" w:hAnsi="Times New Roman" w:cs="Times New Roman"/>
          <w:b/>
          <w:bCs/>
          <w:sz w:val="24"/>
          <w:szCs w:val="24"/>
        </w:rPr>
        <w:t>-R</w:t>
      </w:r>
      <w:r w:rsidR="00FD6CD0">
        <w:rPr>
          <w:rFonts w:ascii="Times New Roman" w:hAnsi="Times New Roman" w:cs="Times New Roman"/>
          <w:b/>
          <w:bCs/>
          <w:sz w:val="24"/>
          <w:szCs w:val="24"/>
        </w:rPr>
        <w:t>ecall</w:t>
      </w:r>
      <w:r w:rsidR="00F627B8">
        <w:rPr>
          <w:rFonts w:ascii="Times New Roman" w:hAnsi="Times New Roman" w:cs="Times New Roman"/>
          <w:b/>
          <w:bCs/>
          <w:sz w:val="24"/>
          <w:szCs w:val="24"/>
        </w:rPr>
        <w:t xml:space="preserve"> Data</w:t>
      </w:r>
    </w:p>
    <w:p w14:paraId="4D6156C5" w14:textId="628AC847"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proofErr w:type="spellStart"/>
      <w:r w:rsidR="004F05DC">
        <w:rPr>
          <w:rFonts w:ascii="Times New Roman" w:hAnsi="Times New Roman" w:cs="Times New Roman"/>
          <w:i/>
          <w:iCs/>
          <w:sz w:val="24"/>
          <w:szCs w:val="24"/>
        </w:rPr>
        <w:t>lrd</w:t>
      </w:r>
      <w:proofErr w:type="spellEnd"/>
      <w:r w:rsidR="004F05DC">
        <w:rPr>
          <w:rFonts w:ascii="Times New Roman" w:hAnsi="Times New Roman" w:cs="Times New Roman"/>
          <w:i/>
          <w:iCs/>
          <w:sz w:val="24"/>
          <w:szCs w:val="24"/>
        </w:rPr>
        <w:t xml:space="preserve">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proofErr w:type="spellStart"/>
      <w:r w:rsidR="00732B1C" w:rsidRPr="00732B1C">
        <w:rPr>
          <w:rFonts w:ascii="Courier New" w:hAnsi="Courier New" w:cs="Courier New"/>
          <w:sz w:val="20"/>
          <w:szCs w:val="20"/>
        </w:rPr>
        <w:t>cued_output</w:t>
      </w:r>
      <w:proofErr w:type="spellEnd"/>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lastRenderedPageBreak/>
        <w:t xml:space="preserve">&gt; </w:t>
      </w:r>
      <w:proofErr w:type="spellStart"/>
      <w:r w:rsidRPr="00732B1C">
        <w:rPr>
          <w:rFonts w:ascii="Courier New" w:hAnsi="Courier New" w:cs="Courier New"/>
          <w:sz w:val="20"/>
          <w:szCs w:val="20"/>
        </w:rPr>
        <w:t>cued_output</w:t>
      </w:r>
      <w:proofErr w:type="spellEnd"/>
      <w:r w:rsidRPr="00732B1C">
        <w:rPr>
          <w:rFonts w:ascii="Courier New" w:hAnsi="Courier New" w:cs="Courier New"/>
          <w:sz w:val="20"/>
          <w:szCs w:val="20"/>
        </w:rPr>
        <w:t xml:space="preserve"> &lt;- prop_correct_cued(data = </w:t>
      </w:r>
      <w:proofErr w:type="spellStart"/>
      <w:r w:rsidRPr="00732B1C">
        <w:rPr>
          <w:rFonts w:ascii="Courier New" w:hAnsi="Courier New" w:cs="Courier New"/>
          <w:sz w:val="20"/>
          <w:szCs w:val="20"/>
        </w:rPr>
        <w:t>cued_recall_manuscript</w:t>
      </w:r>
      <w:proofErr w:type="spellEnd"/>
      <w:r w:rsidRPr="00732B1C">
        <w:rPr>
          <w:rFonts w:ascii="Courier New" w:hAnsi="Courier New" w:cs="Courier New"/>
          <w:sz w:val="20"/>
          <w:szCs w:val="20"/>
        </w:rPr>
        <w: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 "</w:t>
      </w:r>
      <w:proofErr w:type="spellStart"/>
      <w:r w:rsidRPr="00732B1C">
        <w:rPr>
          <w:rFonts w:ascii="Courier New" w:hAnsi="Courier New" w:cs="Courier New"/>
          <w:sz w:val="20"/>
          <w:szCs w:val="20"/>
        </w:rPr>
        <w:t>Trial_num</w:t>
      </w:r>
      <w:proofErr w:type="spellEnd"/>
      <w:r w:rsidRPr="00732B1C">
        <w:rPr>
          <w:rFonts w:ascii="Courier New" w:hAnsi="Courier New" w:cs="Courier New"/>
          <w:sz w:val="20"/>
          <w:szCs w:val="20"/>
        </w:rPr>
        <w:t>",</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6DD59E0E"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sidRPr="00566B50">
        <w:rPr>
          <w:rFonts w:ascii="Times New Roman" w:hAnsi="Times New Roman" w:cs="Times New Roman"/>
          <w:sz w:val="24"/>
          <w:szCs w:val="24"/>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key</w:t>
      </w:r>
      <w:r w:rsidRPr="00566B50">
        <w:rPr>
          <w:rFonts w:ascii="Times New Roman" w:hAnsi="Times New Roman" w:cs="Times New Roman"/>
          <w:sz w:val="24"/>
          <w:szCs w:val="24"/>
        </w:rPr>
        <w:t xml:space="preserve">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66B50">
        <w:rPr>
          <w:rFonts w:ascii="Times New Roman" w:hAnsi="Times New Roman" w:cs="Times New Roman"/>
          <w:sz w:val="24"/>
          <w:szCs w:val="24"/>
        </w:rPr>
        <w:t>.</w:t>
      </w:r>
      <w:r w:rsidRPr="005571B1">
        <w:rPr>
          <w:rFonts w:ascii="Times New Roman" w:hAnsi="Times New Roman" w:cs="Times New Roman"/>
          <w:sz w:val="24"/>
          <w:szCs w:val="24"/>
        </w:rPr>
        <w:t>,</w:t>
      </w:r>
      <w:r w:rsidRPr="00566B50">
        <w:rPr>
          <w:rFonts w:ascii="Times New Roman" w:hAnsi="Times New Roman" w:cs="Times New Roman"/>
          <w:sz w:val="24"/>
          <w:szCs w:val="24"/>
        </w:rPr>
        <w:t xml:space="preserve"> </w:t>
      </w:r>
      <w:proofErr w:type="spellStart"/>
      <w:r w:rsidRPr="005571B1">
        <w:rPr>
          <w:rFonts w:ascii="Courier New" w:hAnsi="Courier New" w:cs="Courier New"/>
          <w:sz w:val="20"/>
          <w:szCs w:val="20"/>
        </w:rPr>
        <w:t>answer_key$Target</w:t>
      </w:r>
      <w:proofErr w:type="spellEnd"/>
      <w:r>
        <w:rPr>
          <w:rFonts w:ascii="Times New Roman" w:hAnsi="Times New Roman" w:cs="Times New Roman"/>
          <w:sz w:val="24"/>
          <w:szCs w:val="24"/>
        </w:rPr>
        <w:t xml:space="preserve">). The </w:t>
      </w:r>
      <w:proofErr w:type="spellStart"/>
      <w:r w:rsidRPr="00732B1C">
        <w:rPr>
          <w:rFonts w:ascii="Courier New" w:hAnsi="Courier New" w:cs="Courier New"/>
          <w:sz w:val="20"/>
          <w:szCs w:val="20"/>
        </w:rPr>
        <w:t>key.trial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and </w:t>
      </w:r>
      <w:proofErr w:type="spellStart"/>
      <w:r w:rsidRPr="00732B1C">
        <w:rPr>
          <w:rFonts w:ascii="Courier New" w:hAnsi="Courier New" w:cs="Courier New"/>
          <w:sz w:val="20"/>
          <w:szCs w:val="20"/>
        </w:rPr>
        <w:t>id.trial</w:t>
      </w:r>
      <w:proofErr w:type="spellEnd"/>
      <w:r w:rsidRPr="00732B1C">
        <w:rPr>
          <w:rFonts w:ascii="Courier New" w:hAnsi="Courier New" w:cs="Courier New"/>
          <w:sz w:val="20"/>
          <w:szCs w:val="20"/>
        </w:rPr>
        <w:t xml:space="preserve">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022A59">
        <w:rPr>
          <w:rFonts w:ascii="Times New Roman" w:hAnsi="Times New Roman" w:cs="Times New Roman"/>
          <w:sz w:val="24"/>
          <w:szCs w:val="24"/>
        </w:rPr>
        <w:t xml:space="preserve">Levenshtein distance provides a method of fuzzy string matching wherein </w:t>
      </w:r>
      <w:r w:rsidR="00CF535C">
        <w:rPr>
          <w:rFonts w:ascii="Times New Roman" w:hAnsi="Times New Roman" w:cs="Times New Roman"/>
          <w:sz w:val="24"/>
          <w:szCs w:val="24"/>
        </w:rPr>
        <w:t xml:space="preserve">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w:t>
      </w:r>
      <w:proofErr w:type="gramStart"/>
      <w:r w:rsidR="00CF535C">
        <w:rPr>
          <w:rFonts w:ascii="Times New Roman" w:hAnsi="Times New Roman" w:cs="Times New Roman"/>
          <w:sz w:val="24"/>
          <w:szCs w:val="24"/>
        </w:rPr>
        <w:t>a distance of 1</w:t>
      </w:r>
      <w:proofErr w:type="gramEnd"/>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our data simulation, we used a cutoff score of 1 in this example to demonstrate how </w:t>
      </w:r>
      <w:proofErr w:type="spellStart"/>
      <w:r w:rsidR="00873FA5">
        <w:rPr>
          <w:rFonts w:ascii="Times New Roman" w:hAnsi="Times New Roman" w:cs="Times New Roman"/>
          <w:i/>
          <w:iCs/>
          <w:sz w:val="24"/>
          <w:szCs w:val="24"/>
        </w:rPr>
        <w:t>lrd</w:t>
      </w:r>
      <w:proofErr w:type="spellEnd"/>
      <w:r w:rsidR="00873FA5">
        <w:rPr>
          <w:rFonts w:ascii="Times New Roman" w:hAnsi="Times New Roman" w:cs="Times New Roman"/>
          <w:sz w:val="24"/>
          <w:szCs w:val="24"/>
        </w:rPr>
        <w:t xml:space="preserve"> can </w:t>
      </w:r>
      <w:del w:id="22" w:author="Mark Huff" w:date="2021-08-21T12:18:00Z">
        <w:r w:rsidR="00873FA5" w:rsidDel="00780770">
          <w:rPr>
            <w:rFonts w:ascii="Times New Roman" w:hAnsi="Times New Roman" w:cs="Times New Roman"/>
            <w:sz w:val="24"/>
            <w:szCs w:val="24"/>
          </w:rPr>
          <w:delText xml:space="preserve">capture </w:delText>
        </w:r>
      </w:del>
      <w:ins w:id="23" w:author="Mark Huff" w:date="2021-08-21T12:18:00Z">
        <w:r w:rsidR="00780770">
          <w:rPr>
            <w:rFonts w:ascii="Times New Roman" w:hAnsi="Times New Roman" w:cs="Times New Roman"/>
            <w:sz w:val="24"/>
            <w:szCs w:val="24"/>
          </w:rPr>
          <w:t xml:space="preserve">account for </w:t>
        </w:r>
      </w:ins>
      <w:r w:rsidR="00873FA5">
        <w:rPr>
          <w:rFonts w:ascii="Times New Roman" w:hAnsi="Times New Roman" w:cs="Times New Roman"/>
          <w:sz w:val="24"/>
          <w:szCs w:val="24"/>
        </w:rPr>
        <w:t xml:space="preserve">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w:t>
      </w:r>
      <w:r w:rsidR="001E350C">
        <w:rPr>
          <w:rFonts w:ascii="Times New Roman" w:hAnsi="Times New Roman" w:cs="Times New Roman"/>
          <w:sz w:val="24"/>
          <w:szCs w:val="24"/>
        </w:rPr>
        <w:t>-</w:t>
      </w:r>
      <w:r w:rsidR="005712DC">
        <w:rPr>
          <w:rFonts w:ascii="Times New Roman" w:hAnsi="Times New Roman" w:cs="Times New Roman"/>
          <w:sz w:val="24"/>
          <w:szCs w:val="24"/>
        </w:rPr>
        <w:t xml:space="preserve">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 xml:space="preserve">is used to include grouping variables to </w:t>
      </w:r>
      <w:r w:rsidR="00A849AF">
        <w:rPr>
          <w:rFonts w:ascii="Times New Roman" w:hAnsi="Times New Roman" w:cs="Times New Roman"/>
          <w:sz w:val="24"/>
          <w:szCs w:val="24"/>
        </w:rPr>
        <w:lastRenderedPageBreak/>
        <w:t>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cued_output$DF_Scored</w:t>
      </w:r>
      <w:proofErr w:type="spellEnd"/>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1          1      1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2          1      3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3          1      5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4          1      2     chlorination  ideological   </w:t>
      </w:r>
      <w:proofErr w:type="spellStart"/>
      <w:r w:rsidRPr="004317D4">
        <w:rPr>
          <w:rFonts w:ascii="Courier New" w:hAnsi="Courier New" w:cs="Courier New"/>
          <w:sz w:val="18"/>
          <w:szCs w:val="18"/>
        </w:rPr>
        <w:t>idological</w:t>
      </w:r>
      <w:proofErr w:type="spellEnd"/>
      <w:r w:rsidRPr="004317D4">
        <w:rPr>
          <w:rFonts w:ascii="Courier New" w:hAnsi="Courier New" w:cs="Courier New"/>
          <w:sz w:val="18"/>
          <w:szCs w:val="18"/>
        </w:rPr>
        <w:t xml:space="preserve">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5          1      4     chlorination  ideological  </w:t>
      </w:r>
      <w:proofErr w:type="spellStart"/>
      <w:r w:rsidRPr="004317D4">
        <w:rPr>
          <w:rFonts w:ascii="Courier New" w:hAnsi="Courier New" w:cs="Courier New"/>
          <w:sz w:val="18"/>
          <w:szCs w:val="18"/>
        </w:rPr>
        <w:t>ideologicel</w:t>
      </w:r>
      <w:proofErr w:type="spellEnd"/>
      <w:r w:rsidRPr="004317D4">
        <w:rPr>
          <w:rFonts w:ascii="Courier New" w:hAnsi="Courier New" w:cs="Courier New"/>
          <w:sz w:val="18"/>
          <w:szCs w:val="18"/>
        </w:rPr>
        <w:t xml:space="preserve">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 xml:space="preserve">6          1      6     chlorination  ideological               </w:t>
      </w:r>
      <w:proofErr w:type="spellStart"/>
      <w:r w:rsidRPr="004317D4">
        <w:rPr>
          <w:rFonts w:ascii="Courier New" w:hAnsi="Courier New" w:cs="Courier New"/>
          <w:sz w:val="18"/>
          <w:szCs w:val="18"/>
        </w:rPr>
        <w:t>ideological</w:t>
      </w:r>
      <w:proofErr w:type="spellEnd"/>
      <w:r w:rsidRPr="004317D4">
        <w:rPr>
          <w:rFonts w:ascii="Courier New" w:hAnsi="Courier New" w:cs="Courier New"/>
          <w:sz w:val="18"/>
          <w:szCs w:val="18"/>
        </w:rPr>
        <w:t xml:space="preserve">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&gt; </w:t>
      </w:r>
      <w:proofErr w:type="spellStart"/>
      <w:r w:rsidRPr="004317D4">
        <w:rPr>
          <w:rFonts w:ascii="Courier New" w:hAnsi="Courier New" w:cs="Courier New"/>
          <w:sz w:val="20"/>
          <w:szCs w:val="20"/>
        </w:rPr>
        <w:t>cued_output$DF_Participant</w:t>
      </w:r>
      <w:proofErr w:type="spellEnd"/>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w:t>
      </w:r>
      <w:proofErr w:type="spellStart"/>
      <w:r w:rsidRPr="004317D4">
        <w:rPr>
          <w:rFonts w:ascii="Courier New" w:hAnsi="Courier New" w:cs="Courier New"/>
          <w:sz w:val="20"/>
          <w:szCs w:val="20"/>
        </w:rPr>
        <w:t>Proportion.Correct</w:t>
      </w:r>
      <w:proofErr w:type="spellEnd"/>
      <w:r w:rsidRPr="004317D4">
        <w:rPr>
          <w:rFonts w:ascii="Courier New" w:hAnsi="Courier New" w:cs="Courier New"/>
          <w:sz w:val="20"/>
          <w:szCs w:val="20"/>
        </w:rPr>
        <w:t xml:space="preserve"> </w:t>
      </w:r>
      <w:proofErr w:type="spellStart"/>
      <w:r w:rsidRPr="004317D4">
        <w:rPr>
          <w:rFonts w:ascii="Courier New" w:hAnsi="Courier New" w:cs="Courier New"/>
          <w:sz w:val="20"/>
          <w:szCs w:val="20"/>
        </w:rPr>
        <w:t>Z.Score.Participant</w:t>
      </w:r>
      <w:proofErr w:type="spellEnd"/>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64853AA6" w:rsidR="00F627B8" w:rsidRDefault="00F627B8" w:rsidP="00497C3E">
      <w:pPr>
        <w:spacing w:after="0" w:line="480" w:lineRule="auto"/>
        <w:rPr>
          <w:rFonts w:ascii="Times New Roman" w:hAnsi="Times New Roman" w:cs="Times New Roman"/>
          <w:sz w:val="24"/>
          <w:szCs w:val="24"/>
        </w:rPr>
      </w:pPr>
      <w:bookmarkStart w:id="24" w:name="_Hlk46496754"/>
      <w:r>
        <w:rPr>
          <w:rFonts w:ascii="Times New Roman" w:hAnsi="Times New Roman" w:cs="Times New Roman"/>
          <w:sz w:val="24"/>
          <w:szCs w:val="24"/>
        </w:rPr>
        <w:tab/>
      </w:r>
      <w:r w:rsidR="00AD1477">
        <w:rPr>
          <w:rFonts w:ascii="Times New Roman" w:hAnsi="Times New Roman" w:cs="Times New Roman"/>
          <w:sz w:val="24"/>
          <w:szCs w:val="24"/>
        </w:rPr>
        <w:t xml:space="preserve">The next section provides a general guide for using </w:t>
      </w:r>
      <w:proofErr w:type="spellStart"/>
      <w:r w:rsidR="00AD1477" w:rsidRPr="00070D9E">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 xml:space="preserve">recall </w:t>
      </w:r>
      <w:r w:rsidR="0077027D">
        <w:rPr>
          <w:rFonts w:ascii="Times New Roman" w:hAnsi="Times New Roman" w:cs="Times New Roman"/>
          <w:sz w:val="24"/>
          <w:szCs w:val="24"/>
        </w:rPr>
        <w:lastRenderedPageBreak/>
        <w:t>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proofErr w:type="spellStart"/>
      <w:r w:rsidR="00AD1477">
        <w:rPr>
          <w:rFonts w:ascii="Times New Roman" w:hAnsi="Times New Roman" w:cs="Times New Roman"/>
          <w:i/>
          <w:iCs/>
          <w:sz w:val="24"/>
          <w:szCs w:val="24"/>
        </w:rPr>
        <w:t>lrd</w:t>
      </w:r>
      <w:proofErr w:type="spellEnd"/>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58FD37CE"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 xml:space="preserve">recall data, a list of 22 common household objects was first generated. This list was based on the “bedroom” </w:t>
      </w:r>
      <w:r w:rsidR="00197D18">
        <w:rPr>
          <w:rFonts w:ascii="Times New Roman" w:hAnsi="Times New Roman" w:cs="Times New Roman"/>
          <w:sz w:val="24"/>
          <w:szCs w:val="24"/>
        </w:rPr>
        <w:t xml:space="preserve">video </w:t>
      </w:r>
      <w:r w:rsidR="009C680F">
        <w:rPr>
          <w:rFonts w:ascii="Times New Roman" w:hAnsi="Times New Roman" w:cs="Times New Roman"/>
          <w:sz w:val="24"/>
          <w:szCs w:val="24"/>
        </w:rPr>
        <w:t>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as well as all code used in the following examples ha</w:t>
      </w:r>
      <w:r w:rsidR="00E0301F">
        <w:rPr>
          <w:rFonts w:ascii="Times New Roman" w:hAnsi="Times New Roman" w:cs="Times New Roman"/>
          <w:sz w:val="24"/>
          <w:szCs w:val="24"/>
        </w:rPr>
        <w:t>ve</w:t>
      </w:r>
      <w:r w:rsidR="00066B1B">
        <w:rPr>
          <w:rFonts w:ascii="Times New Roman" w:hAnsi="Times New Roman" w:cs="Times New Roman"/>
          <w:sz w:val="24"/>
          <w:szCs w:val="24"/>
        </w:rPr>
        <w:t xml:space="preserve">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proofErr w:type="spellStart"/>
      <w:r w:rsidR="0083324F">
        <w:rPr>
          <w:rFonts w:ascii="Courier New" w:hAnsi="Courier New" w:cs="Courier New"/>
          <w:sz w:val="20"/>
          <w:szCs w:val="20"/>
        </w:rPr>
        <w:t>Free</w:t>
      </w:r>
      <w:r w:rsidR="0083324F" w:rsidRPr="00BE1F88">
        <w:rPr>
          <w:rFonts w:ascii="Courier New" w:hAnsi="Courier New" w:cs="Courier New"/>
          <w:sz w:val="20"/>
          <w:szCs w:val="20"/>
        </w:rPr>
        <w:t>_Recall</w:t>
      </w:r>
      <w:proofErr w:type="spellEnd"/>
      <w:r w:rsidR="0083324F" w:rsidRPr="00BE1F88">
        <w:rPr>
          <w:rFonts w:ascii="Courier New" w:hAnsi="Courier New" w:cs="Courier New"/>
          <w:sz w:val="20"/>
          <w:szCs w:val="20"/>
        </w:rPr>
        <w:t>", package = "</w:t>
      </w:r>
      <w:proofErr w:type="spellStart"/>
      <w:r w:rsidR="0083324F" w:rsidRPr="00BE1F88">
        <w:rPr>
          <w:rFonts w:ascii="Courier New" w:hAnsi="Courier New" w:cs="Courier New"/>
          <w:sz w:val="20"/>
          <w:szCs w:val="20"/>
        </w:rPr>
        <w:t>lrd</w:t>
      </w:r>
      <w:proofErr w:type="spellEnd"/>
      <w:r w:rsidR="0083324F" w:rsidRPr="00BE1F88">
        <w:rPr>
          <w:rFonts w:ascii="Courier New" w:hAnsi="Courier New" w:cs="Courier New"/>
          <w:sz w:val="20"/>
          <w:szCs w:val="20"/>
        </w:rPr>
        <w:t>")</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22FA14A5"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In this example, we will load a free</w:t>
      </w:r>
      <w:r w:rsidR="002A23B3">
        <w:rPr>
          <w:rFonts w:ascii="Times New Roman" w:hAnsi="Times New Roman" w:cs="Times New Roman"/>
          <w:sz w:val="24"/>
          <w:szCs w:val="24"/>
        </w:rPr>
        <w:t>-</w:t>
      </w:r>
      <w:r>
        <w:rPr>
          <w:rFonts w:ascii="Times New Roman" w:hAnsi="Times New Roman" w:cs="Times New Roman"/>
          <w:sz w:val="24"/>
          <w:szCs w:val="24"/>
        </w:rPr>
        <w:t xml:space="preserve">recall dataset using </w:t>
      </w:r>
      <w:r w:rsidRPr="00A02347">
        <w:rPr>
          <w:rFonts w:ascii="Courier New" w:hAnsi="Courier New" w:cs="Courier New"/>
          <w:sz w:val="20"/>
          <w:szCs w:val="20"/>
        </w:rPr>
        <w:t>data(</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w:t>
      </w:r>
      <w:proofErr w:type="spellStart"/>
      <w:r w:rsidRPr="00A02347">
        <w:rPr>
          <w:rFonts w:ascii="Courier New" w:hAnsi="Courier New" w:cs="Courier New"/>
          <w:sz w:val="20"/>
          <w:szCs w:val="20"/>
        </w:rPr>
        <w:t>answer_key_free</w:t>
      </w:r>
      <w:proofErr w:type="spellEnd"/>
      <w:r w:rsidRPr="00A02347">
        <w:rPr>
          <w:rFonts w:ascii="Courier New" w:hAnsi="Courier New" w:cs="Courier New"/>
          <w:sz w:val="20"/>
          <w:szCs w:val="20"/>
        </w:rPr>
        <w:t>)</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t>
      </w:r>
      <w:proofErr w:type="spellStart"/>
      <w:r w:rsidRPr="00206C63">
        <w:rPr>
          <w:rFonts w:ascii="Courier New" w:hAnsi="Courier New" w:cs="Courier New"/>
          <w:sz w:val="20"/>
          <w:szCs w:val="20"/>
        </w:rPr>
        <w:t>wide_data</w:t>
      </w:r>
      <w:proofErr w:type="spellEnd"/>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Disease.Condition</w:t>
            </w:r>
            <w:proofErr w:type="spellEnd"/>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w:t>
            </w:r>
            <w:proofErr w:type="spellStart"/>
            <w:r w:rsidRPr="00A02347">
              <w:rPr>
                <w:rFonts w:ascii="Courier New" w:hAnsi="Courier New" w:cs="Courier New"/>
                <w:sz w:val="18"/>
                <w:szCs w:val="18"/>
              </w:rPr>
              <w:t>flowrs</w:t>
            </w:r>
            <w:proofErr w:type="spellEnd"/>
            <w:r w:rsidRPr="00A02347">
              <w:rPr>
                <w:rFonts w:ascii="Courier New" w:hAnsi="Courier New" w:cs="Courier New"/>
                <w:sz w:val="18"/>
                <w:szCs w:val="18"/>
              </w:rPr>
              <w:t xml:space="preserve">,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proofErr w:type="spellStart"/>
            <w:r w:rsidRPr="00A02347">
              <w:rPr>
                <w:rFonts w:ascii="Courier New" w:hAnsi="Courier New" w:cs="Courier New"/>
                <w:sz w:val="18"/>
                <w:szCs w:val="18"/>
              </w:rPr>
              <w:t>bacpack</w:t>
            </w:r>
            <w:proofErr w:type="spellEnd"/>
            <w:r w:rsidRPr="00A02347">
              <w:rPr>
                <w:rFonts w:ascii="Courier New" w:hAnsi="Courier New" w:cs="Courier New"/>
                <w:sz w:val="18"/>
                <w:szCs w:val="18"/>
              </w:rPr>
              <w:t xml:space="preserve">, chair, glasses, mirror, </w:t>
            </w:r>
            <w:proofErr w:type="spellStart"/>
            <w:r w:rsidRPr="00A02347">
              <w:rPr>
                <w:rFonts w:ascii="Courier New" w:hAnsi="Courier New" w:cs="Courier New"/>
                <w:sz w:val="18"/>
                <w:szCs w:val="18"/>
              </w:rPr>
              <w:t>iphone</w:t>
            </w:r>
            <w:proofErr w:type="spellEnd"/>
            <w:r w:rsidRPr="00A02347">
              <w:rPr>
                <w:rFonts w:ascii="Courier New" w:hAnsi="Courier New" w:cs="Courier New"/>
                <w:sz w:val="18"/>
                <w:szCs w:val="18"/>
              </w:rPr>
              <w:t xml:space="preserv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bed, blankets, </w:t>
            </w:r>
            <w:proofErr w:type="spellStart"/>
            <w:r w:rsidRPr="00A02347">
              <w:rPr>
                <w:rFonts w:ascii="Courier New" w:hAnsi="Courier New" w:cs="Courier New"/>
                <w:sz w:val="18"/>
                <w:szCs w:val="18"/>
              </w:rPr>
              <w:t>dreser</w:t>
            </w:r>
            <w:proofErr w:type="spellEnd"/>
            <w:r w:rsidRPr="00A02347">
              <w:rPr>
                <w:rFonts w:ascii="Courier New" w:hAnsi="Courier New" w:cs="Courier New"/>
                <w:sz w:val="18"/>
                <w:szCs w:val="18"/>
              </w:rPr>
              <w:t>,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w:t>
      </w:r>
      <w:r>
        <w:rPr>
          <w:rFonts w:ascii="Times New Roman" w:hAnsi="Times New Roman" w:cs="Times New Roman"/>
          <w:sz w:val="24"/>
          <w:szCs w:val="24"/>
        </w:rPr>
        <w:lastRenderedPageBreak/>
        <w:t xml:space="preserve">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proofErr w:type="spellStart"/>
      <w:r>
        <w:rPr>
          <w:rFonts w:ascii="Times New Roman" w:hAnsi="Times New Roman" w:cs="Times New Roman"/>
          <w:i/>
          <w:iCs/>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Dowle</w:t>
      </w:r>
      <w:proofErr w:type="spellEnd"/>
      <w:r>
        <w:rPr>
          <w:rFonts w:ascii="Times New Roman" w:hAnsi="Times New Roman" w:cs="Times New Roman"/>
          <w:sz w:val="24"/>
          <w:szCs w:val="24"/>
        </w:rPr>
        <w:t xml:space="preserv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proofErr w:type="spellStart"/>
      <w:r>
        <w:rPr>
          <w:rFonts w:ascii="Times New Roman" w:hAnsi="Times New Roman" w:cs="Times New Roman"/>
          <w:i/>
          <w:iCs/>
          <w:sz w:val="24"/>
          <w:szCs w:val="24"/>
        </w:rPr>
        <w:t>tidyverse</w:t>
      </w:r>
      <w:proofErr w:type="spellEnd"/>
      <w:r>
        <w:rPr>
          <w:rFonts w:ascii="Times New Roman" w:hAnsi="Times New Roman" w:cs="Times New Roman"/>
          <w:sz w:val="24"/>
          <w:szCs w:val="24"/>
        </w:rPr>
        <w:t xml:space="preserve"> (Wickham et al., 2019) using the </w:t>
      </w:r>
      <w:proofErr w:type="spellStart"/>
      <w:r w:rsidRPr="00A02347">
        <w:rPr>
          <w:rFonts w:ascii="Courier New" w:hAnsi="Courier New" w:cs="Courier New"/>
          <w:sz w:val="20"/>
          <w:szCs w:val="20"/>
        </w:rPr>
        <w:t>pivot_longer</w:t>
      </w:r>
      <w:proofErr w:type="spellEnd"/>
      <w:r w:rsidRPr="00A02347">
        <w:rPr>
          <w:rFonts w:ascii="Courier New" w:hAnsi="Courier New" w:cs="Courier New"/>
          <w:sz w:val="20"/>
          <w:szCs w:val="20"/>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the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w:t>
      </w:r>
      <w:r>
        <w:rPr>
          <w:rFonts w:ascii="Times New Roman" w:hAnsi="Times New Roman" w:cs="Times New Roman"/>
          <w:sz w:val="24"/>
          <w:szCs w:val="24"/>
        </w:rPr>
        <w:t xml:space="preserve"> function was added to assist in reformatting participants answers that were entered as one text string. To convert the </w:t>
      </w:r>
      <w:proofErr w:type="spellStart"/>
      <w:r w:rsidRPr="00A02347">
        <w:rPr>
          <w:rFonts w:ascii="Courier New" w:hAnsi="Courier New" w:cs="Courier New"/>
          <w:sz w:val="20"/>
          <w:szCs w:val="20"/>
        </w:rPr>
        <w:t>wide_data</w:t>
      </w:r>
      <w:proofErr w:type="spellEnd"/>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&gt; </w:t>
      </w:r>
      <w:proofErr w:type="spellStart"/>
      <w:r w:rsidRPr="00A02347">
        <w:rPr>
          <w:rFonts w:ascii="Courier New" w:hAnsi="Courier New" w:cs="Courier New"/>
          <w:sz w:val="20"/>
          <w:szCs w:val="20"/>
        </w:rPr>
        <w:t>DF_long</w:t>
      </w:r>
      <w:proofErr w:type="spellEnd"/>
      <w:r w:rsidRPr="00A02347">
        <w:rPr>
          <w:rFonts w:ascii="Courier New" w:hAnsi="Courier New" w:cs="Courier New"/>
          <w:sz w:val="20"/>
          <w:szCs w:val="20"/>
        </w:rPr>
        <w:t xml:space="preserve"> &lt;- </w:t>
      </w:r>
      <w:proofErr w:type="spellStart"/>
      <w:r w:rsidRPr="00A02347">
        <w:rPr>
          <w:rFonts w:ascii="Courier New" w:hAnsi="Courier New" w:cs="Courier New"/>
          <w:sz w:val="20"/>
          <w:szCs w:val="20"/>
        </w:rPr>
        <w:t>arrange_data</w:t>
      </w:r>
      <w:proofErr w:type="spellEnd"/>
      <w:r w:rsidRPr="00A02347">
        <w:rPr>
          <w:rFonts w:ascii="Courier New" w:hAnsi="Courier New" w:cs="Courier New"/>
          <w:sz w:val="20"/>
          <w:szCs w:val="20"/>
        </w:rPr>
        <w:t xml:space="preserve">(data = </w:t>
      </w:r>
      <w:proofErr w:type="spellStart"/>
      <w:r w:rsidRPr="00A02347">
        <w:rPr>
          <w:rFonts w:ascii="Courier New" w:hAnsi="Courier New" w:cs="Courier New"/>
          <w:sz w:val="20"/>
          <w:szCs w:val="20"/>
        </w:rPr>
        <w:t>wide_data</w:t>
      </w:r>
      <w:proofErr w:type="spellEnd"/>
      <w:r w:rsidRPr="00A02347">
        <w:rPr>
          <w:rFonts w:ascii="Courier New" w:hAnsi="Courier New" w:cs="Courier New"/>
          <w:sz w:val="20"/>
          <w:szCs w:val="20"/>
        </w:rPr>
        <w:t>,</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xml:space="preserve">+       </w:t>
      </w:r>
      <w:proofErr w:type="spellStart"/>
      <w:r w:rsidRPr="00A02347">
        <w:rPr>
          <w:rFonts w:ascii="Courier New" w:hAnsi="Courier New" w:cs="Courier New"/>
          <w:sz w:val="20"/>
          <w:szCs w:val="20"/>
        </w:rPr>
        <w:t>sep</w:t>
      </w:r>
      <w:proofErr w:type="spellEnd"/>
      <w:r w:rsidRPr="00A02347">
        <w:rPr>
          <w:rFonts w:ascii="Courier New" w:hAnsi="Courier New" w:cs="Courier New"/>
          <w:sz w:val="20"/>
          <w:szCs w:val="20"/>
        </w:rPr>
        <w:t xml:space="preserve">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proofErr w:type="spellStart"/>
      <w:r w:rsidR="00407DF2" w:rsidRPr="00A02347">
        <w:rPr>
          <w:rFonts w:ascii="Courier New" w:hAnsi="Courier New" w:cs="Courier New"/>
          <w:sz w:val="20"/>
          <w:szCs w:val="20"/>
        </w:rPr>
        <w:t>sep</w:t>
      </w:r>
      <w:proofErr w:type="spellEnd"/>
      <w:r w:rsidR="00407DF2" w:rsidRPr="00A02347">
        <w:rPr>
          <w:rFonts w:ascii="Courier New" w:hAnsi="Courier New" w:cs="Courier New"/>
          <w:sz w:val="20"/>
          <w:szCs w:val="20"/>
        </w:rPr>
        <w:t xml:space="preserve">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proofErr w:type="spellStart"/>
      <w:r w:rsidR="00903C0F" w:rsidRPr="00A02347">
        <w:rPr>
          <w:rFonts w:ascii="Courier New" w:hAnsi="Courier New" w:cs="Courier New"/>
          <w:sz w:val="20"/>
          <w:szCs w:val="20"/>
        </w:rPr>
        <w:t>DF_long</w:t>
      </w:r>
      <w:proofErr w:type="spellEnd"/>
      <w:r w:rsidR="00903C0F" w:rsidRPr="00A02347">
        <w:rPr>
          <w:rFonts w:ascii="Courier New" w:hAnsi="Courier New" w:cs="Courier New"/>
          <w:sz w:val="20"/>
          <w:szCs w:val="20"/>
        </w:rPr>
        <w:t xml:space="preserve">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w:t>
      </w:r>
      <w:proofErr w:type="spellStart"/>
      <w:r w:rsidRPr="00903C0F">
        <w:rPr>
          <w:rFonts w:ascii="Courier New" w:hAnsi="Courier New" w:cs="Courier New"/>
          <w:sz w:val="20"/>
          <w:szCs w:val="20"/>
        </w:rPr>
        <w:t>DF_long</w:t>
      </w:r>
      <w:proofErr w:type="spellEnd"/>
      <w:r w:rsidRPr="00903C0F">
        <w:rPr>
          <w:rFonts w:ascii="Courier New" w:hAnsi="Courier New" w:cs="Courier New"/>
          <w:sz w:val="20"/>
          <w:szCs w:val="20"/>
        </w:rPr>
        <w:t>)</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w:t>
      </w:r>
      <w:proofErr w:type="spellStart"/>
      <w:r w:rsidRPr="00903C0F">
        <w:rPr>
          <w:rFonts w:ascii="Courier New" w:hAnsi="Courier New" w:cs="Courier New"/>
          <w:sz w:val="20"/>
          <w:szCs w:val="20"/>
        </w:rPr>
        <w:t>Disease.Condition</w:t>
      </w:r>
      <w:proofErr w:type="spellEnd"/>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4      1   </w:t>
      </w:r>
      <w:proofErr w:type="spellStart"/>
      <w:r w:rsidRPr="00903C0F">
        <w:rPr>
          <w:rFonts w:ascii="Courier New" w:hAnsi="Courier New" w:cs="Courier New"/>
          <w:sz w:val="20"/>
          <w:szCs w:val="20"/>
        </w:rPr>
        <w:t>flowrs</w:t>
      </w:r>
      <w:proofErr w:type="spellEnd"/>
      <w:r w:rsidRPr="00903C0F">
        <w:rPr>
          <w:rFonts w:ascii="Courier New" w:hAnsi="Courier New" w:cs="Courier New"/>
          <w:sz w:val="20"/>
          <w:szCs w:val="20"/>
        </w:rPr>
        <w:t xml:space="preserve">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w:t>
      </w:r>
      <w:r>
        <w:rPr>
          <w:rFonts w:ascii="Times New Roman" w:hAnsi="Times New Roman" w:cs="Times New Roman"/>
          <w:sz w:val="24"/>
          <w:szCs w:val="24"/>
        </w:rPr>
        <w:lastRenderedPageBreak/>
        <w:t>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proofErr w:type="spellStart"/>
      <w:r w:rsidRPr="00937D1A">
        <w:rPr>
          <w:rFonts w:ascii="Courier New" w:hAnsi="Courier New" w:cs="Courier New"/>
          <w:sz w:val="20"/>
          <w:szCs w:val="20"/>
        </w:rPr>
        <w:t>Disease.Condition</w:t>
      </w:r>
      <w:proofErr w:type="spellEnd"/>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w:t>
      </w:r>
      <w:proofErr w:type="spellStart"/>
      <w:proofErr w:type="gramStart"/>
      <w:r>
        <w:rPr>
          <w:rFonts w:ascii="Times New Roman" w:hAnsi="Times New Roman" w:cs="Times New Roman"/>
          <w:sz w:val="24"/>
          <w:szCs w:val="24"/>
        </w:rPr>
        <w:t>dataframes</w:t>
      </w:r>
      <w:proofErr w:type="spellEnd"/>
      <w:proofErr w:type="gramEnd"/>
      <w:r>
        <w:rPr>
          <w:rFonts w:ascii="Times New Roman" w:hAnsi="Times New Roman" w:cs="Times New Roman"/>
          <w:sz w:val="24"/>
          <w:szCs w:val="24"/>
        </w:rPr>
        <w:t xml:space="preserve">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w:t>
      </w:r>
      <w:proofErr w:type="spellStart"/>
      <w:r w:rsidRPr="00937D1A">
        <w:rPr>
          <w:rFonts w:ascii="Courier New" w:hAnsi="Courier New" w:cs="Courier New"/>
          <w:sz w:val="20"/>
          <w:szCs w:val="20"/>
        </w:rPr>
        <w:t>answer_key_free</w:t>
      </w:r>
      <w:proofErr w:type="spellEnd"/>
      <w:r w:rsidRPr="00937D1A">
        <w:rPr>
          <w:rFonts w:ascii="Courier New" w:hAnsi="Courier New" w:cs="Courier New"/>
          <w:sz w:val="20"/>
          <w:szCs w:val="20"/>
        </w:rPr>
        <w:t>)</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w:t>
      </w:r>
      <w:proofErr w:type="spellStart"/>
      <w:r w:rsidRPr="00937D1A">
        <w:rPr>
          <w:rFonts w:ascii="Courier New" w:hAnsi="Courier New" w:cs="Courier New"/>
          <w:sz w:val="20"/>
          <w:szCs w:val="20"/>
        </w:rPr>
        <w:t>Answer_Key</w:t>
      </w:r>
      <w:proofErr w:type="spellEnd"/>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502B6C60"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w:t>
      </w:r>
      <w:r w:rsidR="00197D18">
        <w:rPr>
          <w:rFonts w:ascii="Times New Roman" w:hAnsi="Times New Roman" w:cs="Times New Roman"/>
          <w:b/>
          <w:bCs/>
          <w:sz w:val="24"/>
          <w:szCs w:val="24"/>
        </w:rPr>
        <w:t xml:space="preserve">-Recall </w:t>
      </w:r>
      <w:r>
        <w:rPr>
          <w:rFonts w:ascii="Times New Roman" w:hAnsi="Times New Roman" w:cs="Times New Roman"/>
          <w:b/>
          <w:bCs/>
          <w:sz w:val="24"/>
          <w:szCs w:val="24"/>
        </w:rPr>
        <w:t>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&gt; </w:t>
      </w:r>
      <w:proofErr w:type="spellStart"/>
      <w:r w:rsidRPr="00937D1A">
        <w:rPr>
          <w:rFonts w:ascii="Courier New" w:hAnsi="Courier New" w:cs="Courier New"/>
          <w:sz w:val="20"/>
          <w:szCs w:val="20"/>
        </w:rPr>
        <w:t>free_output</w:t>
      </w:r>
      <w:proofErr w:type="spellEnd"/>
      <w:r w:rsidRPr="00937D1A">
        <w:rPr>
          <w:rFonts w:ascii="Courier New" w:hAnsi="Courier New" w:cs="Courier New"/>
          <w:sz w:val="20"/>
          <w:szCs w:val="20"/>
        </w:rPr>
        <w:t xml:space="preserve"> &lt;- </w:t>
      </w:r>
      <w:proofErr w:type="spellStart"/>
      <w:r w:rsidRPr="00937D1A">
        <w:rPr>
          <w:rFonts w:ascii="Courier New" w:hAnsi="Courier New" w:cs="Courier New"/>
          <w:sz w:val="20"/>
          <w:szCs w:val="20"/>
        </w:rPr>
        <w:t>prop_correct_free</w:t>
      </w:r>
      <w:proofErr w:type="spellEnd"/>
      <w:r w:rsidRPr="00937D1A">
        <w:rPr>
          <w:rFonts w:ascii="Courier New" w:hAnsi="Courier New" w:cs="Courier New"/>
          <w:sz w:val="20"/>
          <w:szCs w:val="20"/>
        </w:rPr>
        <w:t xml:space="preserve">(data = </w:t>
      </w:r>
      <w:proofErr w:type="spellStart"/>
      <w:r w:rsidRPr="00937D1A">
        <w:rPr>
          <w:rFonts w:ascii="Courier New" w:hAnsi="Courier New" w:cs="Courier New"/>
          <w:sz w:val="20"/>
          <w:szCs w:val="20"/>
        </w:rPr>
        <w:t>DF_long</w:t>
      </w:r>
      <w:proofErr w:type="spellEnd"/>
      <w:r w:rsidRPr="00937D1A">
        <w:rPr>
          <w:rFonts w:ascii="Courier New" w:hAnsi="Courier New" w:cs="Courier New"/>
          <w:sz w:val="20"/>
          <w:szCs w:val="20"/>
        </w:rPr>
        <w:t>,</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xml:space="preserve">+                                  key = </w:t>
      </w:r>
      <w:proofErr w:type="spellStart"/>
      <w:r w:rsidRPr="00937D1A">
        <w:rPr>
          <w:rFonts w:ascii="Courier New" w:hAnsi="Courier New" w:cs="Courier New"/>
          <w:sz w:val="20"/>
          <w:szCs w:val="20"/>
        </w:rPr>
        <w:t>answer_key_free$Answer_Key</w:t>
      </w:r>
      <w:proofErr w:type="spellEnd"/>
      <w:r w:rsidRPr="00937D1A">
        <w:rPr>
          <w:rFonts w:ascii="Courier New" w:hAnsi="Courier New" w:cs="Courier New"/>
          <w:sz w:val="20"/>
          <w:szCs w:val="20"/>
        </w:rPr>
        <w:t>,</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w:t>
      </w:r>
      <w:proofErr w:type="spellStart"/>
      <w:r w:rsidRPr="00937D1A">
        <w:rPr>
          <w:rFonts w:ascii="Courier New" w:hAnsi="Courier New" w:cs="Courier New"/>
          <w:sz w:val="20"/>
          <w:szCs w:val="20"/>
        </w:rPr>
        <w:t>Disease.Condition</w:t>
      </w:r>
      <w:proofErr w:type="spellEnd"/>
      <w:r w:rsidRPr="00937D1A">
        <w:rPr>
          <w:rFonts w:ascii="Courier New" w:hAnsi="Courier New" w:cs="Courier New"/>
          <w:sz w:val="20"/>
          <w:szCs w:val="20"/>
        </w:rPr>
        <w:t>")</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&gt; </w:t>
      </w:r>
      <w:proofErr w:type="spellStart"/>
      <w:r w:rsidRPr="0024772B">
        <w:rPr>
          <w:rFonts w:ascii="Courier New" w:hAnsi="Courier New" w:cs="Courier New"/>
          <w:sz w:val="20"/>
          <w:szCs w:val="20"/>
        </w:rPr>
        <w:t>free_output$DF_Scored</w:t>
      </w:r>
      <w:proofErr w:type="spellEnd"/>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w:t>
      </w:r>
      <w:proofErr w:type="spellStart"/>
      <w:r w:rsidRPr="0024772B">
        <w:rPr>
          <w:rFonts w:ascii="Courier New" w:hAnsi="Courier New" w:cs="Courier New"/>
          <w:sz w:val="20"/>
          <w:szCs w:val="20"/>
        </w:rPr>
        <w:t>Disease.Condition</w:t>
      </w:r>
      <w:proofErr w:type="spellEnd"/>
      <w:r w:rsidRPr="0024772B">
        <w:rPr>
          <w:rFonts w:ascii="Courier New" w:hAnsi="Courier New" w:cs="Courier New"/>
          <w:sz w:val="20"/>
          <w:szCs w:val="20"/>
        </w:rPr>
        <w:t xml:space="preserve">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1        </w:t>
      </w:r>
      <w:proofErr w:type="spellStart"/>
      <w:r w:rsidRPr="0024772B">
        <w:rPr>
          <w:rFonts w:ascii="Courier New" w:hAnsi="Courier New" w:cs="Courier New"/>
          <w:sz w:val="20"/>
          <w:szCs w:val="20"/>
        </w:rPr>
        <w:t>bacpack</w:t>
      </w:r>
      <w:proofErr w:type="spellEnd"/>
      <w:r w:rsidRPr="0024772B">
        <w:rPr>
          <w:rFonts w:ascii="Courier New" w:hAnsi="Courier New" w:cs="Courier New"/>
          <w:sz w:val="20"/>
          <w:szCs w:val="20"/>
        </w:rPr>
        <w:t xml:space="preserve">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2681F1C"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This dataframe can also be used to ensure that the answers appear to match the appropriate target word, as two target concepts that are within one substitution of each other may present scoring issues within this framework (i.e</w:t>
      </w:r>
      <w:r w:rsidR="00566735">
        <w:rPr>
          <w:rFonts w:ascii="Times New Roman" w:hAnsi="Times New Roman" w:cs="Times New Roman"/>
          <w:sz w:val="24"/>
          <w:szCs w:val="24"/>
        </w:rPr>
        <w:t>.</w:t>
      </w:r>
      <w:r>
        <w:rPr>
          <w:rFonts w:ascii="Times New Roman" w:hAnsi="Times New Roman" w:cs="Times New Roman"/>
          <w:sz w:val="24"/>
          <w:szCs w:val="24"/>
        </w:rPr>
        <w:t xml:space="preserv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proofErr w:type="spellStart"/>
      <w:r w:rsidR="000811F6" w:rsidRPr="000811F6">
        <w:rPr>
          <w:rFonts w:ascii="Courier New" w:hAnsi="Courier New" w:cs="Courier New"/>
          <w:sz w:val="20"/>
          <w:szCs w:val="20"/>
        </w:rPr>
        <w:t>Z.Score.Participant</w:t>
      </w:r>
      <w:proofErr w:type="spellEnd"/>
      <w:r w:rsidR="000811F6">
        <w:rPr>
          <w:rFonts w:ascii="Times New Roman" w:hAnsi="Times New Roman" w:cs="Times New Roman"/>
          <w:sz w:val="24"/>
          <w:szCs w:val="24"/>
        </w:rPr>
        <w:t>) and within their own group (</w:t>
      </w:r>
      <w:proofErr w:type="spellStart"/>
      <w:r w:rsidR="000811F6" w:rsidRPr="000811F6">
        <w:rPr>
          <w:rFonts w:ascii="Courier New" w:hAnsi="Courier New" w:cs="Courier New"/>
          <w:sz w:val="20"/>
          <w:szCs w:val="20"/>
        </w:rPr>
        <w:t>Z.Score.</w:t>
      </w:r>
      <w:r w:rsidR="000811F6">
        <w:rPr>
          <w:rFonts w:ascii="Courier New" w:hAnsi="Courier New" w:cs="Courier New"/>
          <w:sz w:val="20"/>
          <w:szCs w:val="20"/>
        </w:rPr>
        <w:t>Group</w:t>
      </w:r>
      <w:proofErr w:type="spellEnd"/>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 xml:space="preserve">&gt; </w:t>
      </w:r>
      <w:proofErr w:type="spellStart"/>
      <w:r w:rsidRPr="000811F6">
        <w:rPr>
          <w:rFonts w:ascii="Courier New" w:hAnsi="Courier New" w:cs="Courier New"/>
          <w:sz w:val="20"/>
          <w:szCs w:val="20"/>
        </w:rPr>
        <w:t>free_output$DF_Participant</w:t>
      </w:r>
      <w:proofErr w:type="spellEnd"/>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Disease.Condition</w:t>
      </w:r>
      <w:proofErr w:type="spellEnd"/>
      <w:r w:rsidRPr="000811F6">
        <w:rPr>
          <w:rFonts w:ascii="Courier New" w:hAnsi="Courier New" w:cs="Courier New"/>
          <w:sz w:val="18"/>
          <w:szCs w:val="18"/>
        </w:rPr>
        <w:t xml:space="preserve"> Sub.ID </w:t>
      </w:r>
      <w:proofErr w:type="spellStart"/>
      <w:r w:rsidRPr="000811F6">
        <w:rPr>
          <w:rFonts w:ascii="Courier New" w:hAnsi="Courier New" w:cs="Courier New"/>
          <w:sz w:val="18"/>
          <w:szCs w:val="18"/>
        </w:rPr>
        <w:t>Proportion.Correct</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Z.Score.Group</w:t>
      </w:r>
      <w:proofErr w:type="spellEnd"/>
      <w:r w:rsidRPr="000811F6">
        <w:rPr>
          <w:rFonts w:ascii="Courier New" w:hAnsi="Courier New" w:cs="Courier New"/>
          <w:sz w:val="18"/>
          <w:szCs w:val="18"/>
        </w:rPr>
        <w:t xml:space="preserve"> </w:t>
      </w:r>
      <w:proofErr w:type="spellStart"/>
      <w:r w:rsidRPr="000811F6">
        <w:rPr>
          <w:rFonts w:ascii="Courier New" w:hAnsi="Courier New" w:cs="Courier New"/>
          <w:sz w:val="18"/>
          <w:szCs w:val="18"/>
        </w:rPr>
        <w:t>Z.Score.Participant</w:t>
      </w:r>
      <w:proofErr w:type="spellEnd"/>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t xml:space="preserve">6              sick      6          0.2142857    -0.5773503          -0.6263766 </w:t>
      </w:r>
    </w:p>
    <w:bookmarkEnd w:id="24"/>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&gt; </w:t>
      </w:r>
      <w:proofErr w:type="spellStart"/>
      <w:r w:rsidRPr="005F64E5">
        <w:rPr>
          <w:rFonts w:ascii="Courier New" w:hAnsi="Courier New" w:cs="Courier New"/>
          <w:sz w:val="20"/>
          <w:szCs w:val="20"/>
        </w:rPr>
        <w:t>free_output$DF_Group</w:t>
      </w:r>
      <w:proofErr w:type="spellEnd"/>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w:t>
      </w:r>
      <w:proofErr w:type="spellStart"/>
      <w:r w:rsidRPr="005F64E5">
        <w:rPr>
          <w:rFonts w:ascii="Courier New" w:hAnsi="Courier New" w:cs="Courier New"/>
          <w:sz w:val="20"/>
          <w:szCs w:val="20"/>
        </w:rPr>
        <w:t>Disease.Condition</w:t>
      </w:r>
      <w:proofErr w:type="spellEnd"/>
      <w:r w:rsidRPr="005F64E5">
        <w:rPr>
          <w:rFonts w:ascii="Courier New" w:hAnsi="Courier New" w:cs="Courier New"/>
          <w:sz w:val="20"/>
          <w:szCs w:val="20"/>
        </w:rPr>
        <w:t xml:space="preserve">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49856985" w14:textId="77777777" w:rsidR="00566735" w:rsidRPr="00D6716B" w:rsidRDefault="00566735" w:rsidP="00566735">
      <w:pPr>
        <w:spacing w:after="0" w:line="480" w:lineRule="auto"/>
        <w:rPr>
          <w:rFonts w:ascii="Times New Roman" w:hAnsi="Times New Roman" w:cs="Times New Roman"/>
          <w:b/>
          <w:bCs/>
          <w:color w:val="4A7090" w:themeColor="background2" w:themeShade="80"/>
          <w:sz w:val="24"/>
          <w:szCs w:val="24"/>
        </w:rPr>
      </w:pPr>
      <w:commentRangeStart w:id="25"/>
      <w:commentRangeStart w:id="26"/>
      <w:r w:rsidRPr="00D6716B">
        <w:rPr>
          <w:rFonts w:ascii="Times New Roman" w:hAnsi="Times New Roman" w:cs="Times New Roman"/>
          <w:b/>
          <w:bCs/>
          <w:color w:val="4A7090" w:themeColor="background2" w:themeShade="80"/>
          <w:sz w:val="24"/>
          <w:szCs w:val="24"/>
        </w:rPr>
        <w:t>Scoring Free-Recall Responses from Multiple Lists</w:t>
      </w:r>
      <w:commentRangeEnd w:id="25"/>
      <w:r>
        <w:rPr>
          <w:rStyle w:val="CommentReference"/>
        </w:rPr>
        <w:commentReference w:id="25"/>
      </w:r>
      <w:commentRangeEnd w:id="26"/>
      <w:r w:rsidR="003173C8">
        <w:rPr>
          <w:rStyle w:val="CommentReference"/>
        </w:rPr>
        <w:commentReference w:id="26"/>
      </w:r>
    </w:p>
    <w:p w14:paraId="40071CDC" w14:textId="657BB0BD" w:rsidR="006F48A9" w:rsidRPr="003173C8" w:rsidRDefault="00566735" w:rsidP="00566735">
      <w:pPr>
        <w:spacing w:after="0" w:line="480" w:lineRule="auto"/>
        <w:rPr>
          <w:rFonts w:ascii="Times New Roman" w:hAnsi="Times New Roman" w:cs="Times New Roman"/>
          <w:color w:val="4A7090" w:themeColor="background2" w:themeShade="80"/>
          <w:sz w:val="24"/>
          <w:szCs w:val="24"/>
        </w:rPr>
      </w:pPr>
      <w:r w:rsidRPr="00566735">
        <w:rPr>
          <w:rFonts w:ascii="Times New Roman" w:hAnsi="Times New Roman" w:cs="Times New Roman"/>
          <w:sz w:val="24"/>
          <w:szCs w:val="24"/>
        </w:rPr>
        <w:lastRenderedPageBreak/>
        <w:tab/>
      </w:r>
      <w:r w:rsidR="006F48A9" w:rsidRPr="003173C8">
        <w:rPr>
          <w:rFonts w:ascii="Times New Roman" w:hAnsi="Times New Roman" w:cs="Times New Roman"/>
          <w:color w:val="4A7090" w:themeColor="background2" w:themeShade="80"/>
          <w:sz w:val="24"/>
          <w:szCs w:val="24"/>
        </w:rPr>
        <w:t xml:space="preserve">Although </w:t>
      </w:r>
      <w:proofErr w:type="spellStart"/>
      <w:r w:rsidRPr="003173C8">
        <w:rPr>
          <w:rFonts w:ascii="Courier New" w:hAnsi="Courier New" w:cs="Courier New"/>
          <w:color w:val="4A7090" w:themeColor="background2" w:themeShade="80"/>
          <w:sz w:val="20"/>
          <w:szCs w:val="20"/>
        </w:rPr>
        <w:t>prop</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correct</w:t>
      </w:r>
      <w:r w:rsidR="00797D42" w:rsidRPr="003173C8">
        <w:rPr>
          <w:rFonts w:ascii="Courier New" w:hAnsi="Courier New" w:cs="Courier New"/>
          <w:color w:val="4A7090" w:themeColor="background2" w:themeShade="80"/>
          <w:sz w:val="20"/>
          <w:szCs w:val="20"/>
        </w:rPr>
        <w:t>_</w:t>
      </w:r>
      <w:r w:rsidRPr="003173C8">
        <w:rPr>
          <w:rFonts w:ascii="Courier New" w:hAnsi="Courier New" w:cs="Courier New"/>
          <w:color w:val="4A7090" w:themeColor="background2" w:themeShade="80"/>
          <w:sz w:val="20"/>
          <w:szCs w:val="20"/>
        </w:rPr>
        <w:t>free</w:t>
      </w:r>
      <w:proofErr w:type="spellEnd"/>
      <w:r w:rsidRPr="003173C8">
        <w:rPr>
          <w:rFonts w:ascii="Courier New" w:hAnsi="Courier New" w:cs="Courier New"/>
          <w:color w:val="4A7090" w:themeColor="background2" w:themeShade="80"/>
          <w:sz w:val="20"/>
          <w:szCs w:val="20"/>
        </w:rPr>
        <w:t>()</w:t>
      </w:r>
      <w:r w:rsidRPr="003173C8">
        <w:rPr>
          <w:rFonts w:ascii="Times New Roman" w:hAnsi="Times New Roman" w:cs="Times New Roman"/>
          <w:color w:val="4A7090" w:themeColor="background2" w:themeShade="80"/>
          <w:sz w:val="24"/>
          <w:szCs w:val="24"/>
        </w:rPr>
        <w:t xml:space="preserve"> was designed for scoring </w:t>
      </w:r>
      <w:r w:rsidR="00BC57EC" w:rsidRPr="003173C8">
        <w:rPr>
          <w:rFonts w:ascii="Times New Roman" w:hAnsi="Times New Roman" w:cs="Times New Roman"/>
          <w:color w:val="4A7090" w:themeColor="background2" w:themeShade="80"/>
          <w:sz w:val="24"/>
          <w:szCs w:val="24"/>
        </w:rPr>
        <w:t>output</w:t>
      </w:r>
      <w:r w:rsidRPr="003173C8">
        <w:rPr>
          <w:rFonts w:ascii="Times New Roman" w:hAnsi="Times New Roman" w:cs="Times New Roman"/>
          <w:color w:val="4A7090" w:themeColor="background2" w:themeShade="80"/>
          <w:sz w:val="24"/>
          <w:szCs w:val="24"/>
        </w:rPr>
        <w:t xml:space="preserve"> from free-recall studies, </w:t>
      </w:r>
      <w:r w:rsidR="00797D42" w:rsidRPr="003173C8">
        <w:rPr>
          <w:rFonts w:ascii="Times New Roman" w:hAnsi="Times New Roman" w:cs="Times New Roman"/>
          <w:color w:val="4A7090" w:themeColor="background2" w:themeShade="80"/>
          <w:sz w:val="24"/>
          <w:szCs w:val="24"/>
        </w:rPr>
        <w:t xml:space="preserve">it is primarily limited to </w:t>
      </w:r>
      <w:r w:rsidR="00BC57EC" w:rsidRPr="003173C8">
        <w:rPr>
          <w:rFonts w:ascii="Times New Roman" w:hAnsi="Times New Roman" w:cs="Times New Roman"/>
          <w:color w:val="4A7090" w:themeColor="background2" w:themeShade="80"/>
          <w:sz w:val="24"/>
          <w:szCs w:val="24"/>
        </w:rPr>
        <w:t>research designs in which all participants study items</w:t>
      </w:r>
      <w:ins w:id="27" w:author="Mark Huff" w:date="2021-08-21T12:18:00Z">
        <w:r w:rsidR="00780770">
          <w:rPr>
            <w:rFonts w:ascii="Times New Roman" w:hAnsi="Times New Roman" w:cs="Times New Roman"/>
            <w:color w:val="4A7090" w:themeColor="background2" w:themeShade="80"/>
            <w:sz w:val="24"/>
            <w:szCs w:val="24"/>
          </w:rPr>
          <w:t xml:space="preserve"> are</w:t>
        </w:r>
      </w:ins>
      <w:r w:rsidR="00BC57EC" w:rsidRPr="003173C8">
        <w:rPr>
          <w:rFonts w:ascii="Times New Roman" w:hAnsi="Times New Roman" w:cs="Times New Roman"/>
          <w:color w:val="4A7090" w:themeColor="background2" w:themeShade="80"/>
          <w:sz w:val="24"/>
          <w:szCs w:val="24"/>
        </w:rPr>
        <w:t xml:space="preserve"> taken from a single list. </w:t>
      </w:r>
      <w:r w:rsidR="006F48A9" w:rsidRPr="003173C8">
        <w:rPr>
          <w:rFonts w:ascii="Times New Roman" w:hAnsi="Times New Roman" w:cs="Times New Roman"/>
          <w:color w:val="4A7090" w:themeColor="background2" w:themeShade="80"/>
          <w:sz w:val="24"/>
          <w:szCs w:val="24"/>
        </w:rPr>
        <w:t>While this function can still be used in</w:t>
      </w:r>
      <w:r w:rsidR="00BC57EC" w:rsidRPr="003173C8">
        <w:rPr>
          <w:rFonts w:ascii="Times New Roman" w:hAnsi="Times New Roman" w:cs="Times New Roman"/>
          <w:color w:val="4A7090" w:themeColor="background2" w:themeShade="80"/>
          <w:sz w:val="24"/>
          <w:szCs w:val="24"/>
        </w:rPr>
        <w:t xml:space="preserve"> situations where </w:t>
      </w:r>
      <w:r w:rsidR="006F48A9" w:rsidRPr="003173C8">
        <w:rPr>
          <w:rFonts w:ascii="Times New Roman" w:hAnsi="Times New Roman" w:cs="Times New Roman"/>
          <w:color w:val="4A7090" w:themeColor="background2" w:themeShade="80"/>
          <w:sz w:val="24"/>
          <w:szCs w:val="24"/>
        </w:rPr>
        <w:t xml:space="preserve">participants (or groups of participants) </w:t>
      </w:r>
      <w:r w:rsidR="00BC57EC" w:rsidRPr="003173C8">
        <w:rPr>
          <w:rFonts w:ascii="Times New Roman" w:hAnsi="Times New Roman" w:cs="Times New Roman"/>
          <w:color w:val="4A7090" w:themeColor="background2" w:themeShade="80"/>
          <w:sz w:val="24"/>
          <w:szCs w:val="24"/>
        </w:rPr>
        <w:t>study different lists</w:t>
      </w:r>
      <w:r w:rsidR="006F48A9" w:rsidRPr="003173C8">
        <w:rPr>
          <w:rFonts w:ascii="Times New Roman" w:hAnsi="Times New Roman" w:cs="Times New Roman"/>
          <w:color w:val="4A7090" w:themeColor="background2" w:themeShade="80"/>
          <w:sz w:val="24"/>
          <w:szCs w:val="24"/>
        </w:rPr>
        <w:t xml:space="preserve"> and in designs where </w:t>
      </w:r>
      <w:r w:rsidR="00444A5E" w:rsidRPr="003173C8">
        <w:rPr>
          <w:rFonts w:ascii="Times New Roman" w:hAnsi="Times New Roman" w:cs="Times New Roman"/>
          <w:color w:val="4A7090" w:themeColor="background2" w:themeShade="80"/>
          <w:sz w:val="24"/>
          <w:szCs w:val="24"/>
        </w:rPr>
        <w:t xml:space="preserve">participants are presented with </w:t>
      </w:r>
      <w:r w:rsidR="006F48A9" w:rsidRPr="003173C8">
        <w:rPr>
          <w:rFonts w:ascii="Times New Roman" w:hAnsi="Times New Roman" w:cs="Times New Roman"/>
          <w:color w:val="4A7090" w:themeColor="background2" w:themeShade="80"/>
          <w:sz w:val="24"/>
          <w:szCs w:val="24"/>
        </w:rPr>
        <w:t>multiple study lists</w:t>
      </w:r>
      <w:r w:rsidR="00BC57EC" w:rsidRPr="003173C8">
        <w:rPr>
          <w:rFonts w:ascii="Times New Roman" w:hAnsi="Times New Roman" w:cs="Times New Roman"/>
          <w:color w:val="4A7090" w:themeColor="background2" w:themeShade="80"/>
          <w:sz w:val="24"/>
          <w:szCs w:val="24"/>
        </w:rPr>
        <w:t>, the data</w:t>
      </w:r>
      <w:r w:rsidR="00175C71"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 xml:space="preserve">must </w:t>
      </w:r>
      <w:r w:rsidR="00BC57EC" w:rsidRPr="003173C8">
        <w:rPr>
          <w:rFonts w:ascii="Times New Roman" w:hAnsi="Times New Roman" w:cs="Times New Roman"/>
          <w:color w:val="4A7090" w:themeColor="background2" w:themeShade="80"/>
          <w:sz w:val="24"/>
          <w:szCs w:val="24"/>
        </w:rPr>
        <w:t>first be subset by list</w:t>
      </w:r>
      <w:r w:rsidR="00175C71" w:rsidRPr="003173C8">
        <w:rPr>
          <w:rFonts w:ascii="Times New Roman" w:hAnsi="Times New Roman" w:cs="Times New Roman"/>
          <w:color w:val="4A7090" w:themeColor="background2" w:themeShade="80"/>
          <w:sz w:val="24"/>
          <w:szCs w:val="24"/>
        </w:rPr>
        <w:t xml:space="preserve"> type</w:t>
      </w:r>
      <w:r w:rsidR="00BC57EC" w:rsidRPr="003173C8">
        <w:rPr>
          <w:rFonts w:ascii="Times New Roman" w:hAnsi="Times New Roman" w:cs="Times New Roman"/>
          <w:color w:val="4A7090" w:themeColor="background2" w:themeShade="80"/>
          <w:sz w:val="24"/>
          <w:szCs w:val="24"/>
        </w:rPr>
        <w:t xml:space="preserve">, </w:t>
      </w:r>
      <w:r w:rsidR="00444A5E" w:rsidRPr="003173C8">
        <w:rPr>
          <w:rFonts w:ascii="Times New Roman" w:hAnsi="Times New Roman" w:cs="Times New Roman"/>
          <w:color w:val="4A7090" w:themeColor="background2" w:themeShade="80"/>
          <w:sz w:val="24"/>
          <w:szCs w:val="24"/>
        </w:rPr>
        <w:t>with</w:t>
      </w:r>
      <w:r w:rsidR="00BC57EC"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 xml:space="preserve">responses to </w:t>
      </w:r>
      <w:r w:rsidR="00BC57EC" w:rsidRPr="003173C8">
        <w:rPr>
          <w:rFonts w:ascii="Times New Roman" w:hAnsi="Times New Roman" w:cs="Times New Roman"/>
          <w:color w:val="4A7090" w:themeColor="background2" w:themeShade="80"/>
          <w:sz w:val="24"/>
          <w:szCs w:val="24"/>
        </w:rPr>
        <w:t xml:space="preserve">each </w:t>
      </w:r>
      <w:r w:rsidR="00CE69E8">
        <w:rPr>
          <w:rFonts w:ascii="Times New Roman" w:hAnsi="Times New Roman" w:cs="Times New Roman"/>
          <w:color w:val="4A7090" w:themeColor="background2" w:themeShade="80"/>
          <w:sz w:val="24"/>
          <w:szCs w:val="24"/>
        </w:rPr>
        <w:t xml:space="preserve">unique </w:t>
      </w:r>
      <w:r w:rsidR="00BC57EC" w:rsidRPr="003173C8">
        <w:rPr>
          <w:rFonts w:ascii="Times New Roman" w:hAnsi="Times New Roman" w:cs="Times New Roman"/>
          <w:color w:val="4A7090" w:themeColor="background2" w:themeShade="80"/>
          <w:sz w:val="24"/>
          <w:szCs w:val="24"/>
        </w:rPr>
        <w:t xml:space="preserve">list scored separately. </w:t>
      </w:r>
      <w:r w:rsidR="00444A5E" w:rsidRPr="003173C8">
        <w:rPr>
          <w:rFonts w:ascii="Times New Roman" w:hAnsi="Times New Roman" w:cs="Times New Roman"/>
          <w:color w:val="4A7090" w:themeColor="background2" w:themeShade="80"/>
          <w:sz w:val="24"/>
          <w:szCs w:val="24"/>
        </w:rPr>
        <w:t>T</w:t>
      </w:r>
      <w:r w:rsidR="00BC57EC" w:rsidRPr="003173C8">
        <w:rPr>
          <w:rFonts w:ascii="Times New Roman" w:hAnsi="Times New Roman" w:cs="Times New Roman"/>
          <w:color w:val="4A7090" w:themeColor="background2" w:themeShade="80"/>
          <w:sz w:val="24"/>
          <w:szCs w:val="24"/>
        </w:rPr>
        <w:t>his approach</w:t>
      </w:r>
      <w:r w:rsidR="006F48A9" w:rsidRPr="003173C8">
        <w:rPr>
          <w:rFonts w:ascii="Times New Roman" w:hAnsi="Times New Roman" w:cs="Times New Roman"/>
          <w:color w:val="4A7090" w:themeColor="background2" w:themeShade="80"/>
          <w:sz w:val="24"/>
          <w:szCs w:val="24"/>
        </w:rPr>
        <w:t>, however,</w:t>
      </w:r>
      <w:r w:rsidR="00175C71" w:rsidRPr="003173C8">
        <w:rPr>
          <w:rFonts w:ascii="Times New Roman" w:hAnsi="Times New Roman" w:cs="Times New Roman"/>
          <w:color w:val="4A7090" w:themeColor="background2" w:themeShade="80"/>
          <w:sz w:val="24"/>
          <w:szCs w:val="24"/>
        </w:rPr>
        <w:t xml:space="preserve"> </w:t>
      </w:r>
      <w:r w:rsidR="00BC57EC" w:rsidRPr="003173C8">
        <w:rPr>
          <w:rFonts w:ascii="Times New Roman" w:hAnsi="Times New Roman" w:cs="Times New Roman"/>
          <w:color w:val="4A7090" w:themeColor="background2" w:themeShade="80"/>
          <w:sz w:val="24"/>
          <w:szCs w:val="24"/>
        </w:rPr>
        <w:t>quickly becomes tedious</w:t>
      </w:r>
      <w:r w:rsidR="006F48A9" w:rsidRPr="003173C8">
        <w:rPr>
          <w:rFonts w:ascii="Times New Roman" w:hAnsi="Times New Roman" w:cs="Times New Roman"/>
          <w:color w:val="4A7090" w:themeColor="background2" w:themeShade="80"/>
          <w:sz w:val="24"/>
          <w:szCs w:val="24"/>
        </w:rPr>
        <w:t xml:space="preserve"> </w:t>
      </w:r>
      <w:r w:rsidR="00175C71" w:rsidRPr="003173C8">
        <w:rPr>
          <w:rFonts w:ascii="Times New Roman" w:hAnsi="Times New Roman" w:cs="Times New Roman"/>
          <w:color w:val="4A7090" w:themeColor="background2" w:themeShade="80"/>
          <w:sz w:val="24"/>
          <w:szCs w:val="24"/>
        </w:rPr>
        <w:t>as the number of individual groups increases</w:t>
      </w:r>
      <w:r w:rsidR="00444A5E" w:rsidRPr="003173C8">
        <w:rPr>
          <w:rFonts w:ascii="Times New Roman" w:hAnsi="Times New Roman" w:cs="Times New Roman"/>
          <w:color w:val="4A7090" w:themeColor="background2" w:themeShade="80"/>
          <w:sz w:val="24"/>
          <w:szCs w:val="24"/>
        </w:rPr>
        <w:t xml:space="preserve"> and is further</w:t>
      </w:r>
      <w:r w:rsidR="00175C71" w:rsidRPr="003173C8">
        <w:rPr>
          <w:rFonts w:ascii="Times New Roman" w:hAnsi="Times New Roman" w:cs="Times New Roman"/>
          <w:color w:val="4A7090" w:themeColor="background2" w:themeShade="80"/>
          <w:sz w:val="24"/>
          <w:szCs w:val="24"/>
        </w:rPr>
        <w:t xml:space="preserve"> complicated </w:t>
      </w:r>
      <w:r w:rsidR="008645F8" w:rsidRPr="003173C8">
        <w:rPr>
          <w:rFonts w:ascii="Times New Roman" w:hAnsi="Times New Roman" w:cs="Times New Roman"/>
          <w:color w:val="4A7090" w:themeColor="background2" w:themeShade="80"/>
          <w:sz w:val="24"/>
          <w:szCs w:val="24"/>
        </w:rPr>
        <w:t>multiple</w:t>
      </w:r>
      <w:r w:rsidR="00175C71" w:rsidRPr="003173C8">
        <w:rPr>
          <w:rFonts w:ascii="Times New Roman" w:hAnsi="Times New Roman" w:cs="Times New Roman"/>
          <w:color w:val="4A7090" w:themeColor="background2" w:themeShade="80"/>
          <w:sz w:val="24"/>
          <w:szCs w:val="24"/>
        </w:rPr>
        <w:t xml:space="preserve"> counterbalances</w:t>
      </w:r>
      <w:r w:rsidR="00CE69E8">
        <w:rPr>
          <w:rFonts w:ascii="Times New Roman" w:hAnsi="Times New Roman" w:cs="Times New Roman"/>
          <w:color w:val="4A7090" w:themeColor="background2" w:themeShade="80"/>
          <w:sz w:val="24"/>
          <w:szCs w:val="24"/>
        </w:rPr>
        <w:t xml:space="preserve"> are used. To account for this</w:t>
      </w:r>
      <w:r w:rsidR="008645F8" w:rsidRPr="003173C8">
        <w:rPr>
          <w:rFonts w:ascii="Times New Roman" w:hAnsi="Times New Roman" w:cs="Times New Roman"/>
          <w:color w:val="4A7090" w:themeColor="background2" w:themeShade="80"/>
          <w:sz w:val="24"/>
          <w:szCs w:val="24"/>
        </w:rPr>
        <w:t xml:space="preserve">, </w:t>
      </w:r>
      <w:proofErr w:type="spellStart"/>
      <w:r w:rsidR="00175C71" w:rsidRPr="003173C8">
        <w:rPr>
          <w:rFonts w:ascii="Courier New" w:hAnsi="Courier New" w:cs="Courier New"/>
          <w:color w:val="4A7090" w:themeColor="background2" w:themeShade="80"/>
          <w:sz w:val="20"/>
          <w:szCs w:val="20"/>
        </w:rPr>
        <w:t>prop_correct_multiple</w:t>
      </w:r>
      <w:proofErr w:type="spellEnd"/>
      <w:r w:rsidR="00175C71" w:rsidRPr="003173C8">
        <w:rPr>
          <w:rFonts w:ascii="Courier New" w:hAnsi="Courier New" w:cs="Courier New"/>
          <w:color w:val="4A7090" w:themeColor="background2" w:themeShade="80"/>
          <w:sz w:val="20"/>
          <w:szCs w:val="20"/>
        </w:rPr>
        <w:t>()</w:t>
      </w:r>
      <w:r w:rsidR="00175C71" w:rsidRPr="003173C8">
        <w:rPr>
          <w:rFonts w:ascii="Times New Roman" w:hAnsi="Times New Roman" w:cs="Times New Roman"/>
          <w:color w:val="4A7090" w:themeColor="background2" w:themeShade="80"/>
          <w:sz w:val="24"/>
          <w:szCs w:val="24"/>
        </w:rPr>
        <w:t xml:space="preserve"> can be used </w:t>
      </w:r>
      <w:r w:rsidR="008A77C0" w:rsidRPr="003173C8">
        <w:rPr>
          <w:rFonts w:ascii="Times New Roman" w:hAnsi="Times New Roman" w:cs="Times New Roman"/>
          <w:color w:val="4A7090" w:themeColor="background2" w:themeShade="80"/>
          <w:sz w:val="24"/>
          <w:szCs w:val="24"/>
        </w:rPr>
        <w:t xml:space="preserve">to score free-recall </w:t>
      </w:r>
      <w:r w:rsidR="00AD0FFC" w:rsidRPr="003173C8">
        <w:rPr>
          <w:rFonts w:ascii="Times New Roman" w:hAnsi="Times New Roman" w:cs="Times New Roman"/>
          <w:color w:val="4A7090" w:themeColor="background2" w:themeShade="80"/>
          <w:sz w:val="24"/>
          <w:szCs w:val="24"/>
        </w:rPr>
        <w:t>responses when participants</w:t>
      </w:r>
      <w:r w:rsidR="006F48A9" w:rsidRPr="003173C8">
        <w:rPr>
          <w:rFonts w:ascii="Times New Roman" w:hAnsi="Times New Roman" w:cs="Times New Roman"/>
          <w:color w:val="4A7090" w:themeColor="background2" w:themeShade="80"/>
          <w:sz w:val="24"/>
          <w:szCs w:val="24"/>
        </w:rPr>
        <w:t xml:space="preserve">/groups study </w:t>
      </w:r>
      <w:r w:rsidR="008645F8" w:rsidRPr="003173C8">
        <w:rPr>
          <w:rFonts w:ascii="Times New Roman" w:hAnsi="Times New Roman" w:cs="Times New Roman"/>
          <w:color w:val="4A7090" w:themeColor="background2" w:themeShade="80"/>
          <w:sz w:val="24"/>
          <w:szCs w:val="24"/>
        </w:rPr>
        <w:t>multiple sets of lists, regardless of whether all participants study the same list</w:t>
      </w:r>
      <w:r w:rsidR="00AD0FFC" w:rsidRPr="003173C8">
        <w:rPr>
          <w:rFonts w:ascii="Times New Roman" w:hAnsi="Times New Roman" w:cs="Times New Roman"/>
          <w:color w:val="4A7090" w:themeColor="background2" w:themeShade="80"/>
          <w:sz w:val="24"/>
          <w:szCs w:val="24"/>
        </w:rPr>
        <w:t xml:space="preserve">. </w:t>
      </w:r>
      <w:r w:rsidR="00EC4D45" w:rsidRPr="003173C8">
        <w:rPr>
          <w:rFonts w:ascii="Times New Roman" w:hAnsi="Times New Roman" w:cs="Times New Roman"/>
          <w:color w:val="4A7090" w:themeColor="background2" w:themeShade="80"/>
          <w:sz w:val="24"/>
          <w:szCs w:val="24"/>
        </w:rPr>
        <w:t xml:space="preserve">This function </w:t>
      </w:r>
      <w:r w:rsidR="00CE69E8">
        <w:rPr>
          <w:rFonts w:ascii="Times New Roman" w:hAnsi="Times New Roman" w:cs="Times New Roman"/>
          <w:color w:val="4A7090" w:themeColor="background2" w:themeShade="80"/>
          <w:sz w:val="24"/>
          <w:szCs w:val="24"/>
        </w:rPr>
        <w:t>takes</w:t>
      </w:r>
      <w:r w:rsidR="00EC4D45" w:rsidRPr="003173C8">
        <w:rPr>
          <w:rFonts w:ascii="Times New Roman" w:hAnsi="Times New Roman" w:cs="Times New Roman"/>
          <w:color w:val="4A7090" w:themeColor="background2" w:themeShade="80"/>
          <w:sz w:val="24"/>
          <w:szCs w:val="24"/>
        </w:rPr>
        <w:t xml:space="preserve"> the same basic inputs as </w:t>
      </w:r>
      <w:proofErr w:type="spellStart"/>
      <w:r w:rsidR="00EC4D45" w:rsidRPr="003173C8">
        <w:rPr>
          <w:rFonts w:ascii="Courier New" w:hAnsi="Courier New" w:cs="Courier New"/>
          <w:color w:val="4A7090" w:themeColor="background2" w:themeShade="80"/>
          <w:sz w:val="20"/>
          <w:szCs w:val="20"/>
        </w:rPr>
        <w:t>prop_correct_free</w:t>
      </w:r>
      <w:proofErr w:type="spellEnd"/>
      <w:r w:rsidR="00EC4D45" w:rsidRPr="003173C8">
        <w:rPr>
          <w:rFonts w:ascii="Courier New" w:hAnsi="Courier New" w:cs="Courier New"/>
          <w:color w:val="4A7090" w:themeColor="background2" w:themeShade="80"/>
          <w:sz w:val="20"/>
          <w:szCs w:val="20"/>
        </w:rPr>
        <w:t>()</w:t>
      </w:r>
      <w:r w:rsidR="00EC4D45"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w:t>
      </w:r>
      <w:r w:rsidR="007A7083" w:rsidRPr="003173C8">
        <w:rPr>
          <w:rFonts w:ascii="Times New Roman" w:hAnsi="Times New Roman" w:cs="Times New Roman"/>
          <w:color w:val="4A7090" w:themeColor="background2" w:themeShade="80"/>
          <w:sz w:val="24"/>
          <w:szCs w:val="24"/>
        </w:rPr>
        <w:t xml:space="preserve">he input </w:t>
      </w:r>
      <w:r w:rsidR="00EC4D45" w:rsidRPr="003173C8">
        <w:rPr>
          <w:rFonts w:ascii="Times New Roman" w:hAnsi="Times New Roman" w:cs="Times New Roman"/>
          <w:color w:val="4A7090" w:themeColor="background2" w:themeShade="80"/>
          <w:sz w:val="24"/>
          <w:szCs w:val="24"/>
        </w:rPr>
        <w:t xml:space="preserve">data must be </w:t>
      </w:r>
      <w:r w:rsidR="007A7083" w:rsidRPr="003173C8">
        <w:rPr>
          <w:rFonts w:ascii="Times New Roman" w:hAnsi="Times New Roman" w:cs="Times New Roman"/>
          <w:color w:val="4A7090" w:themeColor="background2" w:themeShade="80"/>
          <w:sz w:val="24"/>
          <w:szCs w:val="24"/>
        </w:rPr>
        <w:t>a dataframe in</w:t>
      </w:r>
      <w:r w:rsidR="00EC4D45" w:rsidRPr="003173C8">
        <w:rPr>
          <w:rFonts w:ascii="Times New Roman" w:hAnsi="Times New Roman" w:cs="Times New Roman"/>
          <w:color w:val="4A7090" w:themeColor="background2" w:themeShade="80"/>
          <w:sz w:val="24"/>
          <w:szCs w:val="24"/>
        </w:rPr>
        <w:t xml:space="preserve"> long format, and the user must specify which dataframe columns contain the participant responses, the answer key, and the participant identifier. </w:t>
      </w:r>
      <w:r w:rsidR="00CE69E8">
        <w:rPr>
          <w:rFonts w:ascii="Times New Roman" w:hAnsi="Times New Roman" w:cs="Times New Roman"/>
          <w:color w:val="4A7090" w:themeColor="background2" w:themeShade="80"/>
          <w:sz w:val="24"/>
          <w:szCs w:val="24"/>
        </w:rPr>
        <w:t>Additionally</w:t>
      </w:r>
      <w:r w:rsidR="007A7083" w:rsidRPr="003173C8">
        <w:rPr>
          <w:rFonts w:ascii="Times New Roman" w:hAnsi="Times New Roman" w:cs="Times New Roman"/>
          <w:color w:val="4A7090" w:themeColor="background2" w:themeShade="80"/>
          <w:sz w:val="24"/>
          <w:szCs w:val="24"/>
        </w:rPr>
        <w:t xml:space="preserve">, </w:t>
      </w:r>
      <w:proofErr w:type="spellStart"/>
      <w:r w:rsidR="007A7083" w:rsidRPr="003173C8">
        <w:rPr>
          <w:rFonts w:ascii="Courier New" w:hAnsi="Courier New" w:cs="Courier New"/>
          <w:color w:val="4A7090" w:themeColor="background2" w:themeShade="80"/>
          <w:sz w:val="20"/>
          <w:szCs w:val="20"/>
        </w:rPr>
        <w:t>prop_correct_multiple</w:t>
      </w:r>
      <w:proofErr w:type="spellEnd"/>
      <w:r w:rsidR="007A7083" w:rsidRPr="003173C8">
        <w:rPr>
          <w:rFonts w:ascii="Courier New" w:hAnsi="Courier New" w:cs="Courier New"/>
          <w:color w:val="4A7090" w:themeColor="background2" w:themeShade="80"/>
          <w:sz w:val="20"/>
          <w:szCs w:val="20"/>
        </w:rPr>
        <w:t>()</w:t>
      </w:r>
      <w:r w:rsidR="007A7083" w:rsidRPr="003173C8">
        <w:rPr>
          <w:rFonts w:ascii="Times New Roman" w:hAnsi="Times New Roman" w:cs="Times New Roman"/>
          <w:color w:val="4A7090" w:themeColor="background2" w:themeShade="80"/>
          <w:sz w:val="24"/>
          <w:szCs w:val="24"/>
        </w:rPr>
        <w:t xml:space="preserve"> also requires a list identifier (i.e., a unique value denoting which list response items and key items belong</w:t>
      </w:r>
      <w:del w:id="28" w:author="Mark Huff" w:date="2021-08-21T12:18:00Z">
        <w:r w:rsidR="007A7083" w:rsidRPr="003173C8" w:rsidDel="00780770">
          <w:rPr>
            <w:rFonts w:ascii="Times New Roman" w:hAnsi="Times New Roman" w:cs="Times New Roman"/>
            <w:color w:val="4A7090" w:themeColor="background2" w:themeShade="80"/>
            <w:sz w:val="24"/>
            <w:szCs w:val="24"/>
          </w:rPr>
          <w:delText xml:space="preserve"> to</w:delText>
        </w:r>
      </w:del>
      <w:r w:rsidR="007A7083" w:rsidRPr="003173C8">
        <w:rPr>
          <w:rFonts w:ascii="Times New Roman" w:hAnsi="Times New Roman" w:cs="Times New Roman"/>
          <w:color w:val="4A7090" w:themeColor="background2" w:themeShade="80"/>
          <w:sz w:val="24"/>
          <w:szCs w:val="24"/>
        </w:rPr>
        <w:t xml:space="preserve">). Thus, both </w:t>
      </w:r>
      <w:del w:id="29" w:author="Mark Huff" w:date="2021-08-21T12:18:00Z">
        <w:r w:rsidR="007A7083" w:rsidRPr="003173C8" w:rsidDel="00780770">
          <w:rPr>
            <w:rFonts w:ascii="Times New Roman" w:hAnsi="Times New Roman" w:cs="Times New Roman"/>
            <w:color w:val="4A7090" w:themeColor="background2" w:themeShade="80"/>
            <w:sz w:val="24"/>
            <w:szCs w:val="24"/>
          </w:rPr>
          <w:delText xml:space="preserve">your </w:delText>
        </w:r>
      </w:del>
      <w:ins w:id="30" w:author="Mark Huff" w:date="2021-08-21T12:18:00Z">
        <w:r w:rsidR="00780770">
          <w:rPr>
            <w:rFonts w:ascii="Times New Roman" w:hAnsi="Times New Roman" w:cs="Times New Roman"/>
            <w:color w:val="4A7090" w:themeColor="background2" w:themeShade="80"/>
            <w:sz w:val="24"/>
            <w:szCs w:val="24"/>
          </w:rPr>
          <w:t>the</w:t>
        </w:r>
        <w:r w:rsidR="00780770" w:rsidRPr="003173C8">
          <w:rPr>
            <w:rFonts w:ascii="Times New Roman" w:hAnsi="Times New Roman" w:cs="Times New Roman"/>
            <w:color w:val="4A7090" w:themeColor="background2" w:themeShade="80"/>
            <w:sz w:val="24"/>
            <w:szCs w:val="24"/>
          </w:rPr>
          <w:t xml:space="preserve"> </w:t>
        </w:r>
      </w:ins>
      <w:r w:rsidR="007A7083" w:rsidRPr="003173C8">
        <w:rPr>
          <w:rFonts w:ascii="Times New Roman" w:hAnsi="Times New Roman" w:cs="Times New Roman"/>
          <w:color w:val="4A7090" w:themeColor="background2" w:themeShade="80"/>
          <w:sz w:val="24"/>
          <w:szCs w:val="24"/>
        </w:rPr>
        <w:t xml:space="preserve">dataset and answer key will require additional columns denoting this information. While </w:t>
      </w:r>
      <w:r w:rsidR="00BE41A6" w:rsidRPr="003173C8">
        <w:rPr>
          <w:rFonts w:ascii="Times New Roman" w:hAnsi="Times New Roman" w:cs="Times New Roman"/>
          <w:color w:val="4A7090" w:themeColor="background2" w:themeShade="80"/>
          <w:sz w:val="24"/>
          <w:szCs w:val="24"/>
        </w:rPr>
        <w:t>key information can be either character strings or numeric</w:t>
      </w:r>
      <w:r w:rsidR="00CE69E8">
        <w:rPr>
          <w:rFonts w:ascii="Times New Roman" w:hAnsi="Times New Roman" w:cs="Times New Roman"/>
          <w:color w:val="4A7090" w:themeColor="background2" w:themeShade="80"/>
          <w:sz w:val="24"/>
          <w:szCs w:val="24"/>
        </w:rPr>
        <w:t xml:space="preserve"> values</w:t>
      </w:r>
      <w:r w:rsidR="00BE41A6" w:rsidRPr="003173C8">
        <w:rPr>
          <w:rFonts w:ascii="Times New Roman" w:hAnsi="Times New Roman" w:cs="Times New Roman"/>
          <w:color w:val="4A7090" w:themeColor="background2" w:themeShade="80"/>
          <w:sz w:val="24"/>
          <w:szCs w:val="24"/>
        </w:rPr>
        <w:t xml:space="preserve">, </w:t>
      </w:r>
      <w:r w:rsidR="00CE69E8">
        <w:rPr>
          <w:rFonts w:ascii="Times New Roman" w:hAnsi="Times New Roman" w:cs="Times New Roman"/>
          <w:color w:val="4A7090" w:themeColor="background2" w:themeShade="80"/>
          <w:sz w:val="24"/>
          <w:szCs w:val="24"/>
        </w:rPr>
        <w:t>the list identifiers</w:t>
      </w:r>
      <w:r w:rsidR="00BE41A6" w:rsidRPr="003173C8">
        <w:rPr>
          <w:rFonts w:ascii="Times New Roman" w:hAnsi="Times New Roman" w:cs="Times New Roman"/>
          <w:color w:val="4A7090" w:themeColor="background2" w:themeShade="80"/>
          <w:sz w:val="24"/>
          <w:szCs w:val="24"/>
        </w:rPr>
        <w:t xml:space="preserve"> must</w:t>
      </w:r>
      <w:r w:rsidR="007A7083" w:rsidRPr="003173C8">
        <w:rPr>
          <w:rFonts w:ascii="Times New Roman" w:hAnsi="Times New Roman" w:cs="Times New Roman"/>
          <w:color w:val="4A7090" w:themeColor="background2" w:themeShade="80"/>
          <w:sz w:val="24"/>
          <w:szCs w:val="24"/>
        </w:rPr>
        <w:t xml:space="preserve"> </w:t>
      </w:r>
      <w:r w:rsidR="00BE41A6" w:rsidRPr="003173C8">
        <w:rPr>
          <w:rFonts w:ascii="Times New Roman" w:hAnsi="Times New Roman" w:cs="Times New Roman"/>
          <w:color w:val="4A7090" w:themeColor="background2" w:themeShade="80"/>
          <w:sz w:val="24"/>
          <w:szCs w:val="24"/>
        </w:rPr>
        <w:t xml:space="preserve">match between the dataset and the key. </w:t>
      </w:r>
      <w:r w:rsidR="00CE69E8">
        <w:rPr>
          <w:rFonts w:ascii="Times New Roman" w:hAnsi="Times New Roman" w:cs="Times New Roman"/>
          <w:color w:val="4A7090" w:themeColor="background2" w:themeShade="80"/>
          <w:sz w:val="24"/>
          <w:szCs w:val="24"/>
        </w:rPr>
        <w:t>Use</w:t>
      </w:r>
      <w:r w:rsidR="00BE41A6" w:rsidRPr="003173C8">
        <w:rPr>
          <w:rFonts w:ascii="Times New Roman" w:hAnsi="Times New Roman" w:cs="Times New Roman"/>
          <w:color w:val="4A7090" w:themeColor="background2" w:themeShade="80"/>
          <w:sz w:val="24"/>
          <w:szCs w:val="24"/>
        </w:rPr>
        <w:t xml:space="preserve"> the </w:t>
      </w:r>
      <w:proofErr w:type="spellStart"/>
      <w:r w:rsidR="00BE41A6" w:rsidRPr="003173C8">
        <w:rPr>
          <w:rFonts w:ascii="Courier New" w:hAnsi="Courier New" w:cs="Courier New"/>
          <w:color w:val="4A7090" w:themeColor="background2" w:themeShade="80"/>
          <w:sz w:val="20"/>
          <w:szCs w:val="20"/>
        </w:rPr>
        <w:t>key.trial</w:t>
      </w:r>
      <w:proofErr w:type="spellEnd"/>
      <w:r w:rsidR="00BE41A6" w:rsidRPr="003173C8">
        <w:rPr>
          <w:rFonts w:ascii="Times New Roman" w:hAnsi="Times New Roman" w:cs="Times New Roman"/>
          <w:color w:val="4A7090" w:themeColor="background2" w:themeShade="80"/>
          <w:sz w:val="24"/>
          <w:szCs w:val="24"/>
        </w:rPr>
        <w:t xml:space="preserve"> and </w:t>
      </w:r>
      <w:proofErr w:type="spellStart"/>
      <w:r w:rsidR="00BE41A6" w:rsidRPr="003173C8">
        <w:rPr>
          <w:rFonts w:ascii="Courier New" w:hAnsi="Courier New" w:cs="Courier New"/>
          <w:color w:val="4A7090" w:themeColor="background2" w:themeShade="80"/>
          <w:sz w:val="20"/>
          <w:szCs w:val="20"/>
        </w:rPr>
        <w:t>id.trial</w:t>
      </w:r>
      <w:proofErr w:type="spellEnd"/>
      <w:r w:rsidR="00BE41A6" w:rsidRPr="003173C8">
        <w:rPr>
          <w:rFonts w:ascii="Times New Roman" w:hAnsi="Times New Roman" w:cs="Times New Roman"/>
          <w:color w:val="4A7090" w:themeColor="background2" w:themeShade="80"/>
          <w:sz w:val="24"/>
          <w:szCs w:val="24"/>
        </w:rPr>
        <w:t xml:space="preserve"> arguments </w:t>
      </w:r>
      <w:r w:rsidR="00CE69E8">
        <w:rPr>
          <w:rFonts w:ascii="Times New Roman" w:hAnsi="Times New Roman" w:cs="Times New Roman"/>
          <w:color w:val="4A7090" w:themeColor="background2" w:themeShade="80"/>
          <w:sz w:val="24"/>
          <w:szCs w:val="24"/>
        </w:rPr>
        <w:t xml:space="preserve">to specify columns containing list identifiers for the </w:t>
      </w:r>
      <w:r w:rsidR="00BE41A6" w:rsidRPr="003173C8">
        <w:rPr>
          <w:rFonts w:ascii="Times New Roman" w:hAnsi="Times New Roman" w:cs="Times New Roman"/>
          <w:color w:val="4A7090" w:themeColor="background2" w:themeShade="80"/>
          <w:sz w:val="24"/>
          <w:szCs w:val="24"/>
        </w:rPr>
        <w:t xml:space="preserve">answer key and input data columns, respectively. For a complete example in </w:t>
      </w:r>
      <w:r w:rsidR="00BE41A6" w:rsidRPr="003173C8">
        <w:rPr>
          <w:rFonts w:ascii="Times New Roman" w:hAnsi="Times New Roman" w:cs="Times New Roman"/>
          <w:i/>
          <w:iCs/>
          <w:color w:val="4A7090" w:themeColor="background2" w:themeShade="80"/>
          <w:sz w:val="24"/>
          <w:szCs w:val="24"/>
        </w:rPr>
        <w:t>R</w:t>
      </w:r>
      <w:r w:rsidR="00BE41A6" w:rsidRPr="003173C8">
        <w:rPr>
          <w:rFonts w:ascii="Times New Roman" w:hAnsi="Times New Roman" w:cs="Times New Roman"/>
          <w:color w:val="4A7090" w:themeColor="background2" w:themeShade="80"/>
          <w:sz w:val="24"/>
          <w:szCs w:val="24"/>
        </w:rPr>
        <w:t xml:space="preserve">, use </w:t>
      </w:r>
      <w:r w:rsidR="00BE41A6" w:rsidRPr="003173C8">
        <w:rPr>
          <w:rFonts w:ascii="Courier New" w:hAnsi="Courier New" w:cs="Courier New"/>
          <w:color w:val="4A7090" w:themeColor="background2" w:themeShade="80"/>
          <w:sz w:val="20"/>
          <w:szCs w:val="20"/>
        </w:rPr>
        <w:t>vignette(“</w:t>
      </w:r>
      <w:proofErr w:type="spellStart"/>
      <w:r w:rsidR="00BE41A6" w:rsidRPr="003173C8">
        <w:rPr>
          <w:rFonts w:ascii="Courier New" w:hAnsi="Courier New" w:cs="Courier New"/>
          <w:color w:val="4A7090" w:themeColor="background2" w:themeShade="80"/>
          <w:sz w:val="20"/>
          <w:szCs w:val="20"/>
        </w:rPr>
        <w:t>Multi_Recall</w:t>
      </w:r>
      <w:proofErr w:type="spellEnd"/>
      <w:r w:rsidR="00BE41A6" w:rsidRPr="003173C8">
        <w:rPr>
          <w:rFonts w:ascii="Courier New" w:hAnsi="Courier New" w:cs="Courier New"/>
          <w:color w:val="4A7090" w:themeColor="background2" w:themeShade="80"/>
          <w:sz w:val="20"/>
          <w:szCs w:val="20"/>
        </w:rPr>
        <w:t xml:space="preserve">”, package = </w:t>
      </w:r>
      <w:proofErr w:type="spellStart"/>
      <w:r w:rsidR="00BE41A6" w:rsidRPr="003173C8">
        <w:rPr>
          <w:rFonts w:ascii="Courier New" w:hAnsi="Courier New" w:cs="Courier New"/>
          <w:color w:val="4A7090" w:themeColor="background2" w:themeShade="80"/>
          <w:sz w:val="20"/>
          <w:szCs w:val="20"/>
        </w:rPr>
        <w:t>lrd</w:t>
      </w:r>
      <w:proofErr w:type="spellEnd"/>
      <w:r w:rsidR="00BE41A6" w:rsidRPr="003173C8">
        <w:rPr>
          <w:rFonts w:ascii="Courier New" w:hAnsi="Courier New" w:cs="Courier New"/>
          <w:color w:val="4A7090" w:themeColor="background2" w:themeShade="80"/>
          <w:sz w:val="20"/>
          <w:szCs w:val="20"/>
        </w:rPr>
        <w:t>).</w:t>
      </w:r>
    </w:p>
    <w:p w14:paraId="3807BD31" w14:textId="04EC4045"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w:t>
      </w:r>
      <w:r w:rsidR="008A77C0">
        <w:rPr>
          <w:rFonts w:ascii="Times New Roman" w:hAnsi="Times New Roman" w:cs="Times New Roman"/>
          <w:b/>
          <w:bCs/>
          <w:sz w:val="24"/>
          <w:szCs w:val="24"/>
        </w:rPr>
        <w:t>e-</w:t>
      </w:r>
      <w:r w:rsidR="00345037">
        <w:rPr>
          <w:rFonts w:ascii="Times New Roman" w:hAnsi="Times New Roman" w:cs="Times New Roman"/>
          <w:b/>
          <w:bCs/>
          <w:sz w:val="24"/>
          <w:szCs w:val="24"/>
        </w:rPr>
        <w:t>Recall</w:t>
      </w:r>
    </w:p>
    <w:p w14:paraId="045F856C" w14:textId="0601EC0D"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w:t>
      </w:r>
      <w:r w:rsidR="00345037">
        <w:rPr>
          <w:rFonts w:ascii="Times New Roman" w:hAnsi="Times New Roman" w:cs="Times New Roman"/>
          <w:sz w:val="24"/>
          <w:szCs w:val="24"/>
        </w:rPr>
        <w:lastRenderedPageBreak/>
        <w:t xml:space="preserve">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proofErr w:type="spellStart"/>
      <w:r w:rsidR="00AA50E5" w:rsidRPr="0024772B">
        <w:rPr>
          <w:rFonts w:ascii="Courier New" w:hAnsi="Courier New" w:cs="Courier New"/>
          <w:sz w:val="20"/>
          <w:szCs w:val="20"/>
        </w:rPr>
        <w:t>free_output$DF_Scored</w:t>
      </w:r>
      <w:proofErr w:type="spellEnd"/>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r w:rsidR="003C445D" w:rsidRPr="003C445D">
        <w:rPr>
          <w:rFonts w:ascii="Times New Roman" w:hAnsi="Times New Roman" w:cs="Times New Roman"/>
          <w:color w:val="4A7090" w:themeColor="background2" w:themeShade="80"/>
          <w:sz w:val="24"/>
          <w:szCs w:val="24"/>
        </w:rPr>
        <w:t>Vignette “</w:t>
      </w:r>
      <w:proofErr w:type="spellStart"/>
      <w:r w:rsidR="003C445D" w:rsidRPr="003C445D">
        <w:rPr>
          <w:rFonts w:ascii="Times New Roman" w:hAnsi="Times New Roman" w:cs="Times New Roman"/>
          <w:color w:val="4A7090" w:themeColor="background2" w:themeShade="80"/>
          <w:sz w:val="24"/>
          <w:szCs w:val="24"/>
        </w:rPr>
        <w:t>Free_Recall</w:t>
      </w:r>
      <w:proofErr w:type="spellEnd"/>
      <w:r w:rsidR="003C445D" w:rsidRPr="003C445D">
        <w:rPr>
          <w:rFonts w:ascii="Times New Roman" w:hAnsi="Times New Roman" w:cs="Times New Roman"/>
          <w:color w:val="4A7090" w:themeColor="background2" w:themeShade="80"/>
          <w:sz w:val="24"/>
          <w:szCs w:val="24"/>
        </w:rPr>
        <w:t xml:space="preserve">” contains </w:t>
      </w:r>
      <w:r w:rsidR="006B1E3C">
        <w:rPr>
          <w:rFonts w:ascii="Times New Roman" w:hAnsi="Times New Roman" w:cs="Times New Roman"/>
          <w:color w:val="4A7090" w:themeColor="background2" w:themeShade="80"/>
          <w:sz w:val="24"/>
          <w:szCs w:val="24"/>
        </w:rPr>
        <w:t>examples for plotting each function with</w:t>
      </w:r>
      <w:r w:rsidR="00022113">
        <w:rPr>
          <w:rFonts w:ascii="Times New Roman" w:hAnsi="Times New Roman" w:cs="Times New Roman"/>
          <w:color w:val="4A7090" w:themeColor="background2" w:themeShade="80"/>
          <w:sz w:val="24"/>
          <w:szCs w:val="24"/>
        </w:rPr>
        <w:t xml:space="preserve"> </w:t>
      </w:r>
      <w:r w:rsidR="00022113" w:rsidRPr="00022113">
        <w:rPr>
          <w:rFonts w:ascii="Times New Roman" w:hAnsi="Times New Roman" w:cs="Times New Roman"/>
          <w:i/>
          <w:iCs/>
          <w:color w:val="4A7090" w:themeColor="background2" w:themeShade="80"/>
          <w:sz w:val="24"/>
          <w:szCs w:val="24"/>
        </w:rPr>
        <w:t>R</w:t>
      </w:r>
      <w:r w:rsidR="00022113">
        <w:rPr>
          <w:rFonts w:ascii="Times New Roman" w:hAnsi="Times New Roman" w:cs="Times New Roman"/>
          <w:color w:val="4A7090" w:themeColor="background2" w:themeShade="80"/>
          <w:sz w:val="24"/>
          <w:szCs w:val="24"/>
        </w:rPr>
        <w:t xml:space="preserve"> using </w:t>
      </w:r>
      <w:r w:rsidR="006B1E3C" w:rsidRPr="00022113">
        <w:rPr>
          <w:rFonts w:ascii="Times New Roman" w:hAnsi="Times New Roman" w:cs="Times New Roman"/>
          <w:i/>
          <w:iCs/>
          <w:color w:val="4A7090" w:themeColor="background2" w:themeShade="80"/>
          <w:sz w:val="24"/>
          <w:szCs w:val="24"/>
        </w:rPr>
        <w:t>ggplot2</w:t>
      </w:r>
      <w:r w:rsidR="006B1E3C">
        <w:rPr>
          <w:rFonts w:ascii="Times New Roman" w:hAnsi="Times New Roman" w:cs="Times New Roman"/>
          <w:color w:val="4A7090" w:themeColor="background2" w:themeShade="80"/>
          <w:sz w:val="24"/>
          <w:szCs w:val="24"/>
        </w:rPr>
        <w:t>.</w:t>
      </w:r>
      <w:r w:rsidR="003C445D">
        <w:rPr>
          <w:rFonts w:ascii="Times New Roman" w:hAnsi="Times New Roman" w:cs="Times New Roman"/>
          <w:sz w:val="24"/>
          <w:szCs w:val="24"/>
        </w:rPr>
        <w:t xml:space="preserve"> </w:t>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proofErr w:type="spellStart"/>
      <w:r w:rsidRPr="003C032E">
        <w:rPr>
          <w:rFonts w:ascii="Courier" w:hAnsi="Courier" w:cs="Times New Roman"/>
          <w:sz w:val="20"/>
          <w:szCs w:val="20"/>
        </w:rPr>
        <w:t>serial_position</w:t>
      </w:r>
      <w:proofErr w:type="spellEnd"/>
      <w:r w:rsidRPr="003C032E">
        <w:rPr>
          <w:rFonts w:ascii="Courier" w:hAnsi="Courier" w:cs="Times New Roman"/>
          <w:sz w:val="20"/>
          <w:szCs w:val="20"/>
        </w:rPr>
        <w:t>()</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serial_position</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w:t>
      </w:r>
      <w:proofErr w:type="spellStart"/>
      <w:r w:rsidRPr="00F94229">
        <w:rPr>
          <w:rFonts w:ascii="Courier New" w:hAnsi="Courier New" w:cs="Courier New"/>
          <w:sz w:val="20"/>
          <w:szCs w:val="20"/>
        </w:rPr>
        <w:t>serial_output</w:t>
      </w:r>
      <w:proofErr w:type="spellEnd"/>
      <w:r w:rsidRPr="00F94229">
        <w:rPr>
          <w:rFonts w:ascii="Courier New" w:hAnsi="Courier New" w:cs="Courier New"/>
          <w:sz w:val="20"/>
          <w:szCs w:val="20"/>
        </w:rPr>
        <w: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Proportion.Correct</w:t>
      </w:r>
      <w:proofErr w:type="spellEnd"/>
      <w:r w:rsidRPr="00F94229">
        <w:rPr>
          <w:rFonts w:ascii="Courier New" w:hAnsi="Courier New" w:cs="Courier New"/>
          <w:sz w:val="20"/>
          <w:szCs w:val="20"/>
        </w:rPr>
        <w:t xml:space="preserve">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41674BE9"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w:t>
      </w:r>
      <w:r>
        <w:rPr>
          <w:rFonts w:ascii="Times New Roman" w:hAnsi="Times New Roman" w:cs="Times New Roman"/>
          <w:sz w:val="24"/>
          <w:szCs w:val="24"/>
        </w:rPr>
        <w:lastRenderedPageBreak/>
        <w:t xml:space="preserve">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proofErr w:type="spellStart"/>
      <w:r w:rsidR="00921894" w:rsidRPr="003C032E">
        <w:rPr>
          <w:rFonts w:ascii="Courier" w:hAnsi="Courier" w:cs="Times New Roman"/>
          <w:sz w:val="20"/>
          <w:szCs w:val="20"/>
        </w:rPr>
        <w:t>Tested.Position</w:t>
      </w:r>
      <w:proofErr w:type="spellEnd"/>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proofErr w:type="spellStart"/>
      <w:r w:rsidR="00921894" w:rsidRPr="003C032E">
        <w:rPr>
          <w:rFonts w:ascii="Courier" w:hAnsi="Courier" w:cs="Times New Roman"/>
          <w:sz w:val="20"/>
          <w:szCs w:val="20"/>
        </w:rPr>
        <w:t>Proportion.Correct</w:t>
      </w:r>
      <w:proofErr w:type="spellEnd"/>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w:t>
      </w:r>
      <w:r w:rsidR="00AA177A">
        <w:rPr>
          <w:rFonts w:ascii="Times New Roman" w:hAnsi="Times New Roman" w:cs="Times New Roman"/>
          <w:sz w:val="24"/>
          <w:szCs w:val="24"/>
        </w:rPr>
        <w:t xml:space="preserve">(CRPs) </w:t>
      </w:r>
      <w:r w:rsidR="004A2CA2">
        <w:rPr>
          <w:rFonts w:ascii="Times New Roman" w:hAnsi="Times New Roman" w:cs="Times New Roman"/>
          <w:sz w:val="24"/>
          <w:szCs w:val="24"/>
        </w:rPr>
        <w:t xml:space="preserve">using the </w:t>
      </w:r>
      <w:proofErr w:type="spellStart"/>
      <w:r w:rsidR="004A2CA2" w:rsidRPr="00825929">
        <w:rPr>
          <w:rFonts w:ascii="Courier" w:hAnsi="Courier" w:cs="Times New Roman"/>
          <w:sz w:val="20"/>
          <w:szCs w:val="20"/>
        </w:rPr>
        <w:t>crp</w:t>
      </w:r>
      <w:proofErr w:type="spellEnd"/>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crp</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crp_output</w:t>
      </w:r>
      <w:proofErr w:type="spellEnd"/>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 xml:space="preserve">Sub.ID </w:t>
      </w:r>
      <w:proofErr w:type="spellStart"/>
      <w:r w:rsidR="00324136" w:rsidRPr="00324136">
        <w:rPr>
          <w:rFonts w:ascii="Courier New" w:hAnsi="Courier New" w:cs="Courier New"/>
          <w:sz w:val="20"/>
          <w:szCs w:val="20"/>
        </w:rPr>
        <w:t>participant_lags</w:t>
      </w:r>
      <w:proofErr w:type="spellEnd"/>
      <w:r w:rsidR="00324136" w:rsidRPr="00324136">
        <w:rPr>
          <w:rFonts w:ascii="Courier New" w:hAnsi="Courier New" w:cs="Courier New"/>
          <w:sz w:val="20"/>
          <w:szCs w:val="20"/>
        </w:rPr>
        <w:t xml:space="preserve"> Freq </w:t>
      </w:r>
      <w:proofErr w:type="spellStart"/>
      <w:r w:rsidR="00324136" w:rsidRPr="00324136">
        <w:rPr>
          <w:rFonts w:ascii="Courier New" w:hAnsi="Courier New" w:cs="Courier New"/>
          <w:sz w:val="20"/>
          <w:szCs w:val="20"/>
        </w:rPr>
        <w:t>Possible.Freq</w:t>
      </w:r>
      <w:proofErr w:type="spellEnd"/>
      <w:r w:rsidR="00324136" w:rsidRPr="00324136">
        <w:rPr>
          <w:rFonts w:ascii="Courier New" w:hAnsi="Courier New" w:cs="Courier New"/>
          <w:sz w:val="20"/>
          <w:szCs w:val="20"/>
        </w:rPr>
        <w:t xml:space="preserve"> </w:t>
      </w:r>
      <w:proofErr w:type="spellStart"/>
      <w:r w:rsidR="00324136" w:rsidRPr="00324136">
        <w:rPr>
          <w:rFonts w:ascii="Courier New" w:hAnsi="Courier New" w:cs="Courier New"/>
          <w:sz w:val="20"/>
          <w:szCs w:val="20"/>
        </w:rPr>
        <w:t>Disease.Condition</w:t>
      </w:r>
      <w:proofErr w:type="spellEnd"/>
      <w:r w:rsidR="00324136" w:rsidRPr="00324136">
        <w:rPr>
          <w:rFonts w:ascii="Courier New" w:hAnsi="Courier New" w:cs="Courier New"/>
          <w:sz w:val="20"/>
          <w:szCs w:val="20"/>
        </w:rPr>
        <w:t xml:space="preserve">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lastRenderedPageBreak/>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6C09EAC5"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w:t>
      </w:r>
      <w:r w:rsidR="00AA177A">
        <w:rPr>
          <w:rFonts w:ascii="Times New Roman" w:hAnsi="Times New Roman" w:cs="Times New Roman"/>
          <w:sz w:val="24"/>
          <w:szCs w:val="24"/>
        </w:rPr>
        <w:t>CRP</w:t>
      </w:r>
      <w:r w:rsidR="00722DE5">
        <w:rPr>
          <w:rFonts w:ascii="Times New Roman" w:hAnsi="Times New Roman" w:cs="Times New Roman"/>
          <w:sz w:val="24"/>
          <w:szCs w:val="24"/>
        </w:rPr>
        <w:t xml:space="preserve">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proofErr w:type="spellStart"/>
      <w:r w:rsidR="00703F30" w:rsidRPr="00825929">
        <w:rPr>
          <w:rFonts w:ascii="Courier" w:hAnsi="Courier" w:cs="Times New Roman"/>
          <w:sz w:val="20"/>
          <w:szCs w:val="20"/>
        </w:rPr>
        <w:t>participant_lags</w:t>
      </w:r>
      <w:proofErr w:type="spellEnd"/>
      <w:r w:rsidR="00703F30" w:rsidRPr="00825929">
        <w:rPr>
          <w:rFonts w:ascii="Courier" w:hAnsi="Courier" w:cs="Times New Roman"/>
          <w:sz w:val="20"/>
          <w:szCs w:val="20"/>
        </w:rPr>
        <w:t xml:space="preserve"> </w:t>
      </w:r>
      <w:proofErr w:type="gramStart"/>
      <w:r w:rsidR="00703F30">
        <w:rPr>
          <w:rFonts w:ascii="Times New Roman" w:hAnsi="Times New Roman" w:cs="Times New Roman"/>
          <w:sz w:val="24"/>
          <w:szCs w:val="24"/>
        </w:rPr>
        <w:t>represents</w:t>
      </w:r>
      <w:proofErr w:type="gramEnd"/>
      <w:r w:rsidR="00703F30">
        <w:rPr>
          <w:rFonts w:ascii="Times New Roman" w:hAnsi="Times New Roman" w:cs="Times New Roman"/>
          <w:sz w:val="24"/>
          <w:szCs w:val="24"/>
        </w:rPr>
        <w:t xml:space="preserve">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proofErr w:type="spellStart"/>
      <w:r w:rsidR="00D82D1F" w:rsidRPr="00825929">
        <w:rPr>
          <w:rFonts w:ascii="Courier" w:hAnsi="Courier" w:cs="Times New Roman"/>
          <w:sz w:val="20"/>
          <w:szCs w:val="20"/>
        </w:rPr>
        <w:t>Possible.Freq</w:t>
      </w:r>
      <w:proofErr w:type="spellEnd"/>
      <w:r w:rsidR="00D82D1F" w:rsidRPr="00825929">
        <w:rPr>
          <w:rFonts w:ascii="Courier" w:hAnsi="Courier" w:cs="Times New Roman"/>
          <w:sz w:val="20"/>
          <w:szCs w:val="20"/>
        </w:rPr>
        <w:t xml:space="preserve">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&gt; </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 xml:space="preserve"> &lt;- </w:t>
      </w:r>
      <w:proofErr w:type="spellStart"/>
      <w:r w:rsidRPr="00F94229">
        <w:rPr>
          <w:rFonts w:ascii="Courier New" w:hAnsi="Courier New" w:cs="Courier New"/>
          <w:sz w:val="20"/>
          <w:szCs w:val="20"/>
        </w:rPr>
        <w:t>pfr</w:t>
      </w:r>
      <w:proofErr w:type="spellEnd"/>
      <w:r w:rsidRPr="00F94229">
        <w:rPr>
          <w:rFonts w:ascii="Courier New" w:hAnsi="Courier New" w:cs="Courier New"/>
          <w:sz w:val="20"/>
          <w:szCs w:val="20"/>
        </w:rPr>
        <w:t xml:space="preserve">(data = </w:t>
      </w:r>
      <w:proofErr w:type="spellStart"/>
      <w:r w:rsidRPr="00F94229">
        <w:rPr>
          <w:rFonts w:ascii="Courier New" w:hAnsi="Courier New" w:cs="Courier New"/>
          <w:sz w:val="20"/>
          <w:szCs w:val="20"/>
        </w:rPr>
        <w:t>free_output$DF_Scored</w:t>
      </w:r>
      <w:proofErr w:type="spellEnd"/>
      <w:r w:rsidRPr="00F94229">
        <w:rPr>
          <w:rFonts w:ascii="Courier New" w:hAnsi="Courier New" w:cs="Courier New"/>
          <w:sz w:val="20"/>
          <w:szCs w:val="20"/>
        </w:rPr>
        <w:t>,</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key = </w:t>
      </w:r>
      <w:proofErr w:type="spellStart"/>
      <w:r w:rsidRPr="00F94229">
        <w:rPr>
          <w:rFonts w:ascii="Courier New" w:hAnsi="Courier New" w:cs="Courier New"/>
          <w:sz w:val="20"/>
          <w:szCs w:val="20"/>
        </w:rPr>
        <w:t>answer_key_free$Answer_Key</w:t>
      </w:r>
      <w:proofErr w:type="spellEnd"/>
      <w:r w:rsidRPr="00F94229">
        <w:rPr>
          <w:rFonts w:ascii="Courier New" w:hAnsi="Courier New" w:cs="Courier New"/>
          <w:sz w:val="20"/>
          <w:szCs w:val="20"/>
        </w:rPr>
        <w:t>,</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head(</w:t>
      </w:r>
      <w:proofErr w:type="spellStart"/>
      <w:r w:rsidRPr="00F94229">
        <w:rPr>
          <w:rFonts w:ascii="Courier New" w:hAnsi="Courier New" w:cs="Courier New"/>
          <w:sz w:val="20"/>
          <w:szCs w:val="20"/>
        </w:rPr>
        <w:t>pfr_output</w:t>
      </w:r>
      <w:proofErr w:type="spellEnd"/>
      <w:r w:rsidRPr="00F94229">
        <w:rPr>
          <w:rFonts w:ascii="Courier New" w:hAnsi="Courier New" w:cs="Courier New"/>
          <w:sz w:val="20"/>
          <w:szCs w:val="20"/>
        </w:rPr>
        <w: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Tested.Position</w:t>
      </w:r>
      <w:proofErr w:type="spellEnd"/>
      <w:r w:rsidRPr="00F94229">
        <w:rPr>
          <w:rFonts w:ascii="Courier New" w:hAnsi="Courier New" w:cs="Courier New"/>
          <w:sz w:val="20"/>
          <w:szCs w:val="20"/>
        </w:rPr>
        <w:t xml:space="preserve"> </w:t>
      </w:r>
      <w:proofErr w:type="spellStart"/>
      <w:r w:rsidRPr="00F94229">
        <w:rPr>
          <w:rFonts w:ascii="Courier New" w:hAnsi="Courier New" w:cs="Courier New"/>
          <w:sz w:val="20"/>
          <w:szCs w:val="20"/>
        </w:rPr>
        <w:t>Disease.Condition</w:t>
      </w:r>
      <w:proofErr w:type="spellEnd"/>
      <w:r w:rsidRPr="00F94229">
        <w:rPr>
          <w:rFonts w:ascii="Courier New" w:hAnsi="Courier New" w:cs="Courier New"/>
          <w:sz w:val="20"/>
          <w:szCs w:val="20"/>
        </w:rPr>
        <w:t xml:space="preserve"> Freq       </w:t>
      </w:r>
      <w:proofErr w:type="spellStart"/>
      <w:r w:rsidRPr="00F94229">
        <w:rPr>
          <w:rFonts w:ascii="Courier New" w:hAnsi="Courier New" w:cs="Courier New"/>
          <w:sz w:val="20"/>
          <w:szCs w:val="20"/>
        </w:rPr>
        <w:t>pfr</w:t>
      </w:r>
      <w:proofErr w:type="spellEnd"/>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0DF010D7" w:rsidR="00A91BD5" w:rsidRDefault="00856DD4" w:rsidP="00333DF2">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proofErr w:type="spellStart"/>
      <w:r w:rsidRPr="00A91BD5">
        <w:rPr>
          <w:rFonts w:ascii="Courier" w:hAnsi="Courier" w:cs="Times New Roman"/>
          <w:sz w:val="20"/>
          <w:szCs w:val="20"/>
        </w:rPr>
        <w:t>Tested.Position</w:t>
      </w:r>
      <w:proofErr w:type="spellEnd"/>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proofErr w:type="spellStart"/>
      <w:r w:rsidRPr="00A91BD5">
        <w:rPr>
          <w:rFonts w:ascii="Courier" w:hAnsi="Courier" w:cs="Times New Roman"/>
          <w:sz w:val="20"/>
          <w:szCs w:val="20"/>
        </w:rPr>
        <w:t>pfr</w:t>
      </w:r>
      <w:proofErr w:type="spellEnd"/>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sidRPr="001F7D18">
        <w:rPr>
          <w:rFonts w:ascii="Times New Roman" w:hAnsi="Times New Roman" w:cs="Times New Roman"/>
          <w:color w:val="4A7090" w:themeColor="background2" w:themeShade="80"/>
          <w:sz w:val="24"/>
          <w:szCs w:val="24"/>
        </w:rPr>
        <w:t xml:space="preserve"> and the included </w:t>
      </w:r>
      <w:r w:rsidR="00D04A4C" w:rsidRPr="001F7D18">
        <w:rPr>
          <w:rFonts w:ascii="Times New Roman" w:hAnsi="Times New Roman" w:cs="Times New Roman"/>
          <w:i/>
          <w:iCs/>
          <w:color w:val="4A7090" w:themeColor="background2" w:themeShade="80"/>
          <w:sz w:val="24"/>
          <w:szCs w:val="24"/>
        </w:rPr>
        <w:t>Shiny</w:t>
      </w:r>
      <w:r w:rsidR="00D04A4C" w:rsidRPr="001F7D18">
        <w:rPr>
          <w:rFonts w:ascii="Times New Roman" w:hAnsi="Times New Roman" w:cs="Times New Roman"/>
          <w:color w:val="4A7090" w:themeColor="background2" w:themeShade="80"/>
          <w:sz w:val="24"/>
          <w:szCs w:val="24"/>
        </w:rPr>
        <w:t xml:space="preserve"> app</w:t>
      </w:r>
      <w:r w:rsidR="001F0281">
        <w:rPr>
          <w:rFonts w:ascii="Times New Roman" w:hAnsi="Times New Roman" w:cs="Times New Roman"/>
          <w:color w:val="4A7090" w:themeColor="background2" w:themeShade="80"/>
          <w:sz w:val="24"/>
          <w:szCs w:val="24"/>
        </w:rPr>
        <w:t>lication</w:t>
      </w:r>
      <w:r w:rsidR="00D04A4C" w:rsidRPr="001F7D18">
        <w:rPr>
          <w:rFonts w:ascii="Times New Roman" w:hAnsi="Times New Roman" w:cs="Times New Roman"/>
          <w:color w:val="4A7090" w:themeColor="background2" w:themeShade="80"/>
          <w:sz w:val="24"/>
          <w:szCs w:val="24"/>
        </w:rPr>
        <w:t xml:space="preserve"> </w:t>
      </w:r>
      <w:r w:rsidR="007D6B88" w:rsidRPr="001F7D18">
        <w:rPr>
          <w:rFonts w:ascii="Times New Roman" w:hAnsi="Times New Roman" w:cs="Times New Roman"/>
          <w:color w:val="4A7090" w:themeColor="background2" w:themeShade="80"/>
          <w:sz w:val="24"/>
          <w:szCs w:val="24"/>
        </w:rPr>
        <w:t>au</w:t>
      </w:r>
      <w:r w:rsidR="00CC7FB1">
        <w:rPr>
          <w:rFonts w:ascii="Times New Roman" w:hAnsi="Times New Roman" w:cs="Times New Roman"/>
          <w:color w:val="4A7090" w:themeColor="background2" w:themeShade="80"/>
          <w:sz w:val="24"/>
          <w:szCs w:val="24"/>
        </w:rPr>
        <w:t>t</w:t>
      </w:r>
      <w:r w:rsidR="007D6B88" w:rsidRPr="001F7D18">
        <w:rPr>
          <w:rFonts w:ascii="Times New Roman" w:hAnsi="Times New Roman" w:cs="Times New Roman"/>
          <w:color w:val="4A7090" w:themeColor="background2" w:themeShade="80"/>
          <w:sz w:val="24"/>
          <w:szCs w:val="24"/>
        </w:rPr>
        <w:t>omatically displays</w:t>
      </w:r>
      <w:r w:rsidR="00D04A4C" w:rsidRPr="001F7D18">
        <w:rPr>
          <w:rFonts w:ascii="Times New Roman" w:hAnsi="Times New Roman" w:cs="Times New Roman"/>
          <w:color w:val="4A7090" w:themeColor="background2" w:themeShade="80"/>
          <w:sz w:val="24"/>
          <w:szCs w:val="24"/>
        </w:rPr>
        <w:t xml:space="preserve"> basic visualizations </w:t>
      </w:r>
      <w:r w:rsidR="00670F81" w:rsidRPr="001F7D18">
        <w:rPr>
          <w:rFonts w:ascii="Times New Roman" w:hAnsi="Times New Roman" w:cs="Times New Roman"/>
          <w:color w:val="4A7090" w:themeColor="background2" w:themeShade="80"/>
          <w:sz w:val="24"/>
          <w:szCs w:val="24"/>
        </w:rPr>
        <w:t xml:space="preserve">of these functions </w:t>
      </w:r>
      <w:r w:rsidR="00D04A4C" w:rsidRPr="001F7D18">
        <w:rPr>
          <w:rFonts w:ascii="Times New Roman" w:hAnsi="Times New Roman" w:cs="Times New Roman"/>
          <w:color w:val="4A7090" w:themeColor="background2" w:themeShade="80"/>
          <w:sz w:val="24"/>
          <w:szCs w:val="24"/>
        </w:rPr>
        <w:t xml:space="preserve">as part of the </w:t>
      </w:r>
      <w:r w:rsidR="00CC7FB1">
        <w:rPr>
          <w:rFonts w:ascii="Times New Roman" w:hAnsi="Times New Roman" w:cs="Times New Roman"/>
          <w:color w:val="4A7090" w:themeColor="background2" w:themeShade="80"/>
          <w:sz w:val="24"/>
          <w:szCs w:val="24"/>
        </w:rPr>
        <w:t xml:space="preserve">free-recall </w:t>
      </w:r>
      <w:r w:rsidR="00D04A4C" w:rsidRPr="001F7D18">
        <w:rPr>
          <w:rFonts w:ascii="Times New Roman" w:hAnsi="Times New Roman" w:cs="Times New Roman"/>
          <w:color w:val="4A7090" w:themeColor="background2" w:themeShade="80"/>
          <w:sz w:val="24"/>
          <w:szCs w:val="24"/>
        </w:rPr>
        <w:t>output.</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2BE1C324"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responses,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proofErr w:type="spellStart"/>
      <w:r w:rsidR="006E2F71" w:rsidRPr="00070D9E">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proofErr w:type="spellStart"/>
      <w:r w:rsidR="006E2F71">
        <w:rPr>
          <w:rFonts w:ascii="Times New Roman" w:hAnsi="Times New Roman" w:cs="Times New Roman"/>
          <w:i/>
          <w:iCs/>
          <w:sz w:val="24"/>
          <w:szCs w:val="24"/>
        </w:rPr>
        <w:t>lrd</w:t>
      </w:r>
      <w:proofErr w:type="spellEnd"/>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w:t>
      </w:r>
      <w:r>
        <w:rPr>
          <w:rFonts w:ascii="Times New Roman" w:hAnsi="Times New Roman" w:cs="Times New Roman"/>
          <w:sz w:val="24"/>
          <w:szCs w:val="24"/>
        </w:rPr>
        <w:lastRenderedPageBreak/>
        <w:t xml:space="preserve">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3F9A7F74"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proofErr w:type="spellStart"/>
      <w:r>
        <w:rPr>
          <w:rFonts w:ascii="Courier New" w:hAnsi="Courier New" w:cs="Courier New"/>
          <w:sz w:val="20"/>
          <w:szCs w:val="20"/>
        </w:rPr>
        <w:t>Sentence</w:t>
      </w:r>
      <w:r w:rsidRPr="00BE1F88">
        <w:rPr>
          <w:rFonts w:ascii="Courier New" w:hAnsi="Courier New" w:cs="Courier New"/>
          <w:sz w:val="20"/>
          <w:szCs w:val="20"/>
        </w:rPr>
        <w:t>_Recall</w:t>
      </w:r>
      <w:proofErr w:type="spellEnd"/>
      <w:r w:rsidRPr="00BE1F88">
        <w:rPr>
          <w:rFonts w:ascii="Courier New" w:hAnsi="Courier New" w:cs="Courier New"/>
          <w:sz w:val="20"/>
          <w:szCs w:val="20"/>
        </w:rPr>
        <w:t>", package = "</w:t>
      </w:r>
      <w:proofErr w:type="spellStart"/>
      <w:r w:rsidRPr="00BE1F88">
        <w:rPr>
          <w:rFonts w:ascii="Courier New" w:hAnsi="Courier New" w:cs="Courier New"/>
          <w:sz w:val="20"/>
          <w:szCs w:val="20"/>
        </w:rPr>
        <w:t>lrd</w:t>
      </w:r>
      <w:proofErr w:type="spellEnd"/>
      <w:r w:rsidRPr="00BE1F88">
        <w:rPr>
          <w:rFonts w:ascii="Courier New" w:hAnsi="Courier New" w:cs="Courier New"/>
          <w:sz w:val="20"/>
          <w:szCs w:val="20"/>
        </w:rPr>
        <w:t>"</w:t>
      </w:r>
      <w:r w:rsidR="00972551">
        <w:rPr>
          <w:rFonts w:ascii="Courier New" w:hAnsi="Courier New" w:cs="Courier New"/>
          <w:sz w:val="20"/>
          <w:szCs w:val="20"/>
        </w:rPr>
        <w:t>)</w:t>
      </w:r>
      <w:r>
        <w:rPr>
          <w:rFonts w:ascii="Times New Roman" w:hAnsi="Times New Roman" w:cs="Times New Roman"/>
          <w:sz w:val="24"/>
          <w:szCs w:val="24"/>
        </w:rPr>
        <w:t>. As with our cued</w:t>
      </w:r>
      <w:r w:rsidR="001E350C">
        <w:rPr>
          <w:rFonts w:ascii="Times New Roman" w:hAnsi="Times New Roman" w:cs="Times New Roman"/>
          <w:sz w:val="24"/>
          <w:szCs w:val="24"/>
        </w:rPr>
        <w:t>-</w:t>
      </w:r>
      <w:r>
        <w:rPr>
          <w:rFonts w:ascii="Times New Roman" w:hAnsi="Times New Roman" w:cs="Times New Roman"/>
          <w:sz w:val="24"/>
          <w:szCs w:val="24"/>
        </w:rPr>
        <w:t>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begin by running </w:t>
      </w:r>
      <w:proofErr w:type="spellStart"/>
      <w:r w:rsidRPr="00BD01AD">
        <w:rPr>
          <w:rFonts w:ascii="Courier New" w:hAnsi="Courier New" w:cs="Courier New"/>
          <w:sz w:val="20"/>
          <w:szCs w:val="20"/>
        </w:rPr>
        <w:t>prop_correct_</w:t>
      </w:r>
      <w:r>
        <w:rPr>
          <w:rFonts w:ascii="Courier New" w:hAnsi="Courier New" w:cs="Courier New"/>
          <w:sz w:val="20"/>
          <w:szCs w:val="20"/>
        </w:rPr>
        <w:t>sentence</w:t>
      </w:r>
      <w:proofErr w:type="spellEnd"/>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proofErr w:type="spellStart"/>
      <w:r w:rsidR="00E340DD">
        <w:rPr>
          <w:rFonts w:ascii="Courier New" w:hAnsi="Courier New" w:cs="Courier New"/>
          <w:sz w:val="20"/>
          <w:szCs w:val="20"/>
        </w:rPr>
        <w:t>id.trial</w:t>
      </w:r>
      <w:proofErr w:type="spellEnd"/>
      <w:r w:rsidR="00E340DD">
        <w:rPr>
          <w:rFonts w:ascii="Courier New" w:hAnsi="Courier New" w:cs="Courier New"/>
          <w:sz w:val="20"/>
          <w:szCs w:val="20"/>
        </w:rPr>
        <w:t xml:space="preserve">, </w:t>
      </w:r>
      <w:proofErr w:type="spellStart"/>
      <w:r w:rsidR="00E340DD">
        <w:rPr>
          <w:rFonts w:ascii="Courier New" w:hAnsi="Courier New" w:cs="Courier New"/>
          <w:sz w:val="20"/>
          <w:szCs w:val="20"/>
        </w:rPr>
        <w:t>key.trial</w:t>
      </w:r>
      <w:proofErr w:type="spellEnd"/>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w:t>
      </w:r>
      <w:r w:rsidR="00E340DD">
        <w:rPr>
          <w:rFonts w:ascii="Times New Roman" w:hAnsi="Times New Roman" w:cs="Times New Roman"/>
          <w:sz w:val="24"/>
          <w:szCs w:val="24"/>
        </w:rPr>
        <w:lastRenderedPageBreak/>
        <w:t>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sidRPr="001029CA">
        <w:rPr>
          <w:rFonts w:ascii="Courier New" w:hAnsi="Courier New" w:cs="Courier New"/>
          <w:sz w:val="20"/>
          <w:szCs w:val="20"/>
        </w:rPr>
        <w:t>token.split</w:t>
      </w:r>
      <w:proofErr w:type="spellEnd"/>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 xml:space="preserve">&gt; </w:t>
      </w:r>
      <w:proofErr w:type="spellStart"/>
      <w:r w:rsidR="00E340DD" w:rsidRPr="00E340DD">
        <w:rPr>
          <w:rFonts w:ascii="Courier New" w:hAnsi="Courier New" w:cs="Courier New"/>
          <w:sz w:val="20"/>
          <w:szCs w:val="20"/>
        </w:rPr>
        <w:t>sentence_ouptut</w:t>
      </w:r>
      <w:proofErr w:type="spellEnd"/>
      <w:r w:rsidR="00E340DD" w:rsidRPr="00E340DD">
        <w:rPr>
          <w:rFonts w:ascii="Courier New" w:hAnsi="Courier New" w:cs="Courier New"/>
          <w:sz w:val="20"/>
          <w:szCs w:val="20"/>
        </w:rPr>
        <w:t xml:space="preserve"> &lt;- </w:t>
      </w:r>
      <w:proofErr w:type="spellStart"/>
      <w:r w:rsidR="00E340DD" w:rsidRPr="00E340DD">
        <w:rPr>
          <w:rFonts w:ascii="Courier New" w:hAnsi="Courier New" w:cs="Courier New"/>
          <w:sz w:val="20"/>
          <w:szCs w:val="20"/>
        </w:rPr>
        <w:t>prop_correct_sentence</w:t>
      </w:r>
      <w:proofErr w:type="spellEnd"/>
      <w:r w:rsidR="00E340DD" w:rsidRPr="00E340DD">
        <w:rPr>
          <w:rFonts w:ascii="Courier New" w:hAnsi="Courier New" w:cs="Courier New"/>
          <w:sz w:val="20"/>
          <w:szCs w:val="20"/>
        </w:rPr>
        <w:t xml:space="preserve">(data = </w:t>
      </w:r>
      <w:proofErr w:type="spellStart"/>
      <w:r w:rsidR="00E340DD" w:rsidRPr="00E340DD">
        <w:rPr>
          <w:rFonts w:ascii="Courier New" w:hAnsi="Courier New" w:cs="Courier New"/>
          <w:sz w:val="20"/>
          <w:szCs w:val="20"/>
        </w:rPr>
        <w:t>sentence_data</w:t>
      </w:r>
      <w:proofErr w:type="spellEnd"/>
      <w:r w:rsidR="00E340DD" w:rsidRPr="00E340DD">
        <w:rPr>
          <w:rFonts w:ascii="Courier New" w:hAnsi="Courier New" w:cs="Courier New"/>
          <w:sz w:val="20"/>
          <w:szCs w:val="20"/>
        </w:rPr>
        <w:t>,</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key.trial</w:t>
      </w:r>
      <w:proofErr w:type="spellEnd"/>
      <w:r w:rsidRPr="00E340DD">
        <w:rPr>
          <w:rFonts w:ascii="Courier New" w:hAnsi="Courier New" w:cs="Courier New"/>
          <w:sz w:val="20"/>
          <w:szCs w:val="20"/>
        </w:rPr>
        <w:t xml:space="preserve">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id.trial</w:t>
      </w:r>
      <w:proofErr w:type="spellEnd"/>
      <w:r w:rsidRPr="00E340DD">
        <w:rPr>
          <w:rFonts w:ascii="Courier New" w:hAnsi="Courier New" w:cs="Courier New"/>
          <w:sz w:val="20"/>
          <w:szCs w:val="20"/>
        </w:rPr>
        <w:t xml:space="preserve">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xml:space="preserve">+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 xml:space="preserve">&gt; </w:t>
      </w:r>
      <w:proofErr w:type="spellStart"/>
      <w:r w:rsidRPr="00BE7199">
        <w:rPr>
          <w:rFonts w:ascii="Courier New" w:hAnsi="Courier New" w:cs="Courier New"/>
          <w:sz w:val="20"/>
          <w:szCs w:val="20"/>
        </w:rPr>
        <w:t>sentence_ouptut$DF_Scored</w:t>
      </w:r>
      <w:proofErr w:type="spellEnd"/>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Proportion.Match</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Shared.Items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Corrected.Items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Omitted.Items</w:t>
      </w:r>
      <w:proofErr w:type="spellEnd"/>
      <w:r w:rsidRPr="002C0F79">
        <w:rPr>
          <w:rFonts w:ascii="Courier New" w:hAnsi="Courier New" w:cs="Courier New"/>
          <w:sz w:val="16"/>
          <w:szCs w:val="16"/>
        </w:rPr>
        <w:t xml:space="preserve"> </w:t>
      </w:r>
      <w:proofErr w:type="spellStart"/>
      <w:r w:rsidRPr="002C0F79">
        <w:rPr>
          <w:rFonts w:ascii="Courier New" w:hAnsi="Courier New" w:cs="Courier New"/>
          <w:sz w:val="16"/>
          <w:szCs w:val="16"/>
        </w:rPr>
        <w:t>Extra.Items</w:t>
      </w:r>
      <w:proofErr w:type="spellEnd"/>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29        0.4444444            this is final              </w:t>
      </w:r>
      <w:proofErr w:type="spellStart"/>
      <w:r w:rsidRPr="002C0F79">
        <w:rPr>
          <w:rFonts w:ascii="Courier New" w:hAnsi="Courier New" w:cs="Courier New"/>
          <w:sz w:val="16"/>
          <w:szCs w:val="16"/>
        </w:rPr>
        <w:t>th</w:t>
      </w:r>
      <w:proofErr w:type="spellEnd"/>
      <w:r w:rsidRPr="002C0F79">
        <w:rPr>
          <w:rFonts w:ascii="Courier New" w:hAnsi="Courier New" w:cs="Courier New"/>
          <w:sz w:val="16"/>
          <w:szCs w:val="16"/>
        </w:rPr>
        <w:t xml:space="preserve">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22        1.0000000      is another sentence      tis </w:t>
      </w:r>
      <w:proofErr w:type="spellStart"/>
      <w:r w:rsidRPr="002C0F79">
        <w:rPr>
          <w:rFonts w:ascii="Courier New" w:hAnsi="Courier New" w:cs="Courier New"/>
          <w:sz w:val="16"/>
          <w:szCs w:val="16"/>
        </w:rPr>
        <w:t>xample</w:t>
      </w:r>
      <w:proofErr w:type="spellEnd"/>
      <w:r w:rsidRPr="002C0F79">
        <w:rPr>
          <w:rFonts w:ascii="Courier New" w:hAnsi="Courier New" w:cs="Courier New"/>
          <w:sz w:val="16"/>
          <w:szCs w:val="16"/>
        </w:rPr>
        <w:t xml:space="preserv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576EB10D"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proofErr w:type="spellStart"/>
      <w:r w:rsidRPr="00E340DD">
        <w:rPr>
          <w:rFonts w:ascii="Courier New" w:hAnsi="Courier New" w:cs="Courier New"/>
          <w:sz w:val="20"/>
          <w:szCs w:val="20"/>
        </w:rPr>
        <w:t>token.split</w:t>
      </w:r>
      <w:proofErr w:type="spellEnd"/>
      <w:r w:rsidRPr="00E340DD">
        <w:rPr>
          <w:rFonts w:ascii="Courier New" w:hAnsi="Courier New" w:cs="Courier New"/>
          <w:sz w:val="20"/>
          <w:szCs w:val="20"/>
        </w:rPr>
        <w:t xml:space="preserve"> </w:t>
      </w:r>
      <w:r>
        <w:rPr>
          <w:rFonts w:ascii="Times New Roman" w:hAnsi="Times New Roman" w:cs="Times New Roman"/>
          <w:sz w:val="24"/>
          <w:szCs w:val="24"/>
        </w:rPr>
        <w:t xml:space="preserve">are tallied for calculating </w:t>
      </w:r>
      <w:proofErr w:type="spellStart"/>
      <w:r w:rsidRPr="00BE7199">
        <w:rPr>
          <w:rFonts w:ascii="Courier New" w:hAnsi="Courier New" w:cs="Courier New"/>
          <w:sz w:val="20"/>
          <w:szCs w:val="20"/>
        </w:rPr>
        <w:t>Proportion.Match</w:t>
      </w:r>
      <w:proofErr w:type="spellEnd"/>
      <w:r>
        <w:rPr>
          <w:rFonts w:ascii="Times New Roman" w:hAnsi="Times New Roman" w:cs="Times New Roman"/>
          <w:sz w:val="24"/>
          <w:szCs w:val="24"/>
        </w:rPr>
        <w:t xml:space="preserve">. 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as with the cued and free</w:t>
      </w:r>
      <w:r w:rsidR="002A23B3">
        <w:rPr>
          <w:rFonts w:ascii="Times New Roman" w:hAnsi="Times New Roman" w:cs="Times New Roman"/>
          <w:sz w:val="24"/>
          <w:szCs w:val="24"/>
        </w:rPr>
        <w:t>-</w:t>
      </w:r>
      <w:r>
        <w:rPr>
          <w:rFonts w:ascii="Times New Roman" w:hAnsi="Times New Roman" w:cs="Times New Roman"/>
          <w:sz w:val="24"/>
          <w:szCs w:val="24"/>
        </w:rPr>
        <w:t xml:space="preserve">recall functions. The key difference </w:t>
      </w:r>
      <w:r w:rsidR="00A816E6">
        <w:rPr>
          <w:rFonts w:ascii="Times New Roman" w:hAnsi="Times New Roman" w:cs="Times New Roman"/>
          <w:sz w:val="24"/>
          <w:szCs w:val="24"/>
        </w:rPr>
        <w:t xml:space="preserve">in this function is how each type of token is handled. The </w:t>
      </w:r>
      <w:proofErr w:type="spellStart"/>
      <w:r w:rsidR="00A816E6" w:rsidRPr="00BE7199">
        <w:rPr>
          <w:rFonts w:ascii="Courier New" w:hAnsi="Courier New" w:cs="Courier New"/>
          <w:sz w:val="20"/>
          <w:szCs w:val="20"/>
        </w:rPr>
        <w:t>Shared.Items</w:t>
      </w:r>
      <w:proofErr w:type="spellEnd"/>
      <w:r w:rsidR="00A816E6" w:rsidRPr="00BE7199">
        <w:rPr>
          <w:rFonts w:ascii="Courier New" w:hAnsi="Courier New" w:cs="Courier New"/>
          <w:sz w:val="20"/>
          <w:szCs w:val="20"/>
        </w:rPr>
        <w:t xml:space="preserve">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proofErr w:type="spellStart"/>
      <w:r w:rsidR="00B64960" w:rsidRPr="00BE7199">
        <w:rPr>
          <w:rFonts w:ascii="Courier New" w:hAnsi="Courier New" w:cs="Courier New"/>
          <w:sz w:val="20"/>
          <w:szCs w:val="20"/>
        </w:rPr>
        <w:t>Corrected.Items</w:t>
      </w:r>
      <w:proofErr w:type="spellEnd"/>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proofErr w:type="spellStart"/>
      <w:r w:rsidR="00B64960">
        <w:rPr>
          <w:rFonts w:ascii="Times New Roman" w:hAnsi="Times New Roman" w:cs="Times New Roman"/>
          <w:i/>
          <w:iCs/>
          <w:sz w:val="24"/>
          <w:szCs w:val="24"/>
        </w:rPr>
        <w:t>th</w:t>
      </w:r>
      <w:proofErr w:type="spellEnd"/>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proofErr w:type="spellStart"/>
      <w:r w:rsidR="00976E22">
        <w:rPr>
          <w:rFonts w:ascii="Times New Roman" w:hAnsi="Times New Roman" w:cs="Times New Roman"/>
          <w:i/>
          <w:iCs/>
          <w:sz w:val="24"/>
          <w:szCs w:val="24"/>
        </w:rPr>
        <w:t>ths</w:t>
      </w:r>
      <w:proofErr w:type="spellEnd"/>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w:t>
      </w:r>
      <w:r w:rsidR="00976E22">
        <w:rPr>
          <w:rFonts w:ascii="Times New Roman" w:hAnsi="Times New Roman" w:cs="Times New Roman"/>
          <w:sz w:val="24"/>
          <w:szCs w:val="24"/>
        </w:rPr>
        <w:lastRenderedPageBreak/>
        <w:t xml:space="preserve">separated into </w:t>
      </w:r>
      <w:proofErr w:type="spellStart"/>
      <w:r w:rsidR="00976E22" w:rsidRPr="00BE7199">
        <w:rPr>
          <w:rFonts w:ascii="Courier New" w:hAnsi="Courier New" w:cs="Courier New"/>
          <w:sz w:val="20"/>
          <w:szCs w:val="20"/>
        </w:rPr>
        <w:t>Omitted.Items</w:t>
      </w:r>
      <w:proofErr w:type="spellEnd"/>
      <w:r w:rsidR="00976E22">
        <w:rPr>
          <w:rFonts w:ascii="Times New Roman" w:hAnsi="Times New Roman" w:cs="Times New Roman"/>
          <w:sz w:val="24"/>
          <w:szCs w:val="24"/>
        </w:rPr>
        <w:t xml:space="preserve"> (i.e., items in the answer key not found in the participant answer), and </w:t>
      </w:r>
      <w:proofErr w:type="spellStart"/>
      <w:r w:rsidR="00976E22" w:rsidRPr="00BE7199">
        <w:rPr>
          <w:rFonts w:ascii="Courier New" w:hAnsi="Courier New" w:cs="Courier New"/>
          <w:sz w:val="20"/>
          <w:szCs w:val="20"/>
        </w:rPr>
        <w:t>Extra.Items</w:t>
      </w:r>
      <w:proofErr w:type="spellEnd"/>
      <w:r w:rsidR="00976E22">
        <w:rPr>
          <w:rFonts w:ascii="Times New Roman" w:hAnsi="Times New Roman" w:cs="Times New Roman"/>
          <w:sz w:val="24"/>
          <w:szCs w:val="24"/>
        </w:rPr>
        <w:t xml:space="preserve"> (i.e., items found in the participant answer that were not found in the answer key). The </w:t>
      </w:r>
      <w:proofErr w:type="spellStart"/>
      <w:r w:rsidR="00976E22" w:rsidRPr="00BE7199">
        <w:rPr>
          <w:rFonts w:ascii="Courier New" w:hAnsi="Courier New" w:cs="Courier New"/>
          <w:sz w:val="20"/>
          <w:szCs w:val="20"/>
        </w:rPr>
        <w:t>Proportion.Match</w:t>
      </w:r>
      <w:proofErr w:type="spellEnd"/>
      <w:r w:rsidR="00976E22">
        <w:rPr>
          <w:rFonts w:ascii="Times New Roman" w:hAnsi="Times New Roman" w:cs="Times New Roman"/>
          <w:sz w:val="24"/>
          <w:szCs w:val="24"/>
        </w:rPr>
        <w:t xml:space="preserve"> is calculated by summing the number of tokens matched in </w:t>
      </w:r>
      <w:proofErr w:type="spellStart"/>
      <w:r w:rsidR="00976E22" w:rsidRPr="00BE7199">
        <w:rPr>
          <w:rFonts w:ascii="Courier New" w:hAnsi="Courier New" w:cs="Courier New"/>
          <w:sz w:val="20"/>
          <w:szCs w:val="20"/>
        </w:rPr>
        <w:t>Shared.Items</w:t>
      </w:r>
      <w:proofErr w:type="spellEnd"/>
      <w:r w:rsidR="00976E22" w:rsidRPr="00BE7199">
        <w:rPr>
          <w:rFonts w:ascii="Courier New" w:hAnsi="Courier New" w:cs="Courier New"/>
          <w:sz w:val="20"/>
          <w:szCs w:val="20"/>
        </w:rPr>
        <w:t xml:space="preserve"> </w:t>
      </w:r>
      <w:r w:rsidR="00976E22">
        <w:rPr>
          <w:rFonts w:ascii="Times New Roman" w:hAnsi="Times New Roman" w:cs="Times New Roman"/>
          <w:sz w:val="24"/>
          <w:szCs w:val="24"/>
        </w:rPr>
        <w:t xml:space="preserve">and </w:t>
      </w:r>
      <w:proofErr w:type="spellStart"/>
      <w:r w:rsidR="00976E22" w:rsidRPr="00BE7199">
        <w:rPr>
          <w:rFonts w:ascii="Courier New" w:hAnsi="Courier New" w:cs="Courier New"/>
          <w:sz w:val="20"/>
          <w:szCs w:val="20"/>
        </w:rPr>
        <w:t>Corrected.Items</w:t>
      </w:r>
      <w:proofErr w:type="spellEnd"/>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proofErr w:type="spellStart"/>
      <w:r w:rsidR="000F7D7D" w:rsidRPr="000F7D7D">
        <w:rPr>
          <w:rFonts w:ascii="Courier New" w:hAnsi="Courier New" w:cs="Courier New"/>
          <w:sz w:val="20"/>
          <w:szCs w:val="20"/>
        </w:rPr>
        <w:t>sentence_ouptut$DF_Participant</w:t>
      </w:r>
      <w:proofErr w:type="spellEnd"/>
      <w:r w:rsidR="000F7D7D">
        <w:rPr>
          <w:rFonts w:ascii="Times New Roman" w:hAnsi="Times New Roman" w:cs="Times New Roman"/>
          <w:sz w:val="24"/>
          <w:szCs w:val="24"/>
        </w:rPr>
        <w:t xml:space="preserve"> and </w:t>
      </w:r>
      <w:proofErr w:type="spellStart"/>
      <w:r w:rsidR="000F7D7D" w:rsidRPr="000F7D7D">
        <w:rPr>
          <w:rFonts w:ascii="Courier New" w:hAnsi="Courier New" w:cs="Courier New"/>
          <w:sz w:val="20"/>
          <w:szCs w:val="20"/>
        </w:rPr>
        <w:t>sentence_ouptut$DF_Group</w:t>
      </w:r>
      <w:proofErr w:type="spellEnd"/>
      <w:r w:rsidR="000F7D7D">
        <w:rPr>
          <w:rFonts w:ascii="Times New Roman" w:hAnsi="Times New Roman" w:cs="Times New Roman"/>
          <w:sz w:val="24"/>
          <w:szCs w:val="24"/>
        </w:rPr>
        <w:t xml:space="preserve"> can be used to view output that has the same information as shown in the cued</w:t>
      </w:r>
      <w:r w:rsidR="002A23B3">
        <w:rPr>
          <w:rFonts w:ascii="Times New Roman" w:hAnsi="Times New Roman" w:cs="Times New Roman"/>
          <w:sz w:val="24"/>
          <w:szCs w:val="24"/>
        </w:rPr>
        <w:t>-</w:t>
      </w:r>
      <w:r w:rsidR="000F7D7D">
        <w:rPr>
          <w:rFonts w:ascii="Times New Roman" w:hAnsi="Times New Roman" w:cs="Times New Roman"/>
          <w:sz w:val="24"/>
          <w:szCs w:val="24"/>
        </w:rPr>
        <w:t xml:space="preserve"> and free</w:t>
      </w:r>
      <w:r w:rsidR="002A23B3">
        <w:rPr>
          <w:rFonts w:ascii="Times New Roman" w:hAnsi="Times New Roman" w:cs="Times New Roman"/>
          <w:sz w:val="24"/>
          <w:szCs w:val="24"/>
        </w:rPr>
        <w:t>-</w:t>
      </w:r>
      <w:r w:rsidR="000F7D7D">
        <w:rPr>
          <w:rFonts w:ascii="Times New Roman" w:hAnsi="Times New Roman" w:cs="Times New Roman"/>
          <w:sz w:val="24"/>
          <w:szCs w:val="24"/>
        </w:rPr>
        <w:t xml:space="preserve">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proofErr w:type="spellStart"/>
      <w:r w:rsidR="00DD5573" w:rsidRPr="00DD5573">
        <w:rPr>
          <w:rFonts w:ascii="Times New Roman" w:hAnsi="Times New Roman" w:cs="Times New Roman"/>
          <w:i/>
          <w:iCs/>
          <w:sz w:val="24"/>
          <w:szCs w:val="24"/>
        </w:rPr>
        <w:t>lrd</w:t>
      </w:r>
      <w:proofErr w:type="spellEnd"/>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3508DD73"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lastRenderedPageBreak/>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proofErr w:type="spellStart"/>
      <w:r w:rsidR="004B28CE">
        <w:rPr>
          <w:rFonts w:ascii="Times New Roman" w:hAnsi="Times New Roman" w:cs="Times New Roman"/>
          <w:i/>
          <w:iCs/>
          <w:sz w:val="24"/>
          <w:szCs w:val="24"/>
        </w:rPr>
        <w:t>rio</w:t>
      </w:r>
      <w:proofErr w:type="spellEnd"/>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the total number of insertions, deletions, and 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6276C825"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proofErr w:type="spellStart"/>
      <w:r w:rsidR="004B28CE" w:rsidRPr="004B28CE">
        <w:rPr>
          <w:rFonts w:ascii="Courier New" w:hAnsi="Courier New" w:cs="Courier New"/>
          <w:sz w:val="20"/>
          <w:szCs w:val="20"/>
        </w:rPr>
        <w:t>DF_Scored</w:t>
      </w:r>
      <w:proofErr w:type="spellEnd"/>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w:t>
      </w:r>
      <w:ins w:id="31" w:author="Mark Huff" w:date="2021-08-21T12:19:00Z">
        <w:r w:rsidR="00780770">
          <w:rPr>
            <w:rFonts w:ascii="Times New Roman" w:hAnsi="Times New Roman" w:cs="Times New Roman"/>
            <w:sz w:val="24"/>
            <w:szCs w:val="24"/>
          </w:rPr>
          <w:t>s</w:t>
        </w:r>
      </w:ins>
      <w:del w:id="32" w:author="Mark Huff" w:date="2021-08-21T12:19:00Z">
        <w:r w:rsidR="00F90791" w:rsidDel="00780770">
          <w:rPr>
            <w:rFonts w:ascii="Times New Roman" w:hAnsi="Times New Roman" w:cs="Times New Roman"/>
            <w:sz w:val="24"/>
            <w:szCs w:val="24"/>
          </w:rPr>
          <w:delText>S</w:delText>
        </w:r>
      </w:del>
      <w:r w:rsidR="00F90791">
        <w:rPr>
          <w:rFonts w:ascii="Times New Roman" w:hAnsi="Times New Roman" w:cs="Times New Roman"/>
          <w:sz w:val="24"/>
          <w:szCs w:val="24"/>
        </w:rPr>
        <w:t>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t>
      </w:r>
      <w:r w:rsidR="004B28CE">
        <w:rPr>
          <w:rFonts w:ascii="Times New Roman" w:hAnsi="Times New Roman" w:cs="Times New Roman"/>
          <w:sz w:val="24"/>
          <w:szCs w:val="24"/>
        </w:rPr>
        <w:lastRenderedPageBreak/>
        <w:t>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w:t>
      </w:r>
      <w:del w:id="33" w:author="Mark Huff" w:date="2021-08-21T12:19:00Z">
        <w:r w:rsidR="00F01530" w:rsidDel="00780770">
          <w:rPr>
            <w:rFonts w:ascii="Times New Roman" w:hAnsi="Times New Roman" w:cs="Times New Roman"/>
            <w:sz w:val="24"/>
            <w:szCs w:val="24"/>
          </w:rPr>
          <w:delText xml:space="preserve">unfortunately, they </w:delText>
        </w:r>
      </w:del>
      <w:r w:rsidR="00F01530">
        <w:rPr>
          <w:rFonts w:ascii="Times New Roman" w:hAnsi="Times New Roman" w:cs="Times New Roman"/>
          <w:sz w:val="24"/>
          <w:szCs w:val="24"/>
        </w:rPr>
        <w:t xml:space="preserve">cannot be edited within the </w:t>
      </w:r>
      <w:del w:id="34" w:author="Mark Huff" w:date="2021-08-21T12:20:00Z">
        <w:r w:rsidR="00F01530" w:rsidDel="00780770">
          <w:rPr>
            <w:rFonts w:ascii="Times New Roman" w:hAnsi="Times New Roman" w:cs="Times New Roman"/>
            <w:sz w:val="24"/>
            <w:szCs w:val="24"/>
          </w:rPr>
          <w:delText>app</w:delText>
        </w:r>
      </w:del>
      <w:ins w:id="35" w:author="Mark Huff" w:date="2021-08-21T12:20:00Z">
        <w:r w:rsidR="00780770">
          <w:rPr>
            <w:rFonts w:ascii="Times New Roman" w:hAnsi="Times New Roman" w:cs="Times New Roman"/>
            <w:sz w:val="24"/>
            <w:szCs w:val="24"/>
          </w:rPr>
          <w:t>application</w:t>
        </w:r>
      </w:ins>
      <w:r w:rsidR="00F01530">
        <w:rPr>
          <w:rFonts w:ascii="Times New Roman" w:hAnsi="Times New Roman" w:cs="Times New Roman"/>
          <w:sz w:val="24"/>
          <w:szCs w:val="24"/>
        </w:rPr>
        <w:t xml:space="preserve">.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693C6B75" w14:textId="58CA9A66" w:rsidR="00FA7A01" w:rsidRDefault="006D2EB6" w:rsidP="00755D7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Free</w:t>
      </w:r>
      <w:r w:rsidR="002A23B3">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1E350C">
        <w:rPr>
          <w:rFonts w:ascii="Times New Roman" w:hAnsi="Times New Roman" w:cs="Times New Roman"/>
          <w:sz w:val="24"/>
          <w:szCs w:val="24"/>
        </w:rPr>
        <w:t>-</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w:t>
      </w:r>
      <w:r w:rsidR="002C049C">
        <w:rPr>
          <w:rFonts w:ascii="Times New Roman" w:hAnsi="Times New Roman" w:cs="Times New Roman"/>
          <w:sz w:val="24"/>
          <w:szCs w:val="24"/>
        </w:rPr>
        <w:t xml:space="preserve">to </w:t>
      </w:r>
      <w:r w:rsidR="00A25A88">
        <w:rPr>
          <w:rFonts w:ascii="Times New Roman" w:hAnsi="Times New Roman" w:cs="Times New Roman"/>
          <w:sz w:val="24"/>
          <w:szCs w:val="24"/>
        </w:rPr>
        <w:t xml:space="preserve">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w:t>
      </w:r>
      <w:r w:rsidR="005B18DA" w:rsidRPr="005B18DA">
        <w:rPr>
          <w:rFonts w:ascii="Times New Roman" w:hAnsi="Times New Roman" w:cs="Times New Roman"/>
          <w:color w:val="4A7090" w:themeColor="background2" w:themeShade="80"/>
          <w:sz w:val="24"/>
          <w:szCs w:val="24"/>
        </w:rPr>
        <w:t>automatically</w:t>
      </w:r>
      <w:r w:rsidR="005B18DA">
        <w:rPr>
          <w:rFonts w:ascii="Times New Roman" w:hAnsi="Times New Roman" w:cs="Times New Roman"/>
          <w:sz w:val="24"/>
          <w:szCs w:val="24"/>
        </w:rPr>
        <w:t xml:space="preserve"> </w:t>
      </w:r>
      <w:r w:rsidR="00755D78">
        <w:rPr>
          <w:rFonts w:ascii="Times New Roman" w:hAnsi="Times New Roman" w:cs="Times New Roman"/>
          <w:sz w:val="24"/>
          <w:szCs w:val="24"/>
        </w:rPr>
        <w:t xml:space="preserve">created as a function of the grouping variable(s) selected or </w:t>
      </w:r>
      <w:r w:rsidR="00755D78" w:rsidRPr="00BA6E1D">
        <w:rPr>
          <w:rFonts w:ascii="Times New Roman" w:hAnsi="Times New Roman" w:cs="Times New Roman"/>
          <w:sz w:val="24"/>
          <w:szCs w:val="24"/>
        </w:rPr>
        <w:t xml:space="preserve">a histogram of participant level </w:t>
      </w:r>
      <w:r w:rsidR="00755D78" w:rsidRPr="00BA6E1D">
        <w:rPr>
          <w:rFonts w:ascii="Times New Roman" w:hAnsi="Times New Roman" w:cs="Times New Roman"/>
          <w:sz w:val="24"/>
          <w:szCs w:val="24"/>
        </w:rPr>
        <w:lastRenderedPageBreak/>
        <w:t>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w:t>
      </w:r>
      <w:proofErr w:type="spellStart"/>
      <w:r w:rsidR="00755D78">
        <w:rPr>
          <w:rFonts w:ascii="Times New Roman" w:hAnsi="Times New Roman" w:cs="Times New Roman"/>
          <w:sz w:val="24"/>
          <w:szCs w:val="24"/>
        </w:rPr>
        <w:t>dataframes</w:t>
      </w:r>
      <w:proofErr w:type="spellEnd"/>
      <w:r w:rsidR="00755D78">
        <w:rPr>
          <w:rFonts w:ascii="Times New Roman" w:hAnsi="Times New Roman" w:cs="Times New Roman"/>
          <w:sz w:val="24"/>
          <w:szCs w:val="24"/>
        </w:rPr>
        <w:t xml:space="preserve">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plots for visualization.</w:t>
      </w:r>
    </w:p>
    <w:p w14:paraId="0E5659F5" w14:textId="3672ECEB" w:rsidR="00FA7A01" w:rsidRDefault="000C6E2F" w:rsidP="00FA7A01">
      <w:pPr>
        <w:spacing w:after="0" w:line="480" w:lineRule="auto"/>
        <w:rPr>
          <w:rFonts w:ascii="Times New Roman" w:hAnsi="Times New Roman" w:cs="Times New Roman"/>
          <w:b/>
          <w:bCs/>
          <w:color w:val="4A7090" w:themeColor="background2" w:themeShade="80"/>
          <w:sz w:val="24"/>
          <w:szCs w:val="24"/>
        </w:rPr>
      </w:pPr>
      <w:r w:rsidRPr="000C6E2F">
        <w:rPr>
          <w:rFonts w:ascii="Times New Roman" w:hAnsi="Times New Roman" w:cs="Times New Roman"/>
          <w:b/>
          <w:bCs/>
          <w:color w:val="4A7090" w:themeColor="background2" w:themeShade="80"/>
          <w:sz w:val="24"/>
          <w:szCs w:val="24"/>
        </w:rPr>
        <w:t>Multiple Free-Recall Tab</w:t>
      </w:r>
    </w:p>
    <w:p w14:paraId="71F7D18E" w14:textId="6023EED7" w:rsidR="000C6E2F" w:rsidRDefault="000C6E2F" w:rsidP="00FA7A01">
      <w:pPr>
        <w:spacing w:after="0" w:line="480" w:lineRule="auto"/>
        <w:rPr>
          <w:rFonts w:ascii="Times New Roman" w:hAnsi="Times New Roman" w:cs="Times New Roman"/>
          <w:color w:val="4A7090" w:themeColor="background2" w:themeShade="80"/>
          <w:sz w:val="24"/>
          <w:szCs w:val="24"/>
        </w:rPr>
      </w:pPr>
      <w:r>
        <w:rPr>
          <w:rFonts w:ascii="Times New Roman" w:hAnsi="Times New Roman" w:cs="Times New Roman"/>
          <w:b/>
          <w:bCs/>
          <w:color w:val="4A7090" w:themeColor="background2" w:themeShade="80"/>
          <w:sz w:val="24"/>
          <w:szCs w:val="24"/>
        </w:rPr>
        <w:tab/>
      </w:r>
      <w:r>
        <w:rPr>
          <w:rFonts w:ascii="Times New Roman" w:hAnsi="Times New Roman" w:cs="Times New Roman"/>
          <w:color w:val="4A7090" w:themeColor="background2" w:themeShade="80"/>
          <w:sz w:val="24"/>
          <w:szCs w:val="24"/>
        </w:rPr>
        <w:t>Because the Free-Recall tab is based on</w:t>
      </w:r>
      <w:r w:rsidR="00CB6737">
        <w:rPr>
          <w:rFonts w:ascii="Times New Roman" w:hAnsi="Times New Roman" w:cs="Times New Roman"/>
          <w:color w:val="4A7090" w:themeColor="background2" w:themeShade="80"/>
          <w:sz w:val="24"/>
          <w:szCs w:val="24"/>
        </w:rPr>
        <w:t xml:space="preserve"> the</w:t>
      </w:r>
      <w:r>
        <w:rPr>
          <w:rFonts w:ascii="Times New Roman" w:hAnsi="Times New Roman" w:cs="Times New Roman"/>
          <w:color w:val="4A7090" w:themeColor="background2" w:themeShade="80"/>
          <w:sz w:val="24"/>
          <w:szCs w:val="24"/>
        </w:rPr>
        <w:t xml:space="preserve"> </w:t>
      </w:r>
      <w:proofErr w:type="spellStart"/>
      <w:r w:rsidRPr="000C6E2F">
        <w:rPr>
          <w:rFonts w:ascii="Courier New" w:hAnsi="Courier New" w:cs="Courier New"/>
          <w:color w:val="4A7090" w:themeColor="background2" w:themeShade="80"/>
          <w:sz w:val="20"/>
          <w:szCs w:val="20"/>
        </w:rPr>
        <w:t>prop_correct_free</w:t>
      </w:r>
      <w:proofErr w:type="spellEnd"/>
      <w:r w:rsidRPr="000C6E2F">
        <w:rPr>
          <w:rFonts w:ascii="Courier New" w:hAnsi="Courier New" w:cs="Courier New"/>
          <w:color w:val="4A7090" w:themeColor="background2" w:themeShade="80"/>
          <w:sz w:val="20"/>
          <w:szCs w:val="20"/>
        </w:rPr>
        <w:t>(</w:t>
      </w:r>
      <w:r w:rsidR="00CB6737">
        <w:rPr>
          <w:rFonts w:ascii="Courier New" w:hAnsi="Courier New" w:cs="Courier New"/>
          <w:color w:val="4A7090" w:themeColor="background2" w:themeShade="80"/>
          <w:sz w:val="20"/>
          <w:szCs w:val="20"/>
        </w:rPr>
        <w:t>)</w:t>
      </w:r>
      <w:r w:rsidR="00CB6737" w:rsidRPr="00CB6737">
        <w:rPr>
          <w:rFonts w:ascii="Times New Roman" w:hAnsi="Times New Roman" w:cs="Times New Roman"/>
          <w:color w:val="4A7090" w:themeColor="background2" w:themeShade="80"/>
          <w:sz w:val="24"/>
          <w:szCs w:val="24"/>
        </w:rPr>
        <w:t xml:space="preserve"> function</w:t>
      </w:r>
      <w:r w:rsidRPr="00CB6737">
        <w:rPr>
          <w:rFonts w:ascii="Times New Roman" w:hAnsi="Times New Roman" w:cs="Times New Roman"/>
          <w:color w:val="4A7090" w:themeColor="background2" w:themeShade="80"/>
          <w:sz w:val="24"/>
          <w:szCs w:val="24"/>
        </w:rPr>
        <w:t>,</w:t>
      </w:r>
      <w:r w:rsidRPr="000C6E2F">
        <w:rPr>
          <w:rFonts w:ascii="Times New Roman" w:hAnsi="Times New Roman" w:cs="Times New Roman"/>
          <w:color w:val="4A7090" w:themeColor="background2" w:themeShade="80"/>
          <w:sz w:val="24"/>
          <w:szCs w:val="24"/>
        </w:rPr>
        <w:t xml:space="preserve"> </w:t>
      </w:r>
      <w:r>
        <w:rPr>
          <w:rFonts w:ascii="Times New Roman" w:hAnsi="Times New Roman" w:cs="Times New Roman"/>
          <w:color w:val="4A7090" w:themeColor="background2" w:themeShade="80"/>
          <w:sz w:val="24"/>
          <w:szCs w:val="24"/>
        </w:rPr>
        <w:t xml:space="preserve">it can only be used to score free-recall data in which all test items are derived from the same study list. </w:t>
      </w:r>
      <w:r w:rsidRPr="000C6E2F">
        <w:rPr>
          <w:rFonts w:ascii="Times New Roman" w:hAnsi="Times New Roman" w:cs="Times New Roman"/>
          <w:color w:val="4A7090" w:themeColor="background2" w:themeShade="80"/>
          <w:sz w:val="24"/>
          <w:szCs w:val="24"/>
        </w:rPr>
        <w:t>The Multiple Free-Recall tab</w:t>
      </w:r>
      <w:r>
        <w:rPr>
          <w:rFonts w:ascii="Times New Roman" w:hAnsi="Times New Roman" w:cs="Times New Roman"/>
          <w:color w:val="4A7090" w:themeColor="background2" w:themeShade="80"/>
          <w:sz w:val="24"/>
          <w:szCs w:val="24"/>
        </w:rPr>
        <w:t xml:space="preserve"> can be used to </w:t>
      </w:r>
      <w:r w:rsidR="00CB6737">
        <w:rPr>
          <w:rFonts w:ascii="Times New Roman" w:hAnsi="Times New Roman" w:cs="Times New Roman"/>
          <w:color w:val="4A7090" w:themeColor="background2" w:themeShade="80"/>
          <w:sz w:val="24"/>
          <w:szCs w:val="24"/>
        </w:rPr>
        <w:t>score free-recall data in which participants or groups are tested on items taken from several study lists. Like</w:t>
      </w:r>
      <w:r w:rsidR="00BD2AAD">
        <w:rPr>
          <w:rFonts w:ascii="Times New Roman" w:hAnsi="Times New Roman" w:cs="Times New Roman"/>
          <w:color w:val="4A7090" w:themeColor="background2" w:themeShade="80"/>
          <w:sz w:val="24"/>
          <w:szCs w:val="24"/>
        </w:rPr>
        <w:t xml:space="preserve"> single list</w:t>
      </w:r>
      <w:r w:rsidR="00CB6737">
        <w:rPr>
          <w:rFonts w:ascii="Times New Roman" w:hAnsi="Times New Roman" w:cs="Times New Roman"/>
          <w:color w:val="4A7090" w:themeColor="background2" w:themeShade="80"/>
          <w:sz w:val="24"/>
          <w:szCs w:val="24"/>
        </w:rPr>
        <w:t xml:space="preserve"> free-recall scoring, multiple list free-recall requires that the uploaded data be arranged in long format. Additionally, both the answer key and dataset will each need to contain a column denoting unique list identifiers. </w:t>
      </w:r>
      <w:r w:rsidR="002C049C">
        <w:rPr>
          <w:rFonts w:ascii="Times New Roman" w:hAnsi="Times New Roman" w:cs="Times New Roman"/>
          <w:color w:val="4A7090" w:themeColor="background2" w:themeShade="80"/>
          <w:sz w:val="24"/>
          <w:szCs w:val="24"/>
        </w:rPr>
        <w:t xml:space="preserve">Data upload follows </w:t>
      </w:r>
      <w:r w:rsidR="00B010E4">
        <w:rPr>
          <w:rFonts w:ascii="Times New Roman" w:hAnsi="Times New Roman" w:cs="Times New Roman"/>
          <w:color w:val="4A7090" w:themeColor="background2" w:themeShade="80"/>
          <w:sz w:val="24"/>
          <w:szCs w:val="24"/>
        </w:rPr>
        <w:t xml:space="preserve">the same general </w:t>
      </w:r>
      <w:r w:rsidR="002C049C">
        <w:rPr>
          <w:rFonts w:ascii="Times New Roman" w:hAnsi="Times New Roman" w:cs="Times New Roman"/>
          <w:color w:val="4A7090" w:themeColor="background2" w:themeShade="80"/>
          <w:sz w:val="24"/>
          <w:szCs w:val="24"/>
        </w:rPr>
        <w:t>process</w:t>
      </w:r>
      <w:r w:rsidR="00B010E4">
        <w:rPr>
          <w:rFonts w:ascii="Times New Roman" w:hAnsi="Times New Roman" w:cs="Times New Roman"/>
          <w:color w:val="4A7090" w:themeColor="background2" w:themeShade="80"/>
          <w:sz w:val="24"/>
          <w:szCs w:val="24"/>
        </w:rPr>
        <w:t xml:space="preserve"> as</w:t>
      </w:r>
      <w:r w:rsidR="002C049C">
        <w:rPr>
          <w:rFonts w:ascii="Times New Roman" w:hAnsi="Times New Roman" w:cs="Times New Roman"/>
          <w:color w:val="4A7090" w:themeColor="background2" w:themeShade="80"/>
          <w:sz w:val="24"/>
          <w:szCs w:val="24"/>
        </w:rPr>
        <w:t xml:space="preserve"> used in the standard free-recall tab, and the Scoring Set Up box contains </w:t>
      </w:r>
      <w:r w:rsidR="00B010E4">
        <w:rPr>
          <w:rFonts w:ascii="Times New Roman" w:hAnsi="Times New Roman" w:cs="Times New Roman"/>
          <w:color w:val="4A7090" w:themeColor="background2" w:themeShade="80"/>
          <w:sz w:val="24"/>
          <w:szCs w:val="24"/>
        </w:rPr>
        <w:t xml:space="preserve">the same </w:t>
      </w:r>
      <w:r w:rsidR="002C049C">
        <w:rPr>
          <w:rFonts w:ascii="Times New Roman" w:hAnsi="Times New Roman" w:cs="Times New Roman"/>
          <w:color w:val="4A7090" w:themeColor="background2" w:themeShade="80"/>
          <w:sz w:val="24"/>
          <w:szCs w:val="24"/>
        </w:rPr>
        <w:t xml:space="preserve">inputs </w:t>
      </w:r>
      <w:r w:rsidR="00B010E4">
        <w:rPr>
          <w:rFonts w:ascii="Times New Roman" w:hAnsi="Times New Roman" w:cs="Times New Roman"/>
          <w:color w:val="4A7090" w:themeColor="background2" w:themeShade="80"/>
          <w:sz w:val="24"/>
          <w:szCs w:val="24"/>
        </w:rPr>
        <w:t xml:space="preserve">for </w:t>
      </w:r>
      <w:r w:rsidR="002C049C">
        <w:rPr>
          <w:rFonts w:ascii="Times New Roman" w:hAnsi="Times New Roman" w:cs="Times New Roman"/>
          <w:color w:val="4A7090" w:themeColor="background2" w:themeShade="80"/>
          <w:sz w:val="24"/>
          <w:szCs w:val="24"/>
        </w:rPr>
        <w:t>selecting the appropriate columns for each argument</w:t>
      </w:r>
      <w:r w:rsidR="00B010E4">
        <w:rPr>
          <w:rFonts w:ascii="Times New Roman" w:hAnsi="Times New Roman" w:cs="Times New Roman"/>
          <w:color w:val="4A7090" w:themeColor="background2" w:themeShade="80"/>
          <w:sz w:val="24"/>
          <w:szCs w:val="24"/>
        </w:rPr>
        <w:t xml:space="preserve"> (e.g., participant responses, participant identifiers, group options, etc.) as well as two additional inputs for selecting the </w:t>
      </w:r>
      <w:r w:rsidR="005B18DA">
        <w:rPr>
          <w:rFonts w:ascii="Times New Roman" w:hAnsi="Times New Roman" w:cs="Times New Roman"/>
          <w:color w:val="4A7090" w:themeColor="background2" w:themeShade="80"/>
          <w:sz w:val="24"/>
          <w:szCs w:val="24"/>
        </w:rPr>
        <w:t xml:space="preserve">scoring </w:t>
      </w:r>
      <w:r w:rsidR="00B010E4">
        <w:rPr>
          <w:rFonts w:ascii="Times New Roman" w:hAnsi="Times New Roman" w:cs="Times New Roman"/>
          <w:color w:val="4A7090" w:themeColor="background2" w:themeShade="80"/>
          <w:sz w:val="24"/>
          <w:szCs w:val="24"/>
        </w:rPr>
        <w:t xml:space="preserve">key and dataset list identifiers (see Figure </w:t>
      </w:r>
      <w:r w:rsidR="00BD2AAD">
        <w:rPr>
          <w:rFonts w:ascii="Times New Roman" w:hAnsi="Times New Roman" w:cs="Times New Roman"/>
          <w:color w:val="4A7090" w:themeColor="background2" w:themeShade="80"/>
          <w:sz w:val="24"/>
          <w:szCs w:val="24"/>
        </w:rPr>
        <w:t>5</w:t>
      </w:r>
      <w:r w:rsidR="00B010E4">
        <w:rPr>
          <w:rFonts w:ascii="Times New Roman" w:hAnsi="Times New Roman" w:cs="Times New Roman"/>
          <w:color w:val="4A7090" w:themeColor="background2" w:themeShade="80"/>
          <w:sz w:val="24"/>
          <w:szCs w:val="24"/>
        </w:rPr>
        <w:t xml:space="preserve">). </w:t>
      </w:r>
      <w:r w:rsidR="005B18DA">
        <w:rPr>
          <w:rFonts w:ascii="Times New Roman" w:hAnsi="Times New Roman" w:cs="Times New Roman"/>
          <w:color w:val="4A7090" w:themeColor="background2" w:themeShade="80"/>
          <w:sz w:val="24"/>
          <w:szCs w:val="24"/>
        </w:rPr>
        <w:t>As with the Free-Recall tab, multiple recall scoring will return the scored dataset along with a summary of the output</w:t>
      </w:r>
      <w:r w:rsidR="00353D09">
        <w:rPr>
          <w:rFonts w:ascii="Times New Roman" w:hAnsi="Times New Roman" w:cs="Times New Roman"/>
          <w:color w:val="4A7090" w:themeColor="background2" w:themeShade="80"/>
          <w:sz w:val="24"/>
          <w:szCs w:val="24"/>
        </w:rPr>
        <w:t xml:space="preserve"> along with a plot of the free-recall proportions, either at the participant or group level</w:t>
      </w:r>
      <w:r w:rsidR="005B18DA">
        <w:rPr>
          <w:rFonts w:ascii="Times New Roman" w:hAnsi="Times New Roman" w:cs="Times New Roman"/>
          <w:color w:val="4A7090" w:themeColor="background2" w:themeShade="80"/>
          <w:sz w:val="24"/>
          <w:szCs w:val="24"/>
        </w:rPr>
        <w:t xml:space="preserve">. </w:t>
      </w:r>
      <w:r w:rsidR="00A54B6E">
        <w:rPr>
          <w:rFonts w:ascii="Times New Roman" w:hAnsi="Times New Roman" w:cs="Times New Roman"/>
          <w:color w:val="4A7090" w:themeColor="background2" w:themeShade="80"/>
          <w:sz w:val="24"/>
          <w:szCs w:val="24"/>
        </w:rPr>
        <w:t>Finally, i</w:t>
      </w:r>
      <w:r w:rsidR="005B18DA">
        <w:rPr>
          <w:rFonts w:ascii="Times New Roman" w:hAnsi="Times New Roman" w:cs="Times New Roman"/>
          <w:color w:val="4A7090" w:themeColor="background2" w:themeShade="80"/>
          <w:sz w:val="24"/>
          <w:szCs w:val="24"/>
        </w:rPr>
        <w:t>f a column containing</w:t>
      </w:r>
      <w:r w:rsidR="00A54B6E">
        <w:rPr>
          <w:rFonts w:ascii="Times New Roman" w:hAnsi="Times New Roman" w:cs="Times New Roman"/>
          <w:color w:val="4A7090" w:themeColor="background2" w:themeShade="80"/>
          <w:sz w:val="24"/>
          <w:szCs w:val="24"/>
        </w:rPr>
        <w:t xml:space="preserve"> serial</w:t>
      </w:r>
      <w:r w:rsidR="005B18DA">
        <w:rPr>
          <w:rFonts w:ascii="Times New Roman" w:hAnsi="Times New Roman" w:cs="Times New Roman"/>
          <w:color w:val="4A7090" w:themeColor="background2" w:themeShade="80"/>
          <w:sz w:val="24"/>
          <w:szCs w:val="24"/>
        </w:rPr>
        <w:t xml:space="preserve"> position data is selected using the “position answered” box, serial position curves, lag-CRPs, and PFRs will be automatically generated</w:t>
      </w:r>
      <w:r w:rsidR="00A54B6E">
        <w:rPr>
          <w:rFonts w:ascii="Times New Roman" w:hAnsi="Times New Roman" w:cs="Times New Roman"/>
          <w:color w:val="4A7090" w:themeColor="background2" w:themeShade="80"/>
          <w:sz w:val="24"/>
          <w:szCs w:val="24"/>
        </w:rPr>
        <w:t xml:space="preserve"> and displayed in the last three boxes.</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26C8F737"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w:t>
      </w:r>
      <w:r w:rsidR="001E350C">
        <w:rPr>
          <w:rFonts w:ascii="Times New Roman" w:hAnsi="Times New Roman" w:cs="Times New Roman"/>
          <w:sz w:val="24"/>
          <w:szCs w:val="24"/>
        </w:rPr>
        <w:t>-</w:t>
      </w:r>
      <w:r w:rsidR="00A8190F" w:rsidRPr="00A8190F">
        <w:rPr>
          <w:rFonts w:ascii="Times New Roman" w:hAnsi="Times New Roman" w:cs="Times New Roman"/>
          <w:sz w:val="24"/>
          <w:szCs w:val="24"/>
        </w:rPr>
        <w:t xml:space="preserve">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w:t>
      </w:r>
      <w:r w:rsidR="00A8190F" w:rsidRPr="00A8190F">
        <w:rPr>
          <w:rFonts w:ascii="Times New Roman" w:hAnsi="Times New Roman" w:cs="Times New Roman"/>
          <w:sz w:val="24"/>
          <w:szCs w:val="24"/>
        </w:rPr>
        <w:lastRenderedPageBreak/>
        <w:t>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1E350C">
        <w:rPr>
          <w:rFonts w:ascii="Times New Roman" w:hAnsi="Times New Roman" w:cs="Times New Roman"/>
          <w:sz w:val="24"/>
          <w:szCs w:val="24"/>
        </w:rPr>
        <w:t>-</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6916FFA2"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 xml:space="preserve">Figure </w:t>
      </w:r>
      <w:r w:rsidR="00BD2AAD">
        <w:rPr>
          <w:rFonts w:ascii="Times New Roman" w:hAnsi="Times New Roman" w:cs="Times New Roman"/>
          <w:sz w:val="24"/>
          <w:szCs w:val="24"/>
        </w:rPr>
        <w:t>6</w:t>
      </w:r>
      <w:r w:rsidR="001D42A9">
        <w:rPr>
          <w:rFonts w:ascii="Times New Roman" w:hAnsi="Times New Roman" w:cs="Times New Roman"/>
          <w:sz w:val="24"/>
          <w:szCs w:val="24"/>
        </w:rPr>
        <w:t>)</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629DF657"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package’s scoring functions by using </w:t>
      </w:r>
      <w:proofErr w:type="spellStart"/>
      <w:r w:rsidRPr="00A31C8F">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36"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37"/>
      <w:commentRangeStart w:id="38"/>
      <w:commentRangeStart w:id="39"/>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36"/>
      <w:commentRangeEnd w:id="37"/>
      <w:r w:rsidR="00467941">
        <w:rPr>
          <w:rStyle w:val="CommentReference"/>
        </w:rPr>
        <w:commentReference w:id="37"/>
      </w:r>
      <w:commentRangeEnd w:id="38"/>
      <w:r w:rsidR="00197D18">
        <w:rPr>
          <w:rStyle w:val="CommentReference"/>
        </w:rPr>
        <w:commentReference w:id="38"/>
      </w:r>
      <w:commentRangeEnd w:id="39"/>
      <w:r w:rsidR="003D40FC">
        <w:rPr>
          <w:rStyle w:val="CommentReference"/>
        </w:rPr>
        <w:commentReference w:id="39"/>
      </w:r>
      <w:r>
        <w:rPr>
          <w:rFonts w:ascii="Times New Roman" w:hAnsi="Times New Roman" w:cs="Times New Roman"/>
          <w:sz w:val="24"/>
          <w:szCs w:val="24"/>
        </w:rPr>
        <w:t xml:space="preserve">. </w:t>
      </w:r>
      <w:r w:rsidR="00022A59">
        <w:rPr>
          <w:rFonts w:ascii="Times New Roman" w:hAnsi="Times New Roman" w:cs="Times New Roman"/>
          <w:sz w:val="24"/>
          <w:szCs w:val="24"/>
        </w:rPr>
        <w:t xml:space="preserve">These analyses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w:t>
      </w:r>
      <w:r w:rsidR="00022A59">
        <w:rPr>
          <w:rFonts w:ascii="Times New Roman" w:hAnsi="Times New Roman" w:cs="Times New Roman"/>
          <w:sz w:val="24"/>
          <w:szCs w:val="24"/>
        </w:rPr>
        <w:t xml:space="preserve"> </w:t>
      </w:r>
      <w:r>
        <w:rPr>
          <w:rFonts w:ascii="Times New Roman" w:hAnsi="Times New Roman" w:cs="Times New Roman"/>
          <w:sz w:val="24"/>
          <w:szCs w:val="24"/>
        </w:rPr>
        <w:t>additional assessment</w:t>
      </w:r>
      <w:r w:rsidR="00022A59">
        <w:rPr>
          <w:rFonts w:ascii="Times New Roman" w:hAnsi="Times New Roman" w:cs="Times New Roman"/>
          <w:sz w:val="24"/>
          <w:szCs w:val="24"/>
        </w:rPr>
        <w:t>s</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proofErr w:type="spellStart"/>
      <w:r w:rsidRPr="00AB1843">
        <w:rPr>
          <w:rFonts w:ascii="Times New Roman" w:hAnsi="Times New Roman" w:cs="Times New Roman"/>
          <w:i/>
          <w:iCs/>
          <w:sz w:val="24"/>
          <w:szCs w:val="24"/>
        </w:rPr>
        <w:t>lrd</w:t>
      </w:r>
      <w:proofErr w:type="spellEnd"/>
      <w:r w:rsidRPr="00AB1843">
        <w:rPr>
          <w:rFonts w:ascii="Times New Roman" w:hAnsi="Times New Roman" w:cs="Times New Roman"/>
          <w:i/>
          <w:iCs/>
          <w:sz w:val="24"/>
          <w:szCs w:val="24"/>
        </w:rPr>
        <w:t xml:space="preserve">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w:t>
      </w:r>
      <w:r w:rsidR="00197D18">
        <w:rPr>
          <w:rFonts w:ascii="Times New Roman" w:hAnsi="Times New Roman" w:cs="Times New Roman"/>
          <w:sz w:val="24"/>
          <w:szCs w:val="24"/>
        </w:rPr>
        <w:t xml:space="preserve">We </w:t>
      </w:r>
      <w:r w:rsidR="00022A59">
        <w:rPr>
          <w:rFonts w:ascii="Times New Roman" w:hAnsi="Times New Roman" w:cs="Times New Roman"/>
          <w:sz w:val="24"/>
          <w:szCs w:val="24"/>
        </w:rPr>
        <w:t xml:space="preserve">then </w:t>
      </w:r>
      <w:r>
        <w:rPr>
          <w:rFonts w:ascii="Times New Roman" w:hAnsi="Times New Roman" w:cs="Times New Roman"/>
          <w:sz w:val="24"/>
          <w:szCs w:val="24"/>
        </w:rPr>
        <w:t xml:space="preserve">tested whether the results of these studies would differ </w:t>
      </w:r>
      <w:r w:rsidR="00197D18">
        <w:rPr>
          <w:rFonts w:ascii="Times New Roman" w:hAnsi="Times New Roman" w:cs="Times New Roman"/>
          <w:sz w:val="24"/>
          <w:szCs w:val="24"/>
        </w:rPr>
        <w:t xml:space="preserve">significantly </w:t>
      </w:r>
      <w:r>
        <w:rPr>
          <w:rFonts w:ascii="Times New Roman" w:hAnsi="Times New Roman" w:cs="Times New Roman"/>
          <w:sz w:val="24"/>
          <w:szCs w:val="24"/>
        </w:rPr>
        <w:t xml:space="preserve">from the original findings after the raw data was processed and scored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allowing us to test the accuracy of this package at the participant level. </w:t>
      </w:r>
      <w:r w:rsidR="00022A59">
        <w:rPr>
          <w:rFonts w:ascii="Times New Roman" w:hAnsi="Times New Roman" w:cs="Times New Roman"/>
          <w:sz w:val="24"/>
          <w:szCs w:val="24"/>
        </w:rPr>
        <w:t xml:space="preserve">Finally, we </w:t>
      </w:r>
      <w:r>
        <w:rPr>
          <w:rFonts w:ascii="Times New Roman" w:hAnsi="Times New Roman" w:cs="Times New Roman"/>
          <w:sz w:val="24"/>
          <w:szCs w:val="24"/>
        </w:rPr>
        <w:t xml:space="preserve">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w:t>
      </w:r>
      <w:r>
        <w:rPr>
          <w:rFonts w:ascii="Times New Roman" w:hAnsi="Times New Roman" w:cs="Times New Roman"/>
          <w:sz w:val="24"/>
          <w:szCs w:val="24"/>
        </w:rPr>
        <w:lastRenderedPageBreak/>
        <w:t xml:space="preserve">coding sources. We begin this section by testing </w:t>
      </w:r>
      <w:proofErr w:type="spellStart"/>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’s</w:t>
      </w:r>
      <w:proofErr w:type="spellEnd"/>
      <w:r w:rsidR="00E32192">
        <w:rPr>
          <w:rFonts w:ascii="Times New Roman" w:hAnsi="Times New Roman" w:cs="Times New Roman"/>
          <w:sz w:val="24"/>
          <w:szCs w:val="24"/>
        </w:rPr>
        <w:t xml:space="preserve"> ability to score </w:t>
      </w:r>
      <w:r w:rsidR="00FD6CD0">
        <w:rPr>
          <w:rFonts w:ascii="Times New Roman" w:hAnsi="Times New Roman" w:cs="Times New Roman"/>
          <w:sz w:val="24"/>
          <w:szCs w:val="24"/>
        </w:rPr>
        <w:t>cued</w:t>
      </w:r>
      <w:r w:rsidR="00022A59">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w:t>
      </w:r>
      <w:ins w:id="40" w:author="Mark Huff" w:date="2021-08-21T12:21:00Z">
        <w:r w:rsidR="00780770">
          <w:rPr>
            <w:rFonts w:ascii="Times New Roman" w:hAnsi="Times New Roman" w:cs="Times New Roman"/>
            <w:sz w:val="24"/>
            <w:szCs w:val="24"/>
          </w:rPr>
          <w:t xml:space="preserve"> </w:t>
        </w:r>
      </w:ins>
      <w:del w:id="41" w:author="Mark Huff" w:date="2021-08-21T12:21:00Z">
        <w:r w:rsidR="00022A59" w:rsidDel="00780770">
          <w:rPr>
            <w:rFonts w:ascii="Times New Roman" w:hAnsi="Times New Roman" w:cs="Times New Roman"/>
            <w:sz w:val="24"/>
            <w:szCs w:val="24"/>
          </w:rPr>
          <w:delText>-</w:delText>
        </w:r>
      </w:del>
      <w:r w:rsidR="00FD6CD0">
        <w:rPr>
          <w:rFonts w:ascii="Times New Roman" w:hAnsi="Times New Roman" w:cs="Times New Roman"/>
          <w:sz w:val="24"/>
          <w:szCs w:val="24"/>
        </w:rPr>
        <w:t>recall</w:t>
      </w:r>
      <w:r>
        <w:rPr>
          <w:rFonts w:ascii="Times New Roman" w:hAnsi="Times New Roman" w:cs="Times New Roman"/>
          <w:sz w:val="24"/>
          <w:szCs w:val="24"/>
        </w:rPr>
        <w:t xml:space="preserve"> and sentence</w:t>
      </w:r>
      <w:ins w:id="42" w:author="Mark Huff" w:date="2021-08-21T12:21:00Z">
        <w:r w:rsidR="00780770">
          <w:rPr>
            <w:rFonts w:ascii="Times New Roman" w:hAnsi="Times New Roman" w:cs="Times New Roman"/>
            <w:sz w:val="24"/>
            <w:szCs w:val="24"/>
          </w:rPr>
          <w:t xml:space="preserve"> </w:t>
        </w:r>
      </w:ins>
      <w:del w:id="43" w:author="Mark Huff" w:date="2021-08-21T12:21:00Z">
        <w:r w:rsidR="00022A59" w:rsidDel="00780770">
          <w:rPr>
            <w:rFonts w:ascii="Times New Roman" w:hAnsi="Times New Roman" w:cs="Times New Roman"/>
            <w:sz w:val="24"/>
            <w:szCs w:val="24"/>
          </w:rPr>
          <w:delText>-</w:delText>
        </w:r>
      </w:del>
      <w:r>
        <w:rPr>
          <w:rFonts w:ascii="Times New Roman" w:hAnsi="Times New Roman" w:cs="Times New Roman"/>
          <w:sz w:val="24"/>
          <w:szCs w:val="24"/>
        </w:rPr>
        <w:t>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2CD4B01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767840">
        <w:rPr>
          <w:rFonts w:ascii="Times New Roman" w:hAnsi="Times New Roman" w:cs="Times New Roman"/>
          <w:noProof/>
          <w:sz w:val="24"/>
          <w:szCs w:val="24"/>
        </w:rPr>
        <w:t>2020</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40EEE4E8"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w:t>
      </w:r>
      <w:r w:rsidR="00197D18">
        <w:rPr>
          <w:rFonts w:ascii="Times New Roman" w:hAnsi="Times New Roman" w:cs="Times New Roman"/>
          <w:noProof/>
          <w:sz w:val="24"/>
          <w:szCs w:val="24"/>
        </w:rPr>
        <w:t>2021</w:t>
      </w:r>
      <w:r w:rsidR="00DA7386">
        <w:rPr>
          <w:rFonts w:ascii="Times New Roman" w:hAnsi="Times New Roman" w:cs="Times New Roman"/>
          <w:noProof/>
          <w:sz w:val="24"/>
          <w:szCs w:val="24"/>
        </w:rPr>
        <w:t>)</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 xml:space="preserve">a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97D18">
        <w:rPr>
          <w:rFonts w:ascii="Times New Roman" w:hAnsi="Times New Roman" w:cs="Times New Roman"/>
          <w:sz w:val="24"/>
          <w:szCs w:val="24"/>
        </w:rPr>
        <w:t xml:space="preserve"> at a large southern university</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w:t>
      </w:r>
      <w:del w:id="44" w:author="Mark Huff" w:date="2021-08-21T12:21:00Z">
        <w:r w:rsidR="00417879" w:rsidDel="00780770">
          <w:rPr>
            <w:rFonts w:ascii="Times New Roman" w:hAnsi="Times New Roman" w:cs="Times New Roman"/>
            <w:sz w:val="24"/>
            <w:szCs w:val="24"/>
          </w:rPr>
          <w:delText>paper</w:delText>
        </w:r>
      </w:del>
      <w:ins w:id="45" w:author="Mark Huff" w:date="2021-08-21T12:21:00Z">
        <w:r w:rsidR="00780770">
          <w:rPr>
            <w:rFonts w:ascii="Times New Roman" w:hAnsi="Times New Roman" w:cs="Times New Roman"/>
            <w:sz w:val="24"/>
            <w:szCs w:val="24"/>
          </w:rPr>
          <w:t>analysis</w:t>
        </w:r>
      </w:ins>
      <w:r w:rsidR="00417879">
        <w:rPr>
          <w:rFonts w:ascii="Times New Roman" w:hAnsi="Times New Roman" w:cs="Times New Roman"/>
          <w:sz w:val="24"/>
          <w:szCs w:val="24"/>
        </w:rPr>
        <w:t xml:space="preserve">,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51DD2F27"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lastRenderedPageBreak/>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w:t>
      </w:r>
      <w:proofErr w:type="gramStart"/>
      <w:r w:rsidRPr="00B93D0F">
        <w:rPr>
          <w:rFonts w:ascii="Times New Roman" w:hAnsi="Times New Roman" w:cs="Times New Roman"/>
          <w:sz w:val="24"/>
          <w:szCs w:val="24"/>
        </w:rPr>
        <w:t xml:space="preserve">a </w:t>
      </w:r>
      <w:r w:rsidR="0061395F" w:rsidRPr="00B93D0F">
        <w:rPr>
          <w:rFonts w:ascii="Times New Roman" w:hAnsi="Times New Roman" w:cs="Times New Roman"/>
          <w:sz w:val="24"/>
          <w:szCs w:val="24"/>
        </w:rPr>
        <w:t>sufficient number of</w:t>
      </w:r>
      <w:proofErr w:type="gramEnd"/>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50C5F4C1" w:rsidR="0007102C" w:rsidRPr="00DF7457" w:rsidRDefault="0007102C" w:rsidP="00991ADC">
      <w:pPr>
        <w:spacing w:after="0" w:line="480" w:lineRule="auto"/>
        <w:ind w:firstLine="720"/>
        <w:rPr>
          <w:rFonts w:ascii="Times New Roman" w:hAnsi="Times New Roman" w:cs="Times New Roman"/>
          <w:sz w:val="24"/>
          <w:szCs w:val="24"/>
        </w:rPr>
      </w:pPr>
      <w:bookmarkStart w:id="46"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reported in these studies and tested whether the </w:t>
      </w:r>
      <w:r w:rsidR="00197D18">
        <w:rPr>
          <w:rFonts w:ascii="Times New Roman" w:hAnsi="Times New Roman" w:cs="Times New Roman"/>
          <w:sz w:val="24"/>
          <w:szCs w:val="24"/>
        </w:rPr>
        <w:t xml:space="preserve">initial </w:t>
      </w:r>
      <w:r>
        <w:rPr>
          <w:rFonts w:ascii="Times New Roman" w:hAnsi="Times New Roman" w:cs="Times New Roman"/>
          <w:sz w:val="24"/>
          <w:szCs w:val="24"/>
        </w:rPr>
        <w:t xml:space="preserve">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w:t>
      </w:r>
      <w:del w:id="47" w:author="Mark Huff" w:date="2021-08-21T12:21:00Z">
        <w:r w:rsidDel="00780770">
          <w:rPr>
            <w:rFonts w:ascii="Times New Roman" w:hAnsi="Times New Roman" w:cs="Times New Roman"/>
            <w:sz w:val="24"/>
            <w:szCs w:val="24"/>
          </w:rPr>
          <w:delText xml:space="preserve">created </w:delText>
        </w:r>
      </w:del>
      <w:ins w:id="48" w:author="Mark Huff" w:date="2021-08-21T12:21:00Z">
        <w:r w:rsidR="00780770">
          <w:rPr>
            <w:rFonts w:ascii="Times New Roman" w:hAnsi="Times New Roman" w:cs="Times New Roman"/>
            <w:sz w:val="24"/>
            <w:szCs w:val="24"/>
          </w:rPr>
          <w:t xml:space="preserve">generated </w:t>
        </w:r>
      </w:ins>
      <w:r>
        <w:rPr>
          <w:rFonts w:ascii="Times New Roman" w:hAnsi="Times New Roman" w:cs="Times New Roman"/>
          <w:sz w:val="24"/>
          <w:szCs w:val="24"/>
        </w:rPr>
        <w:t xml:space="preserve">for each </w:t>
      </w:r>
      <w:del w:id="49" w:author="Mark Huff" w:date="2021-08-21T12:21:00Z">
        <w:r w:rsidDel="00780770">
          <w:rPr>
            <w:rFonts w:ascii="Times New Roman" w:hAnsi="Times New Roman" w:cs="Times New Roman"/>
            <w:sz w:val="24"/>
            <w:szCs w:val="24"/>
          </w:rPr>
          <w:delText xml:space="preserve">of </w:delText>
        </w:r>
      </w:del>
      <w:r>
        <w:rPr>
          <w:rFonts w:ascii="Times New Roman" w:hAnsi="Times New Roman" w:cs="Times New Roman"/>
          <w:sz w:val="24"/>
          <w:szCs w:val="24"/>
        </w:rPr>
        <w:t>dataset</w:t>
      </w:r>
      <w:del w:id="50" w:author="Mark Huff" w:date="2021-08-21T12:21:00Z">
        <w:r w:rsidDel="00780770">
          <w:rPr>
            <w:rFonts w:ascii="Times New Roman" w:hAnsi="Times New Roman" w:cs="Times New Roman"/>
            <w:sz w:val="24"/>
            <w:szCs w:val="24"/>
          </w:rPr>
          <w:delText>s</w:delText>
        </w:r>
      </w:del>
      <w:r>
        <w:rPr>
          <w:rFonts w:ascii="Times New Roman" w:hAnsi="Times New Roman" w:cs="Times New Roman"/>
          <w:sz w:val="24"/>
          <w:szCs w:val="24"/>
        </w:rPr>
        <w:t xml:space="preserve">.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46"/>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4A8BA6E5"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proofErr w:type="spellStart"/>
      <w:r w:rsidR="007B0B1C" w:rsidRPr="007B0B1C">
        <w:rPr>
          <w:rFonts w:ascii="Times New Roman" w:hAnsi="Times New Roman" w:cs="Times New Roman"/>
          <w:i/>
          <w:iCs/>
          <w:sz w:val="24"/>
          <w:szCs w:val="24"/>
        </w:rPr>
        <w:t>lrd</w:t>
      </w:r>
      <w:proofErr w:type="spellEnd"/>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del w:id="51" w:author="Mark Huff" w:date="2021-08-21T12:22:00Z">
        <w:r w:rsidR="00E1175D" w:rsidDel="00780770">
          <w:rPr>
            <w:rFonts w:ascii="Times New Roman" w:hAnsi="Times New Roman" w:cs="Times New Roman"/>
            <w:sz w:val="24"/>
            <w:szCs w:val="24"/>
          </w:rPr>
          <w:delText xml:space="preserve">needed to </w:delText>
        </w:r>
      </w:del>
      <w:r w:rsidR="00E1175D">
        <w:rPr>
          <w:rFonts w:ascii="Times New Roman" w:hAnsi="Times New Roman" w:cs="Times New Roman"/>
          <w:sz w:val="24"/>
          <w:szCs w:val="24"/>
        </w:rPr>
        <w:t>determine</w:t>
      </w:r>
      <w:ins w:id="52" w:author="Mark Huff" w:date="2021-08-21T12:22:00Z">
        <w:r w:rsidR="00780770">
          <w:rPr>
            <w:rFonts w:ascii="Times New Roman" w:hAnsi="Times New Roman" w:cs="Times New Roman"/>
            <w:sz w:val="24"/>
            <w:szCs w:val="24"/>
          </w:rPr>
          <w:t>d</w:t>
        </w:r>
      </w:ins>
      <w:r w:rsidR="00E1175D">
        <w:rPr>
          <w:rFonts w:ascii="Times New Roman" w:hAnsi="Times New Roman" w:cs="Times New Roman"/>
          <w:sz w:val="24"/>
          <w:szCs w:val="24"/>
        </w:rPr>
        <w:t xml:space="preserv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w:t>
      </w:r>
      <w:del w:id="53" w:author="Mark Huff" w:date="2021-08-21T12:22:00Z">
        <w:r w:rsidR="00AA033A" w:rsidDel="00780770">
          <w:rPr>
            <w:rFonts w:ascii="Times New Roman" w:hAnsi="Times New Roman" w:cs="Times New Roman"/>
            <w:sz w:val="24"/>
            <w:szCs w:val="24"/>
          </w:rPr>
          <w:delText>simultaneously</w:delText>
        </w:r>
        <w:r w:rsidR="00924846" w:rsidDel="00780770">
          <w:rPr>
            <w:rFonts w:ascii="Times New Roman" w:hAnsi="Times New Roman" w:cs="Times New Roman"/>
            <w:sz w:val="24"/>
            <w:szCs w:val="24"/>
          </w:rPr>
          <w:delText xml:space="preserve"> </w:delText>
        </w:r>
      </w:del>
      <w:r w:rsidR="00924846">
        <w:rPr>
          <w:rFonts w:ascii="Times New Roman" w:hAnsi="Times New Roman" w:cs="Times New Roman"/>
          <w:sz w:val="24"/>
          <w:szCs w:val="24"/>
        </w:rPr>
        <w:t>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w:t>
      </w:r>
      <w:del w:id="54" w:author="Mark Huff" w:date="2021-08-21T12:22:00Z">
        <w:r w:rsidR="006F3980" w:rsidDel="00780770">
          <w:rPr>
            <w:rFonts w:ascii="Times New Roman" w:hAnsi="Times New Roman" w:cs="Times New Roman"/>
            <w:noProof/>
            <w:sz w:val="24"/>
            <w:szCs w:val="24"/>
          </w:rPr>
          <w:delText xml:space="preserve"> a</w:delText>
        </w:r>
      </w:del>
      <w:r w:rsidR="006F3980">
        <w:rPr>
          <w:rFonts w:ascii="Times New Roman" w:hAnsi="Times New Roman" w:cs="Times New Roman"/>
          <w:noProof/>
          <w:sz w:val="24"/>
          <w:szCs w:val="24"/>
        </w:rPr>
        <w:t xml:space="preserve">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proofErr w:type="spellStart"/>
      <w:r w:rsidR="003B38EE" w:rsidRPr="003B38EE">
        <w:rPr>
          <w:rFonts w:ascii="Times New Roman" w:hAnsi="Times New Roman" w:cs="Times New Roman"/>
          <w:i/>
          <w:iCs/>
          <w:sz w:val="24"/>
          <w:szCs w:val="24"/>
        </w:rPr>
        <w:t>lrd</w:t>
      </w:r>
      <w:proofErr w:type="spellEnd"/>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proofErr w:type="spellStart"/>
      <w:r w:rsidR="007B0B1C" w:rsidRPr="005019C2">
        <w:rPr>
          <w:rFonts w:ascii="Times New Roman" w:hAnsi="Times New Roman" w:cs="Times New Roman"/>
          <w:i/>
          <w:iCs/>
          <w:sz w:val="24"/>
          <w:szCs w:val="24"/>
        </w:rPr>
        <w:t>lrd</w:t>
      </w:r>
      <w:proofErr w:type="spellEnd"/>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indicates the item was right but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proofErr w:type="spellStart"/>
      <w:r w:rsidR="00991ADC">
        <w:rPr>
          <w:rFonts w:ascii="Times New Roman" w:hAnsi="Times New Roman" w:cs="Times New Roman"/>
          <w:i/>
          <w:iCs/>
          <w:sz w:val="24"/>
          <w:szCs w:val="24"/>
        </w:rPr>
        <w:t>lrd</w:t>
      </w:r>
      <w:proofErr w:type="spellEnd"/>
      <w:r w:rsidR="00991ADC">
        <w:rPr>
          <w:rFonts w:ascii="Times New Roman" w:hAnsi="Times New Roman" w:cs="Times New Roman"/>
          <w:i/>
          <w:iCs/>
          <w:sz w:val="24"/>
          <w:szCs w:val="24"/>
        </w:rPr>
        <w:t xml:space="preserve">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55" w:name="_Hlk44168619"/>
      <w:r>
        <w:rPr>
          <w:rFonts w:ascii="Times New Roman" w:hAnsi="Times New Roman" w:cs="Times New Roman"/>
          <w:b/>
          <w:bCs/>
          <w:sz w:val="24"/>
          <w:szCs w:val="24"/>
        </w:rPr>
        <w:t>Analyses and Results</w:t>
      </w:r>
    </w:p>
    <w:bookmarkEnd w:id="55"/>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70FECF27" w:rsidR="00442E93" w:rsidRPr="00442E93" w:rsidRDefault="003E5AAB" w:rsidP="0074397B">
      <w:pPr>
        <w:spacing w:after="0" w:line="480" w:lineRule="auto"/>
        <w:jc w:val="center"/>
        <w:rPr>
          <w:rFonts w:ascii="Times New Roman" w:hAnsi="Times New Roman" w:cs="Times New Roman"/>
          <w:b/>
          <w:bCs/>
          <w:sz w:val="24"/>
          <w:szCs w:val="24"/>
        </w:rPr>
      </w:pPr>
      <w:bookmarkStart w:id="56"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w:t>
      </w:r>
      <w:r w:rsidR="001E350C">
        <w:rPr>
          <w:rFonts w:ascii="Times New Roman" w:hAnsi="Times New Roman" w:cs="Times New Roman"/>
          <w:b/>
          <w:bCs/>
          <w:sz w:val="24"/>
          <w:szCs w:val="24"/>
        </w:rPr>
        <w:t>-R</w:t>
      </w:r>
      <w:r w:rsidR="00FD6CD0">
        <w:rPr>
          <w:rFonts w:ascii="Times New Roman" w:hAnsi="Times New Roman" w:cs="Times New Roman"/>
          <w:b/>
          <w:bCs/>
          <w:sz w:val="24"/>
          <w:szCs w:val="24"/>
        </w:rPr>
        <w:t>ecall</w:t>
      </w:r>
      <w:r>
        <w:rPr>
          <w:rFonts w:ascii="Times New Roman" w:hAnsi="Times New Roman" w:cs="Times New Roman"/>
          <w:b/>
          <w:bCs/>
          <w:sz w:val="24"/>
          <w:szCs w:val="24"/>
        </w:rPr>
        <w:t xml:space="preserve"> Studies</w:t>
      </w:r>
      <w:bookmarkEnd w:id="56"/>
    </w:p>
    <w:p w14:paraId="11FCEC29" w14:textId="05544859"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using </w:t>
      </w:r>
      <w:proofErr w:type="spellStart"/>
      <w:r w:rsidRPr="002A1787">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proofErr w:type="spellStart"/>
      <w:r w:rsidR="0039783A" w:rsidRPr="00C75F7A">
        <w:rPr>
          <w:rFonts w:ascii="Times New Roman" w:hAnsi="Times New Roman" w:cs="Times New Roman"/>
          <w:i/>
          <w:iCs/>
          <w:sz w:val="24"/>
          <w:szCs w:val="24"/>
        </w:rPr>
        <w:t>lrd</w:t>
      </w:r>
      <w:proofErr w:type="spellEnd"/>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57"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57"/>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proofErr w:type="spellStart"/>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s</w:t>
      </w:r>
      <w:proofErr w:type="spellEnd"/>
      <w:r w:rsidR="000A3C27">
        <w:rPr>
          <w:rFonts w:ascii="Times New Roman" w:hAnsi="Times New Roman" w:cs="Times New Roman"/>
          <w:sz w:val="24"/>
          <w:szCs w:val="24"/>
        </w:rPr>
        <w:t xml:space="preserve">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proofErr w:type="spellStart"/>
      <w:r w:rsidR="000A45F7" w:rsidRPr="000A45F7">
        <w:rPr>
          <w:rFonts w:ascii="Times New Roman" w:hAnsi="Times New Roman" w:cs="Times New Roman"/>
          <w:i/>
          <w:iCs/>
          <w:sz w:val="24"/>
          <w:szCs w:val="24"/>
        </w:rPr>
        <w:t>lrd</w:t>
      </w:r>
      <w:proofErr w:type="spellEnd"/>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w:t>
      </w:r>
      <w:r w:rsidR="00FA7662">
        <w:rPr>
          <w:rFonts w:ascii="Times New Roman" w:hAnsi="Times New Roman" w:cs="Times New Roman"/>
          <w:sz w:val="24"/>
          <w:szCs w:val="24"/>
        </w:rPr>
        <w:lastRenderedPageBreak/>
        <w:t xml:space="preserve">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proofErr w:type="spellStart"/>
      <w:r w:rsidR="00FA7662">
        <w:rPr>
          <w:rFonts w:ascii="Times New Roman" w:hAnsi="Times New Roman" w:cs="Times New Roman"/>
          <w:i/>
          <w:iCs/>
          <w:sz w:val="24"/>
          <w:szCs w:val="24"/>
        </w:rPr>
        <w:t>lrd</w:t>
      </w:r>
      <w:proofErr w:type="spellEnd"/>
      <w:r w:rsidR="00FA7662">
        <w:rPr>
          <w:rFonts w:ascii="Times New Roman" w:hAnsi="Times New Roman" w:cs="Times New Roman"/>
          <w:i/>
          <w:iCs/>
          <w:sz w:val="24"/>
          <w:szCs w:val="24"/>
        </w:rPr>
        <w:t xml:space="preserve">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proofErr w:type="spellStart"/>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s</w:t>
      </w:r>
      <w:proofErr w:type="spellEnd"/>
      <w:r w:rsidR="00C36B1F">
        <w:rPr>
          <w:rFonts w:ascii="Times New Roman" w:hAnsi="Times New Roman" w:cs="Times New Roman"/>
          <w:sz w:val="24"/>
          <w:szCs w:val="24"/>
        </w:rPr>
        <w:t xml:space="preserve">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71CFDDEB"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w:t>
      </w:r>
      <w:r w:rsidR="00197D18">
        <w:rPr>
          <w:rFonts w:ascii="Times New Roman" w:hAnsi="Times New Roman" w:cs="Times New Roman"/>
          <w:sz w:val="24"/>
          <w:szCs w:val="24"/>
        </w:rPr>
        <w:t>n</w:t>
      </w:r>
      <w:r w:rsidR="00BD3287">
        <w:rPr>
          <w:rFonts w:ascii="Times New Roman" w:hAnsi="Times New Roman" w:cs="Times New Roman"/>
          <w:sz w:val="24"/>
          <w:szCs w:val="24"/>
        </w:rPr>
        <w:t xml:space="preserve">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58"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58"/>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proofErr w:type="spellStart"/>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w:t>
      </w:r>
      <w:proofErr w:type="spellEnd"/>
      <w:r w:rsidR="002E1DF0">
        <w:rPr>
          <w:rFonts w:ascii="Times New Roman" w:hAnsi="Times New Roman" w:cs="Times New Roman"/>
          <w:sz w:val="24"/>
          <w:szCs w:val="24"/>
        </w:rPr>
        <w:t xml:space="preserve">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bookmarkStart w:id="59" w:name="_Hlk80117913"/>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proofErr w:type="spellStart"/>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w:t>
      </w:r>
      <w:proofErr w:type="spellEnd"/>
      <w:r w:rsidR="005477F2">
        <w:rPr>
          <w:rFonts w:ascii="Times New Roman" w:hAnsi="Times New Roman" w:cs="Times New Roman"/>
          <w:sz w:val="24"/>
          <w:szCs w:val="24"/>
        </w:rPr>
        <w:t xml:space="preserve">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w:t>
      </w:r>
      <w:bookmarkEnd w:id="59"/>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proofErr w:type="spellStart"/>
      <w:r w:rsidR="00FA7662" w:rsidRPr="00FA7662">
        <w:rPr>
          <w:rFonts w:ascii="Times New Roman" w:hAnsi="Times New Roman" w:cs="Times New Roman"/>
          <w:i/>
          <w:iCs/>
          <w:sz w:val="24"/>
          <w:szCs w:val="24"/>
        </w:rPr>
        <w:t>lrd</w:t>
      </w:r>
      <w:proofErr w:type="spellEnd"/>
      <w:r w:rsidR="00E3174D">
        <w:rPr>
          <w:rFonts w:ascii="Times New Roman" w:hAnsi="Times New Roman" w:cs="Times New Roman"/>
          <w:sz w:val="24"/>
          <w:szCs w:val="24"/>
        </w:rPr>
        <w:t xml:space="preserve"> </w:t>
      </w:r>
      <w:proofErr w:type="gramStart"/>
      <w:r w:rsidR="00E3174D">
        <w:rPr>
          <w:rFonts w:ascii="Times New Roman" w:hAnsi="Times New Roman" w:cs="Times New Roman"/>
          <w:sz w:val="24"/>
          <w:szCs w:val="24"/>
        </w:rPr>
        <w:t>is able to</w:t>
      </w:r>
      <w:proofErr w:type="gramEnd"/>
      <w:r w:rsidR="00E3174D">
        <w:rPr>
          <w:rFonts w:ascii="Times New Roman" w:hAnsi="Times New Roman" w:cs="Times New Roman"/>
          <w:sz w:val="24"/>
          <w:szCs w:val="24"/>
        </w:rPr>
        <w:t xml:space="preserve">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5973560B"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60"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w:t>
      </w:r>
      <w:bookmarkEnd w:id="60"/>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197D18">
        <w:rPr>
          <w:rFonts w:ascii="Times New Roman" w:hAnsi="Times New Roman" w:cs="Times New Roman"/>
          <w:sz w:val="24"/>
          <w:szCs w:val="24"/>
        </w:rPr>
        <w:t>2021</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proofErr w:type="spellStart"/>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s</w:t>
      </w:r>
      <w:proofErr w:type="spellEnd"/>
      <w:r w:rsidR="00A47CA5">
        <w:rPr>
          <w:rFonts w:ascii="Times New Roman" w:hAnsi="Times New Roman" w:cs="Times New Roman"/>
          <w:sz w:val="24"/>
          <w:szCs w:val="24"/>
        </w:rPr>
        <w:t xml:space="preserve">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proofErr w:type="spellStart"/>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s</w:t>
      </w:r>
      <w:proofErr w:type="spellEnd"/>
      <w:r w:rsidR="009659D9">
        <w:rPr>
          <w:rFonts w:ascii="Times New Roman" w:hAnsi="Times New Roman" w:cs="Times New Roman"/>
          <w:sz w:val="24"/>
          <w:szCs w:val="24"/>
        </w:rPr>
        <w:t xml:space="preserve">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t>
      </w:r>
      <w:r w:rsidR="001271E3">
        <w:rPr>
          <w:rFonts w:ascii="Times New Roman" w:hAnsi="Times New Roman" w:cs="Times New Roman"/>
          <w:sz w:val="24"/>
          <w:szCs w:val="24"/>
        </w:rPr>
        <w:lastRenderedPageBreak/>
        <w:t xml:space="preserve">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w:t>
      </w:r>
      <w:r w:rsidR="001E350C">
        <w:rPr>
          <w:rFonts w:ascii="Times New Roman" w:hAnsi="Times New Roman" w:cs="Times New Roman"/>
          <w:sz w:val="24"/>
          <w:szCs w:val="24"/>
        </w:rPr>
        <w:t>-</w:t>
      </w:r>
      <w:r w:rsidR="00FD6CD0">
        <w:rPr>
          <w:rFonts w:ascii="Times New Roman" w:hAnsi="Times New Roman" w:cs="Times New Roman"/>
          <w:sz w:val="24"/>
          <w:szCs w:val="24"/>
        </w:rPr>
        <w:t>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proofErr w:type="spellStart"/>
      <w:r w:rsidR="00763B7D" w:rsidRPr="00763B7D">
        <w:rPr>
          <w:rFonts w:ascii="Times New Roman" w:hAnsi="Times New Roman" w:cs="Times New Roman"/>
          <w:i/>
          <w:iCs/>
          <w:sz w:val="24"/>
          <w:szCs w:val="24"/>
        </w:rPr>
        <w:t>lrd</w:t>
      </w:r>
      <w:proofErr w:type="spellEnd"/>
      <w:r w:rsidR="00763B7D" w:rsidRPr="00763B7D">
        <w:rPr>
          <w:rFonts w:ascii="Times New Roman" w:hAnsi="Times New Roman" w:cs="Times New Roman"/>
          <w:i/>
          <w:iCs/>
          <w:sz w:val="24"/>
          <w:szCs w:val="24"/>
        </w:rPr>
        <w:t xml:space="preserve">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comparing the </w:t>
      </w:r>
      <w:proofErr w:type="spellStart"/>
      <w:r w:rsidR="0089257D">
        <w:rPr>
          <w:rFonts w:ascii="Times New Roman" w:hAnsi="Times New Roman" w:cs="Times New Roman"/>
          <w:i/>
          <w:iCs/>
          <w:sz w:val="24"/>
          <w:szCs w:val="24"/>
        </w:rPr>
        <w:t>lrd</w:t>
      </w:r>
      <w:proofErr w:type="spellEnd"/>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5ADB4AE1"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1F7D18">
        <w:rPr>
          <w:rFonts w:ascii="Times New Roman" w:hAnsi="Times New Roman" w:cs="Times New Roman"/>
          <w:sz w:val="24"/>
          <w:szCs w:val="24"/>
        </w:rPr>
        <w:t xml:space="preserve">who recruited 120 </w:t>
      </w:r>
      <w:r w:rsidR="00FC602C">
        <w:rPr>
          <w:rFonts w:ascii="Times New Roman" w:hAnsi="Times New Roman" w:cs="Times New Roman"/>
          <w:sz w:val="24"/>
          <w:szCs w:val="24"/>
        </w:rPr>
        <w:t xml:space="preserve">participants </w:t>
      </w:r>
      <w:r w:rsidRPr="001F7D18">
        <w:rPr>
          <w:rFonts w:ascii="Times New Roman" w:hAnsi="Times New Roman" w:cs="Times New Roman"/>
          <w:sz w:val="24"/>
          <w:szCs w:val="24"/>
        </w:rPr>
        <w:t xml:space="preserve">to complete </w:t>
      </w:r>
      <w:r>
        <w:rPr>
          <w:rFonts w:ascii="Times New Roman" w:hAnsi="Times New Roman" w:cs="Times New Roman"/>
          <w:sz w:val="24"/>
          <w:szCs w:val="24"/>
        </w:rPr>
        <w:t>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r w:rsidR="001F7D18">
        <w:rPr>
          <w:rFonts w:ascii="Times New Roman" w:hAnsi="Times New Roman" w:cs="Times New Roman"/>
          <w:color w:val="4A7090" w:themeColor="background2" w:themeShade="80"/>
          <w:sz w:val="24"/>
          <w:szCs w:val="24"/>
        </w:rPr>
        <w:t>Recall was assessed across</w:t>
      </w:r>
      <w:r w:rsidR="00763B7D" w:rsidRPr="00451DCD">
        <w:rPr>
          <w:rFonts w:ascii="Times New Roman" w:hAnsi="Times New Roman" w:cs="Times New Roman"/>
          <w:color w:val="4A7090" w:themeColor="background2" w:themeShade="80"/>
          <w:sz w:val="24"/>
          <w:szCs w:val="24"/>
        </w:rPr>
        <w:t xml:space="preserve">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 xml:space="preserve">Six lists </w:t>
      </w:r>
      <w:r w:rsidR="001F7D18">
        <w:rPr>
          <w:rFonts w:ascii="Times New Roman" w:hAnsi="Times New Roman" w:cs="Times New Roman"/>
          <w:color w:val="4A7090" w:themeColor="background2" w:themeShade="80"/>
          <w:sz w:val="24"/>
          <w:szCs w:val="24"/>
        </w:rPr>
        <w:t xml:space="preserve">of 20 items </w:t>
      </w:r>
      <w:r w:rsidR="00451DCD" w:rsidRPr="00451DCD">
        <w:rPr>
          <w:rFonts w:ascii="Times New Roman" w:hAnsi="Times New Roman" w:cs="Times New Roman"/>
          <w:color w:val="4A7090" w:themeColor="background2" w:themeShade="80"/>
          <w:sz w:val="24"/>
          <w:szCs w:val="24"/>
        </w:rPr>
        <w:t xml:space="preserve">were generated, </w:t>
      </w:r>
      <w:r w:rsidR="001F7D18">
        <w:rPr>
          <w:rFonts w:ascii="Times New Roman" w:hAnsi="Times New Roman" w:cs="Times New Roman"/>
          <w:color w:val="4A7090" w:themeColor="background2" w:themeShade="80"/>
          <w:sz w:val="24"/>
          <w:szCs w:val="24"/>
        </w:rPr>
        <w:t>and p</w:t>
      </w:r>
      <w:r w:rsidR="00451DCD" w:rsidRPr="00451DCD">
        <w:rPr>
          <w:rFonts w:ascii="Times New Roman" w:hAnsi="Times New Roman" w:cs="Times New Roman"/>
          <w:color w:val="4A7090" w:themeColor="background2" w:themeShade="80"/>
          <w:sz w:val="24"/>
          <w:szCs w:val="24"/>
        </w:rPr>
        <w:t xml:space="preserve">articipants studied </w:t>
      </w:r>
      <w:r w:rsidR="001F7D18">
        <w:rPr>
          <w:rFonts w:ascii="Times New Roman" w:hAnsi="Times New Roman" w:cs="Times New Roman"/>
          <w:color w:val="4A7090" w:themeColor="background2" w:themeShade="80"/>
          <w:sz w:val="24"/>
          <w:szCs w:val="24"/>
        </w:rPr>
        <w:t>two lists of each type (i.e., 40 of each item type)</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w:t>
      </w:r>
      <w:r w:rsidR="005634BA" w:rsidRPr="001F7D18">
        <w:rPr>
          <w:rFonts w:ascii="Times New Roman" w:hAnsi="Times New Roman" w:cs="Times New Roman"/>
          <w:color w:val="4A7090" w:themeColor="background2" w:themeShade="80"/>
          <w:sz w:val="24"/>
          <w:szCs w:val="24"/>
        </w:rPr>
        <w:t>Across tests, participants made a total of 6520 correct responses (out of 14,400</w:t>
      </w:r>
      <w:r w:rsidR="005634BA">
        <w:rPr>
          <w:rFonts w:ascii="Times New Roman" w:hAnsi="Times New Roman" w:cs="Times New Roman"/>
          <w:color w:val="4A7090" w:themeColor="background2" w:themeShade="80"/>
          <w:sz w:val="24"/>
          <w:szCs w:val="24"/>
        </w:rPr>
        <w:t xml:space="preserve"> potentially correct </w:t>
      </w:r>
      <w:commentRangeStart w:id="61"/>
      <w:r w:rsidR="005634BA">
        <w:rPr>
          <w:rFonts w:ascii="Times New Roman" w:hAnsi="Times New Roman" w:cs="Times New Roman"/>
          <w:color w:val="4A7090" w:themeColor="background2" w:themeShade="80"/>
          <w:sz w:val="24"/>
          <w:szCs w:val="24"/>
        </w:rPr>
        <w:t>responses</w:t>
      </w:r>
      <w:commentRangeEnd w:id="61"/>
      <w:r w:rsidR="00780770">
        <w:rPr>
          <w:rStyle w:val="CommentReference"/>
        </w:rPr>
        <w:commentReference w:id="61"/>
      </w:r>
      <w:r w:rsidR="005634BA" w:rsidRPr="001F7D18">
        <w:rPr>
          <w:rFonts w:ascii="Times New Roman" w:hAnsi="Times New Roman" w:cs="Times New Roman"/>
          <w:color w:val="4A7090" w:themeColor="background2" w:themeShade="80"/>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commentRangeStart w:id="62"/>
      <w:r>
        <w:rPr>
          <w:rFonts w:ascii="Times New Roman" w:hAnsi="Times New Roman" w:cs="Times New Roman"/>
          <w:b/>
          <w:bCs/>
          <w:sz w:val="24"/>
          <w:szCs w:val="24"/>
        </w:rPr>
        <w:t>Data Processing and Scoring</w:t>
      </w:r>
      <w:commentRangeEnd w:id="62"/>
      <w:r w:rsidR="0014603F">
        <w:rPr>
          <w:rStyle w:val="CommentReference"/>
        </w:rPr>
        <w:commentReference w:id="62"/>
      </w:r>
    </w:p>
    <w:p w14:paraId="053F72BC" w14:textId="3715693E" w:rsidR="00AB0AD2" w:rsidRPr="0014603F" w:rsidRDefault="001D7A22" w:rsidP="0014603F">
      <w:pPr>
        <w:spacing w:after="0" w:line="480" w:lineRule="auto"/>
        <w:ind w:firstLine="720"/>
        <w:rPr>
          <w:rFonts w:ascii="Times New Roman" w:hAnsi="Times New Roman" w:cs="Times New Roman"/>
          <w:color w:val="4A7090" w:themeColor="background2" w:themeShade="80"/>
          <w:sz w:val="24"/>
          <w:szCs w:val="24"/>
        </w:rPr>
      </w:pPr>
      <w:bookmarkStart w:id="63" w:name="_Hlk73628551"/>
      <w:r w:rsidRPr="005D2F9B">
        <w:rPr>
          <w:rFonts w:ascii="Times New Roman" w:hAnsi="Times New Roman" w:cs="Times New Roman"/>
          <w:color w:val="4A7090" w:themeColor="background2" w:themeShade="80"/>
          <w:sz w:val="24"/>
          <w:szCs w:val="24"/>
        </w:rPr>
        <w:lastRenderedPageBreak/>
        <w:t>To</w:t>
      </w:r>
      <w:r w:rsidR="00AB0AD2" w:rsidRPr="005D2F9B">
        <w:rPr>
          <w:rFonts w:ascii="Times New Roman" w:hAnsi="Times New Roman" w:cs="Times New Roman"/>
          <w:color w:val="4A7090" w:themeColor="background2" w:themeShade="80"/>
          <w:sz w:val="24"/>
          <w:szCs w:val="24"/>
        </w:rPr>
        <w:t xml:space="preserve"> 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t>
      </w:r>
      <w:r w:rsidR="0014603F">
        <w:rPr>
          <w:rFonts w:ascii="Times New Roman" w:hAnsi="Times New Roman" w:cs="Times New Roman"/>
          <w:color w:val="4A7090" w:themeColor="background2" w:themeShade="80"/>
          <w:sz w:val="24"/>
          <w:szCs w:val="24"/>
        </w:rPr>
        <w:t xml:space="preserve">we began by generating a scoring key for each of the six lists. Lists were combined by type (ad-hoc, categorical, unrelated) resulting in three unique key lists. Lists were then arranged into long format using the </w:t>
      </w:r>
      <w:r w:rsidR="0014603F">
        <w:rPr>
          <w:rFonts w:ascii="Times New Roman" w:hAnsi="Times New Roman" w:cs="Times New Roman"/>
          <w:i/>
          <w:iCs/>
          <w:color w:val="4A7090" w:themeColor="background2" w:themeShade="80"/>
          <w:sz w:val="24"/>
          <w:szCs w:val="24"/>
        </w:rPr>
        <w:t>reshape</w:t>
      </w:r>
      <w:r w:rsidR="0014603F">
        <w:rPr>
          <w:rFonts w:ascii="Times New Roman" w:hAnsi="Times New Roman" w:cs="Times New Roman"/>
          <w:color w:val="4A7090" w:themeColor="background2" w:themeShade="80"/>
          <w:sz w:val="24"/>
          <w:szCs w:val="24"/>
        </w:rPr>
        <w:t xml:space="preserve"> package</w:t>
      </w:r>
      <w:r w:rsidR="00BE06F8">
        <w:rPr>
          <w:rFonts w:ascii="Times New Roman" w:hAnsi="Times New Roman" w:cs="Times New Roman"/>
          <w:color w:val="4A7090" w:themeColor="background2" w:themeShade="80"/>
          <w:sz w:val="24"/>
          <w:szCs w:val="24"/>
        </w:rPr>
        <w:t xml:space="preserve"> (Wickham, 2007)</w:t>
      </w:r>
      <w:r w:rsidR="0014603F">
        <w:rPr>
          <w:rFonts w:ascii="Times New Roman" w:hAnsi="Times New Roman" w:cs="Times New Roman"/>
          <w:color w:val="4A7090" w:themeColor="background2" w:themeShade="80"/>
          <w:sz w:val="24"/>
          <w:szCs w:val="24"/>
        </w:rPr>
        <w:t>. The final answer key file contained each list along with a “List Type” column denoting whether the key item belonged to the ad-hoc, categorial, or unrelated list. We then</w:t>
      </w:r>
      <w:r w:rsidR="005D2F9B">
        <w:rPr>
          <w:rFonts w:ascii="Times New Roman" w:hAnsi="Times New Roman" w:cs="Times New Roman"/>
          <w:color w:val="4A7090" w:themeColor="background2" w:themeShade="80"/>
          <w:sz w:val="24"/>
          <w:szCs w:val="24"/>
        </w:rPr>
        <w:t xml:space="preserve"> used </w:t>
      </w:r>
      <w:proofErr w:type="spellStart"/>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’s</w:t>
      </w:r>
      <w:proofErr w:type="spellEnd"/>
      <w:r w:rsidR="005D2F9B">
        <w:rPr>
          <w:rFonts w:ascii="Times New Roman" w:hAnsi="Times New Roman" w:cs="Times New Roman"/>
          <w:color w:val="4A7090" w:themeColor="background2" w:themeShade="80"/>
          <w:sz w:val="24"/>
          <w:szCs w:val="24"/>
        </w:rPr>
        <w:t xml:space="preserve"> </w:t>
      </w:r>
      <w:proofErr w:type="spellStart"/>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proofErr w:type="spellEnd"/>
      <w:r w:rsidR="00AB0AD2" w:rsidRPr="005D2F9B">
        <w:rPr>
          <w:rFonts w:ascii="Courier New" w:hAnsi="Courier New" w:cs="Courier New"/>
          <w:color w:val="4A7090" w:themeColor="background2" w:themeShade="80"/>
          <w:sz w:val="20"/>
          <w:szCs w:val="20"/>
        </w:rPr>
        <w:t>(</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 xml:space="preserve">participant responses </w:t>
      </w:r>
      <w:r w:rsidR="0014603F">
        <w:rPr>
          <w:rFonts w:ascii="Times New Roman" w:hAnsi="Times New Roman" w:cs="Times New Roman"/>
          <w:color w:val="4A7090" w:themeColor="background2" w:themeShade="80"/>
          <w:sz w:val="24"/>
          <w:szCs w:val="24"/>
        </w:rPr>
        <w:t xml:space="preserve">into </w:t>
      </w:r>
      <w:r w:rsidR="00AB0AD2" w:rsidRPr="005D2F9B">
        <w:rPr>
          <w:rFonts w:ascii="Times New Roman" w:hAnsi="Times New Roman" w:cs="Times New Roman"/>
          <w:color w:val="4A7090" w:themeColor="background2" w:themeShade="80"/>
          <w:sz w:val="24"/>
          <w:szCs w:val="24"/>
        </w:rPr>
        <w:t>long format.</w:t>
      </w:r>
      <w:r w:rsidR="009162A7" w:rsidRPr="005D2F9B">
        <w:rPr>
          <w:rFonts w:ascii="Times New Roman" w:hAnsi="Times New Roman" w:cs="Times New Roman"/>
          <w:color w:val="4A7090" w:themeColor="background2" w:themeShade="80"/>
          <w:sz w:val="24"/>
          <w:szCs w:val="24"/>
        </w:rPr>
        <w:t xml:space="preserve"> </w:t>
      </w:r>
      <w:r w:rsidR="0014603F">
        <w:rPr>
          <w:rFonts w:ascii="Times New Roman" w:hAnsi="Times New Roman" w:cs="Times New Roman"/>
          <w:color w:val="4A7090" w:themeColor="background2" w:themeShade="80"/>
          <w:sz w:val="24"/>
          <w:szCs w:val="24"/>
        </w:rPr>
        <w:t xml:space="preserve">Following reshaping of the dataset, we created a “List Type” column denoting which answer key to use for scoring, which corresponded to the “List Type” column in the answer key. </w:t>
      </w:r>
      <w:bookmarkEnd w:id="63"/>
      <w:r w:rsidR="001F7D18" w:rsidRPr="001F7D18">
        <w:rPr>
          <w:rFonts w:ascii="Times New Roman" w:hAnsi="Times New Roman" w:cs="Times New Roman"/>
          <w:color w:val="4A7090" w:themeColor="background2" w:themeShade="80"/>
          <w:sz w:val="24"/>
          <w:szCs w:val="24"/>
        </w:rPr>
        <w:t xml:space="preserve">The dataset was then scored using </w:t>
      </w:r>
      <w:proofErr w:type="spellStart"/>
      <w:r w:rsidR="005E3539" w:rsidRPr="001F7D18">
        <w:rPr>
          <w:rFonts w:ascii="Courier New" w:hAnsi="Courier New" w:cs="Courier New"/>
          <w:color w:val="4A7090" w:themeColor="background2" w:themeShade="80"/>
          <w:sz w:val="20"/>
          <w:szCs w:val="20"/>
        </w:rPr>
        <w:t>prop</w:t>
      </w:r>
      <w:r w:rsidR="00977431" w:rsidRPr="001F7D18">
        <w:rPr>
          <w:rFonts w:ascii="Courier New" w:hAnsi="Courier New" w:cs="Courier New"/>
          <w:color w:val="4A7090" w:themeColor="background2" w:themeShade="80"/>
          <w:sz w:val="20"/>
          <w:szCs w:val="20"/>
        </w:rPr>
        <w:t>_</w:t>
      </w:r>
      <w:r w:rsidR="005E3539" w:rsidRPr="001F7D18">
        <w:rPr>
          <w:rFonts w:ascii="Courier New" w:hAnsi="Courier New" w:cs="Courier New"/>
          <w:color w:val="4A7090" w:themeColor="background2" w:themeShade="80"/>
          <w:sz w:val="20"/>
          <w:szCs w:val="20"/>
        </w:rPr>
        <w:t>correct</w:t>
      </w:r>
      <w:r w:rsidR="00977431" w:rsidRPr="001F7D18">
        <w:rPr>
          <w:rFonts w:ascii="Courier New" w:hAnsi="Courier New" w:cs="Courier New"/>
          <w:color w:val="4A7090" w:themeColor="background2" w:themeShade="80"/>
          <w:sz w:val="20"/>
          <w:szCs w:val="20"/>
        </w:rPr>
        <w:t>_</w:t>
      </w:r>
      <w:r w:rsidR="001F7D18" w:rsidRPr="001F7D18">
        <w:rPr>
          <w:rFonts w:ascii="Courier New" w:hAnsi="Courier New" w:cs="Courier New"/>
          <w:color w:val="4A7090" w:themeColor="background2" w:themeShade="80"/>
          <w:sz w:val="20"/>
          <w:szCs w:val="20"/>
        </w:rPr>
        <w:t>multiple</w:t>
      </w:r>
      <w:proofErr w:type="spellEnd"/>
      <w:r w:rsidR="00AB0AD2" w:rsidRPr="001F7D18">
        <w:rPr>
          <w:rFonts w:ascii="Courier New" w:hAnsi="Courier New" w:cs="Courier New"/>
          <w:color w:val="4A7090" w:themeColor="background2" w:themeShade="80"/>
          <w:sz w:val="20"/>
          <w:szCs w:val="20"/>
        </w:rPr>
        <w:t>()</w:t>
      </w:r>
      <w:r w:rsidR="00FF7D1F" w:rsidRPr="001F7D18">
        <w:rPr>
          <w:rFonts w:ascii="Times New Roman" w:hAnsi="Times New Roman" w:cs="Times New Roman"/>
          <w:color w:val="4A7090" w:themeColor="background2" w:themeShade="80"/>
          <w:sz w:val="24"/>
          <w:szCs w:val="24"/>
        </w:rPr>
        <w:t xml:space="preserve">. This </w:t>
      </w:r>
      <w:r w:rsidR="006C7A34" w:rsidRPr="001F7D18">
        <w:rPr>
          <w:rFonts w:ascii="Times New Roman" w:hAnsi="Times New Roman" w:cs="Times New Roman"/>
          <w:color w:val="4A7090" w:themeColor="background2" w:themeShade="80"/>
          <w:sz w:val="24"/>
          <w:szCs w:val="24"/>
        </w:rPr>
        <w:t xml:space="preserve">scoring </w:t>
      </w:r>
      <w:r w:rsidR="00FF7D1F" w:rsidRPr="001F7D18">
        <w:rPr>
          <w:rFonts w:ascii="Times New Roman" w:hAnsi="Times New Roman" w:cs="Times New Roman"/>
          <w:color w:val="4A7090" w:themeColor="background2" w:themeShade="80"/>
          <w:sz w:val="24"/>
          <w:szCs w:val="24"/>
        </w:rPr>
        <w:t>was an iterative</w:t>
      </w:r>
      <w:r w:rsidR="00AB0AD2" w:rsidRPr="001F7D18">
        <w:rPr>
          <w:rFonts w:ascii="Times New Roman" w:hAnsi="Times New Roman" w:cs="Times New Roman"/>
          <w:color w:val="4A7090" w:themeColor="background2" w:themeShade="80"/>
          <w:sz w:val="24"/>
          <w:szCs w:val="24"/>
        </w:rPr>
        <w:t xml:space="preserve"> process which used each </w:t>
      </w:r>
      <w:r w:rsidR="005E3539" w:rsidRPr="001F7D18">
        <w:rPr>
          <w:rFonts w:ascii="Times New Roman" w:hAnsi="Times New Roman" w:cs="Times New Roman"/>
          <w:color w:val="4A7090" w:themeColor="background2" w:themeShade="80"/>
          <w:sz w:val="24"/>
          <w:szCs w:val="24"/>
        </w:rPr>
        <w:t xml:space="preserve">of the six </w:t>
      </w:r>
      <w:r w:rsidR="00FF7D1F" w:rsidRPr="001F7D18">
        <w:rPr>
          <w:rFonts w:ascii="Times New Roman" w:hAnsi="Times New Roman" w:cs="Times New Roman"/>
          <w:color w:val="4A7090" w:themeColor="background2" w:themeShade="80"/>
          <w:sz w:val="24"/>
          <w:szCs w:val="24"/>
        </w:rPr>
        <w:t>cutoff value</w:t>
      </w:r>
      <w:r w:rsidR="005E3539" w:rsidRPr="001F7D18">
        <w:rPr>
          <w:rFonts w:ascii="Times New Roman" w:hAnsi="Times New Roman" w:cs="Times New Roman"/>
          <w:color w:val="4A7090" w:themeColor="background2" w:themeShade="80"/>
          <w:sz w:val="24"/>
          <w:szCs w:val="24"/>
        </w:rPr>
        <w:t>s as</w:t>
      </w:r>
      <w:r w:rsidR="00FF7D1F" w:rsidRPr="001F7D18">
        <w:rPr>
          <w:rFonts w:ascii="Times New Roman" w:hAnsi="Times New Roman" w:cs="Times New Roman"/>
          <w:color w:val="4A7090" w:themeColor="background2" w:themeShade="80"/>
          <w:sz w:val="24"/>
          <w:szCs w:val="24"/>
        </w:rPr>
        <w:t xml:space="preserve"> used</w:t>
      </w:r>
      <w:r w:rsidR="00AB0AD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in</w:t>
      </w:r>
      <w:r w:rsidR="00AB0AD2" w:rsidRPr="001F7D18">
        <w:rPr>
          <w:rFonts w:ascii="Times New Roman" w:hAnsi="Times New Roman" w:cs="Times New Roman"/>
          <w:color w:val="4A7090" w:themeColor="background2" w:themeShade="80"/>
          <w:sz w:val="24"/>
          <w:szCs w:val="24"/>
        </w:rPr>
        <w:t xml:space="preserve"> the sensitivity and specificity analyses</w:t>
      </w:r>
      <w:r w:rsidR="005E3539"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allow</w:t>
      </w:r>
      <w:r w:rsidR="005E3539" w:rsidRPr="001F7D18">
        <w:rPr>
          <w:rFonts w:ascii="Times New Roman" w:hAnsi="Times New Roman" w:cs="Times New Roman"/>
          <w:color w:val="4A7090" w:themeColor="background2" w:themeShade="80"/>
          <w:sz w:val="24"/>
          <w:szCs w:val="24"/>
        </w:rPr>
        <w:t>ing us</w:t>
      </w:r>
      <w:r w:rsidR="00FF7D1F" w:rsidRPr="001F7D18">
        <w:rPr>
          <w:rFonts w:ascii="Times New Roman" w:hAnsi="Times New Roman" w:cs="Times New Roman"/>
          <w:color w:val="4A7090" w:themeColor="background2" w:themeShade="80"/>
          <w:sz w:val="24"/>
          <w:szCs w:val="24"/>
        </w:rPr>
        <w:t xml:space="preserve"> to monitor how changes to the </w:t>
      </w:r>
      <w:r w:rsidR="00F43DC9" w:rsidRPr="001F7D18">
        <w:rPr>
          <w:rFonts w:ascii="Times New Roman" w:hAnsi="Times New Roman" w:cs="Times New Roman"/>
          <w:color w:val="4A7090" w:themeColor="background2" w:themeShade="80"/>
          <w:sz w:val="24"/>
          <w:szCs w:val="24"/>
        </w:rPr>
        <w:t>Levenshtein distance selected for scoring</w:t>
      </w:r>
      <w:r w:rsidR="00FF7D1F" w:rsidRPr="001F7D18">
        <w:rPr>
          <w:rFonts w:ascii="Times New Roman" w:hAnsi="Times New Roman" w:cs="Times New Roman"/>
          <w:color w:val="4A7090" w:themeColor="background2" w:themeShade="80"/>
          <w:sz w:val="24"/>
          <w:szCs w:val="24"/>
        </w:rPr>
        <w:t xml:space="preserve"> affected the scored output. The final dataset</w:t>
      </w:r>
      <w:r w:rsidR="001F7D18" w:rsidRPr="001F7D18">
        <w:rPr>
          <w:rFonts w:ascii="Times New Roman" w:hAnsi="Times New Roman" w:cs="Times New Roman"/>
          <w:color w:val="4A7090" w:themeColor="background2" w:themeShade="80"/>
          <w:sz w:val="24"/>
          <w:szCs w:val="24"/>
        </w:rPr>
        <w:t xml:space="preserve"> was</w:t>
      </w:r>
      <w:r w:rsidR="009C5DC2" w:rsidRPr="001F7D18">
        <w:rPr>
          <w:rFonts w:ascii="Times New Roman" w:hAnsi="Times New Roman" w:cs="Times New Roman"/>
          <w:color w:val="4A7090" w:themeColor="background2" w:themeShade="80"/>
          <w:sz w:val="24"/>
          <w:szCs w:val="24"/>
        </w:rPr>
        <w:t xml:space="preserve"> </w:t>
      </w:r>
      <w:r w:rsidR="00FF7D1F" w:rsidRPr="001F7D18">
        <w:rPr>
          <w:rFonts w:ascii="Times New Roman" w:hAnsi="Times New Roman" w:cs="Times New Roman"/>
          <w:color w:val="4A7090" w:themeColor="background2" w:themeShade="80"/>
          <w:sz w:val="24"/>
          <w:szCs w:val="24"/>
        </w:rPr>
        <w:t xml:space="preserve">created by combining the scored output at each of the </w:t>
      </w:r>
      <w:r w:rsidR="001F7D18" w:rsidRPr="001F7D18">
        <w:rPr>
          <w:rFonts w:ascii="Times New Roman" w:hAnsi="Times New Roman" w:cs="Times New Roman"/>
          <w:color w:val="4A7090" w:themeColor="background2" w:themeShade="80"/>
          <w:sz w:val="24"/>
          <w:szCs w:val="24"/>
        </w:rPr>
        <w:t>six</w:t>
      </w:r>
      <w:r w:rsidR="00FF7D1F" w:rsidRPr="001F7D18">
        <w:rPr>
          <w:rFonts w:ascii="Times New Roman" w:hAnsi="Times New Roman" w:cs="Times New Roman"/>
          <w:color w:val="4A7090" w:themeColor="background2" w:themeShade="80"/>
          <w:sz w:val="24"/>
          <w:szCs w:val="24"/>
        </w:rPr>
        <w:t xml:space="preserve"> cutoff values</w:t>
      </w:r>
      <w:r w:rsidR="001F7D18" w:rsidRPr="001F7D18">
        <w:rPr>
          <w:rFonts w:ascii="Times New Roman" w:hAnsi="Times New Roman" w:cs="Times New Roman"/>
          <w:color w:val="4A7090" w:themeColor="background2" w:themeShade="80"/>
          <w:sz w:val="24"/>
          <w:szCs w:val="24"/>
        </w:rPr>
        <w:t xml:space="preserve"> with the original human coded data.</w:t>
      </w:r>
      <w:bookmarkStart w:id="64" w:name="_Hlk73628600"/>
    </w:p>
    <w:bookmarkEnd w:id="64"/>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5B594B8A"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proofErr w:type="spellStart"/>
      <w:r w:rsidRPr="003B38EE">
        <w:rPr>
          <w:rFonts w:ascii="Times New Roman" w:hAnsi="Times New Roman" w:cs="Times New Roman"/>
          <w:i/>
          <w:iCs/>
          <w:sz w:val="24"/>
          <w:szCs w:val="24"/>
        </w:rPr>
        <w:t>lrd</w:t>
      </w:r>
      <w:proofErr w:type="spellEnd"/>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sensitivity</w:t>
      </w:r>
      <w:del w:id="65" w:author="Mark Huff" w:date="2021-08-21T12:24:00Z">
        <w:r w:rsidRPr="005019C2" w:rsidDel="00780770">
          <w:rPr>
            <w:rFonts w:ascii="Times New Roman" w:hAnsi="Times New Roman" w:cs="Times New Roman"/>
            <w:sz w:val="24"/>
            <w:szCs w:val="24"/>
          </w:rPr>
          <w:delText xml:space="preserve"> and</w:delText>
        </w:r>
      </w:del>
      <w:ins w:id="66" w:author="Mark Huff" w:date="2021-08-21T12:24:00Z">
        <w:r w:rsidR="00780770">
          <w:rPr>
            <w:rFonts w:ascii="Times New Roman" w:hAnsi="Times New Roman" w:cs="Times New Roman"/>
            <w:sz w:val="24"/>
            <w:szCs w:val="24"/>
          </w:rPr>
          <w:t>/</w:t>
        </w:r>
      </w:ins>
      <w:del w:id="67" w:author="Mark Huff" w:date="2021-08-21T12:24:00Z">
        <w:r w:rsidRPr="005019C2" w:rsidDel="007B43FF">
          <w:rPr>
            <w:rFonts w:ascii="Times New Roman" w:hAnsi="Times New Roman" w:cs="Times New Roman"/>
            <w:sz w:val="24"/>
            <w:szCs w:val="24"/>
          </w:rPr>
          <w:delText xml:space="preserve"> </w:delText>
        </w:r>
      </w:del>
      <w:r w:rsidRPr="005019C2">
        <w:rPr>
          <w:rFonts w:ascii="Times New Roman" w:hAnsi="Times New Roman" w:cs="Times New Roman"/>
          <w:sz w:val="24"/>
          <w:szCs w:val="24"/>
        </w:rPr>
        <w:t xml:space="preserve">specificity analyses </w:t>
      </w:r>
      <w:r>
        <w:rPr>
          <w:rFonts w:ascii="Times New Roman" w:hAnsi="Times New Roman" w:cs="Times New Roman"/>
          <w:sz w:val="24"/>
          <w:szCs w:val="24"/>
        </w:rPr>
        <w:t xml:space="preserve">for each </w:t>
      </w:r>
      <w:del w:id="68" w:author="Mark Huff" w:date="2021-08-21T12:24:00Z">
        <w:r w:rsidDel="007B43FF">
          <w:rPr>
            <w:rFonts w:ascii="Times New Roman" w:hAnsi="Times New Roman" w:cs="Times New Roman"/>
            <w:sz w:val="24"/>
            <w:szCs w:val="24"/>
          </w:rPr>
          <w:delText xml:space="preserve">the three </w:delText>
        </w:r>
      </w:del>
      <w:r>
        <w:rPr>
          <w:rFonts w:ascii="Times New Roman" w:hAnsi="Times New Roman" w:cs="Times New Roman"/>
          <w:sz w:val="24"/>
          <w:szCs w:val="24"/>
        </w:rPr>
        <w:t>dataset</w:t>
      </w:r>
      <w:del w:id="69" w:author="Mark Huff" w:date="2021-08-21T12:24:00Z">
        <w:r w:rsidDel="007B43FF">
          <w:rPr>
            <w:rFonts w:ascii="Times New Roman" w:hAnsi="Times New Roman" w:cs="Times New Roman"/>
            <w:sz w:val="24"/>
            <w:szCs w:val="24"/>
          </w:rPr>
          <w:delText>s</w:delText>
        </w:r>
      </w:del>
      <w:r>
        <w:rPr>
          <w:rFonts w:ascii="Times New Roman" w:hAnsi="Times New Roman" w:cs="Times New Roman"/>
          <w:sz w:val="24"/>
          <w:szCs w:val="24"/>
        </w:rPr>
        <w:t xml:space="preserve">.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del w:id="70" w:author="Mark Huff" w:date="2021-08-21T12:24:00Z">
        <w:r w:rsidDel="007B43FF">
          <w:rPr>
            <w:rFonts w:ascii="Times New Roman" w:hAnsi="Times New Roman" w:cs="Times New Roman"/>
            <w:sz w:val="24"/>
            <w:szCs w:val="24"/>
          </w:rPr>
          <w:delText>computed at</w:delText>
        </w:r>
      </w:del>
      <w:ins w:id="71" w:author="Mark Huff" w:date="2021-08-21T12:24:00Z">
        <w:r w:rsidR="007B43FF">
          <w:rPr>
            <w:rFonts w:ascii="Times New Roman" w:hAnsi="Times New Roman" w:cs="Times New Roman"/>
            <w:sz w:val="24"/>
            <w:szCs w:val="24"/>
          </w:rPr>
          <w:t>for</w:t>
        </w:r>
      </w:ins>
      <w:r>
        <w:rPr>
          <w:rFonts w:ascii="Times New Roman" w:hAnsi="Times New Roman" w:cs="Times New Roman"/>
          <w:sz w:val="24"/>
          <w:szCs w:val="24"/>
        </w:rPr>
        <w:t xml:space="preserve">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w:t>
      </w:r>
      <w:del w:id="72" w:author="Mark Huff" w:date="2021-08-21T12:25:00Z">
        <w:r w:rsidDel="007B43FF">
          <w:rPr>
            <w:rFonts w:ascii="Times New Roman" w:hAnsi="Times New Roman" w:cs="Times New Roman"/>
            <w:sz w:val="24"/>
            <w:szCs w:val="24"/>
          </w:rPr>
          <w:delText xml:space="preserve"> a</w:delText>
        </w:r>
      </w:del>
      <w:r>
        <w:rPr>
          <w:rFonts w:ascii="Times New Roman" w:hAnsi="Times New Roman" w:cs="Times New Roman"/>
          <w:sz w:val="24"/>
          <w:szCs w:val="24"/>
        </w:rPr>
        <w:t xml:space="preserve"> similar </w:t>
      </w:r>
      <w:del w:id="73" w:author="Mark Huff" w:date="2021-08-21T12:25:00Z">
        <w:r w:rsidDel="007B43FF">
          <w:rPr>
            <w:rFonts w:ascii="Times New Roman" w:hAnsi="Times New Roman" w:cs="Times New Roman"/>
            <w:sz w:val="24"/>
            <w:szCs w:val="24"/>
          </w:rPr>
          <w:delText xml:space="preserve">pattern of </w:delText>
        </w:r>
      </w:del>
      <w:r>
        <w:rPr>
          <w:rFonts w:ascii="Times New Roman" w:hAnsi="Times New Roman" w:cs="Times New Roman"/>
          <w:sz w:val="24"/>
          <w:szCs w:val="24"/>
        </w:rPr>
        <w:t>results. Sensitivity and specificity were maximized when the Levenshtein distance was set at</w:t>
      </w:r>
      <w:r w:rsidR="007F2A7C">
        <w:rPr>
          <w:rFonts w:ascii="Times New Roman" w:hAnsi="Times New Roman" w:cs="Times New Roman"/>
          <w:sz w:val="24"/>
          <w:szCs w:val="24"/>
        </w:rPr>
        <w:t xml:space="preserve"> </w:t>
      </w:r>
      <w:r>
        <w:rPr>
          <w:rFonts w:ascii="Times New Roman" w:hAnsi="Times New Roman" w:cs="Times New Roman"/>
          <w:sz w:val="24"/>
          <w:szCs w:val="24"/>
        </w:rPr>
        <w:t xml:space="preserve">either </w:t>
      </w:r>
      <w:r w:rsidR="007F2A7C">
        <w:rPr>
          <w:rFonts w:ascii="Times New Roman" w:hAnsi="Times New Roman" w:cs="Times New Roman"/>
          <w:sz w:val="24"/>
          <w:szCs w:val="24"/>
        </w:rPr>
        <w:t xml:space="preserve">1 </w:t>
      </w:r>
      <w:r>
        <w:rPr>
          <w:rFonts w:ascii="Times New Roman" w:hAnsi="Times New Roman" w:cs="Times New Roman"/>
          <w:sz w:val="24"/>
          <w:szCs w:val="24"/>
        </w:rPr>
        <w:t xml:space="preserve">(ad-hoc and categorical lists) or </w:t>
      </w:r>
      <w:r w:rsidR="007F2A7C">
        <w:rPr>
          <w:rFonts w:ascii="Times New Roman" w:hAnsi="Times New Roman" w:cs="Times New Roman"/>
          <w:sz w:val="24"/>
          <w:szCs w:val="24"/>
        </w:rPr>
        <w:t>0</w:t>
      </w:r>
      <w:r>
        <w:rPr>
          <w:rFonts w:ascii="Times New Roman" w:hAnsi="Times New Roman" w:cs="Times New Roman"/>
          <w:sz w:val="24"/>
          <w:szCs w:val="24"/>
        </w:rPr>
        <w:t xml:space="preserve"> (unrelated lists)</w:t>
      </w:r>
      <w:r w:rsidR="007C140B">
        <w:rPr>
          <w:rFonts w:ascii="Times New Roman" w:hAnsi="Times New Roman" w:cs="Times New Roman"/>
          <w:sz w:val="24"/>
          <w:szCs w:val="24"/>
        </w:rPr>
        <w:t xml:space="preserve">, though both cutoffs were very similar, indicating that either cutoff would be </w:t>
      </w:r>
      <w:r w:rsidR="007C140B">
        <w:rPr>
          <w:rFonts w:ascii="Times New Roman" w:hAnsi="Times New Roman" w:cs="Times New Roman"/>
          <w:sz w:val="24"/>
          <w:szCs w:val="24"/>
        </w:rPr>
        <w:lastRenderedPageBreak/>
        <w:t>appropriate</w:t>
      </w:r>
      <w:r w:rsidR="00A432A3">
        <w:rPr>
          <w:rFonts w:ascii="Times New Roman" w:hAnsi="Times New Roman" w:cs="Times New Roman"/>
          <w:sz w:val="24"/>
          <w:szCs w:val="24"/>
        </w:rPr>
        <w:t>. We note, however, that</w:t>
      </w:r>
      <w:r>
        <w:rPr>
          <w:rFonts w:ascii="Times New Roman" w:hAnsi="Times New Roman" w:cs="Times New Roman"/>
          <w:sz w:val="24"/>
          <w:szCs w:val="24"/>
        </w:rPr>
        <w:t xml:space="preserve"> </w:t>
      </w:r>
      <w:r w:rsidR="00A432A3">
        <w:rPr>
          <w:rFonts w:ascii="Times New Roman" w:hAnsi="Times New Roman" w:cs="Times New Roman"/>
          <w:sz w:val="24"/>
          <w:szCs w:val="24"/>
        </w:rPr>
        <w:t xml:space="preserve">both </w:t>
      </w:r>
      <w:proofErr w:type="spellStart"/>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proofErr w:type="spellEnd"/>
      <w:r w:rsidRPr="000163D7">
        <w:rPr>
          <w:rFonts w:ascii="Courier New" w:hAnsi="Courier New" w:cs="Courier New"/>
          <w:sz w:val="20"/>
          <w:szCs w:val="20"/>
        </w:rPr>
        <w:t>()</w:t>
      </w:r>
      <w:r>
        <w:rPr>
          <w:rFonts w:ascii="Times New Roman" w:hAnsi="Times New Roman" w:cs="Times New Roman"/>
          <w:sz w:val="24"/>
          <w:szCs w:val="24"/>
        </w:rPr>
        <w:t xml:space="preserve"> </w:t>
      </w:r>
      <w:r w:rsidR="00A432A3" w:rsidRPr="00A432A3">
        <w:rPr>
          <w:rFonts w:ascii="Times New Roman" w:hAnsi="Times New Roman" w:cs="Times New Roman"/>
          <w:color w:val="4A7090" w:themeColor="background2" w:themeShade="80"/>
          <w:sz w:val="24"/>
          <w:szCs w:val="24"/>
        </w:rPr>
        <w:t xml:space="preserve">and </w:t>
      </w:r>
      <w:proofErr w:type="spellStart"/>
      <w:r w:rsidR="00A432A3" w:rsidRPr="00A432A3">
        <w:rPr>
          <w:rFonts w:ascii="Courier New" w:hAnsi="Courier New" w:cs="Courier New"/>
          <w:color w:val="4A7090" w:themeColor="background2" w:themeShade="80"/>
          <w:sz w:val="20"/>
          <w:szCs w:val="20"/>
        </w:rPr>
        <w:t>prop_correct_multiple</w:t>
      </w:r>
      <w:proofErr w:type="spellEnd"/>
      <w:r w:rsidR="00A432A3" w:rsidRPr="00A432A3">
        <w:rPr>
          <w:rFonts w:ascii="Courier New" w:hAnsi="Courier New" w:cs="Courier New"/>
          <w:color w:val="4A7090" w:themeColor="background2" w:themeShade="80"/>
          <w:sz w:val="20"/>
          <w:szCs w:val="20"/>
        </w:rPr>
        <w:t>()</w:t>
      </w:r>
      <w:r w:rsidR="00A432A3" w:rsidRPr="00A432A3">
        <w:rPr>
          <w:rFonts w:ascii="Times New Roman" w:hAnsi="Times New Roman" w:cs="Times New Roman"/>
          <w:color w:val="4A7090" w:themeColor="background2" w:themeShade="80"/>
          <w:sz w:val="24"/>
          <w:szCs w:val="24"/>
        </w:rPr>
        <w:t xml:space="preserve"> </w:t>
      </w:r>
      <w:r>
        <w:rPr>
          <w:rFonts w:ascii="Times New Roman" w:hAnsi="Times New Roman" w:cs="Times New Roman"/>
          <w:sz w:val="24"/>
          <w:szCs w:val="24"/>
        </w:rPr>
        <w:t>allow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74" w:name="_Hlk60056379"/>
      <w:r>
        <w:rPr>
          <w:rFonts w:ascii="Times New Roman" w:hAnsi="Times New Roman" w:cs="Times New Roman"/>
          <w:b/>
          <w:bCs/>
          <w:sz w:val="24"/>
          <w:szCs w:val="24"/>
        </w:rPr>
        <w:t>Analyses and Results</w:t>
      </w:r>
    </w:p>
    <w:bookmarkEnd w:id="74"/>
    <w:p w14:paraId="79BFE1BB" w14:textId="55D02D08"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w:t>
      </w:r>
      <w:r w:rsidR="002A23B3">
        <w:rPr>
          <w:rFonts w:ascii="Times New Roman" w:hAnsi="Times New Roman" w:cs="Times New Roman"/>
          <w:sz w:val="24"/>
          <w:szCs w:val="24"/>
        </w:rPr>
        <w:t>-</w:t>
      </w:r>
      <w:r w:rsidR="00FD6CD0">
        <w:rPr>
          <w:rFonts w:ascii="Times New Roman" w:hAnsi="Times New Roman" w:cs="Times New Roman"/>
          <w:sz w:val="24"/>
          <w:szCs w:val="24"/>
        </w:rPr>
        <w:t>recall</w:t>
      </w:r>
      <w:r w:rsidR="006054A5">
        <w:rPr>
          <w:rFonts w:ascii="Times New Roman" w:hAnsi="Times New Roman" w:cs="Times New Roman"/>
          <w:sz w:val="24"/>
          <w:szCs w:val="24"/>
        </w:rPr>
        <w:t xml:space="preserve"> data scored with </w:t>
      </w:r>
      <w:proofErr w:type="spellStart"/>
      <w:r w:rsidR="006054A5" w:rsidRPr="002E3AB8">
        <w:rPr>
          <w:rFonts w:ascii="Times New Roman" w:hAnsi="Times New Roman" w:cs="Times New Roman"/>
          <w:i/>
          <w:iCs/>
          <w:sz w:val="24"/>
          <w:szCs w:val="24"/>
        </w:rPr>
        <w:t>lrd</w:t>
      </w:r>
      <w:proofErr w:type="spellEnd"/>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proofErr w:type="spellStart"/>
      <w:r w:rsidR="007C140B">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522A5F99"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Replication of </w:t>
      </w:r>
      <w:r w:rsidR="00197D18">
        <w:rPr>
          <w:rFonts w:ascii="Times New Roman" w:hAnsi="Times New Roman" w:cs="Times New Roman"/>
          <w:b/>
          <w:bCs/>
          <w:sz w:val="24"/>
          <w:szCs w:val="24"/>
        </w:rPr>
        <w:t>Free-</w:t>
      </w:r>
      <w:r>
        <w:rPr>
          <w:rFonts w:ascii="Times New Roman" w:hAnsi="Times New Roman" w:cs="Times New Roman"/>
          <w:b/>
          <w:bCs/>
          <w:sz w:val="24"/>
          <w:szCs w:val="24"/>
        </w:rPr>
        <w:t>Recall Studies</w:t>
      </w:r>
    </w:p>
    <w:p w14:paraId="26D5FCE0" w14:textId="438E7BC6"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EA181F">
        <w:rPr>
          <w:rFonts w:ascii="Times New Roman" w:hAnsi="Times New Roman" w:cs="Times New Roman"/>
          <w:sz w:val="24"/>
          <w:szCs w:val="24"/>
        </w:rPr>
        <w:t>six</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del w:id="75" w:author="Mark Huff" w:date="2021-08-21T12:25:00Z">
        <w:r w:rsidDel="007B43FF">
          <w:rPr>
            <w:rFonts w:ascii="Times New Roman" w:hAnsi="Times New Roman" w:cs="Times New Roman"/>
            <w:sz w:val="24"/>
            <w:szCs w:val="24"/>
          </w:rPr>
          <w:delText>’</w:delText>
        </w:r>
      </w:del>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w:t>
      </w:r>
      <w:del w:id="76" w:author="Mark Huff" w:date="2021-08-21T12:25:00Z">
        <w:r w:rsidDel="007B43FF">
          <w:rPr>
            <w:rFonts w:ascii="Times New Roman" w:hAnsi="Times New Roman" w:cs="Times New Roman"/>
            <w:sz w:val="24"/>
            <w:szCs w:val="24"/>
          </w:rPr>
          <w:delText xml:space="preserve">indices </w:delText>
        </w:r>
      </w:del>
      <w:ins w:id="77" w:author="Mark Huff" w:date="2021-08-21T12:25:00Z">
        <w:r w:rsidR="007B43FF">
          <w:rPr>
            <w:rFonts w:ascii="Times New Roman" w:hAnsi="Times New Roman" w:cs="Times New Roman"/>
            <w:sz w:val="24"/>
            <w:szCs w:val="24"/>
          </w:rPr>
          <w:t xml:space="preserve">estimates </w:t>
        </w:r>
      </w:ins>
      <w:r>
        <w:rPr>
          <w:rFonts w:ascii="Times New Roman" w:hAnsi="Times New Roman" w:cs="Times New Roman"/>
          <w:sz w:val="24"/>
          <w:szCs w:val="24"/>
        </w:rPr>
        <w:t xml:space="preserve">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del w:id="78" w:author="Nick Maxwell" w:date="2021-08-21T13:16:00Z">
        <w:r w:rsidR="00E73042" w:rsidRPr="00E73042" w:rsidDel="00293B4A">
          <w:rPr>
            <w:rFonts w:ascii="Times New Roman" w:hAnsi="Times New Roman" w:cs="Times New Roman"/>
            <w:sz w:val="24"/>
            <w:szCs w:val="24"/>
          </w:rPr>
          <w:delText xml:space="preserve">no </w:delText>
        </w:r>
      </w:del>
      <w:r w:rsidR="00E73042" w:rsidRPr="00E73042">
        <w:rPr>
          <w:rFonts w:ascii="Times New Roman" w:hAnsi="Times New Roman" w:cs="Times New Roman"/>
          <w:sz w:val="24"/>
          <w:szCs w:val="24"/>
        </w:rPr>
        <w:t xml:space="preserve">significant differences were detected between the human coded data </w:t>
      </w:r>
      <w:del w:id="79" w:author="Nick Maxwell" w:date="2021-08-21T13:16:00Z">
        <w:r w:rsidR="00E73042" w:rsidRPr="00E73042" w:rsidDel="00293B4A">
          <w:rPr>
            <w:rFonts w:ascii="Times New Roman" w:hAnsi="Times New Roman" w:cs="Times New Roman"/>
            <w:sz w:val="24"/>
            <w:szCs w:val="24"/>
          </w:rPr>
          <w:delText xml:space="preserve">or </w:delText>
        </w:r>
      </w:del>
      <w:ins w:id="80" w:author="Nick Maxwell" w:date="2021-08-21T13:16:00Z">
        <w:r w:rsidR="00293B4A">
          <w:rPr>
            <w:rFonts w:ascii="Times New Roman" w:hAnsi="Times New Roman" w:cs="Times New Roman"/>
            <w:sz w:val="24"/>
            <w:szCs w:val="24"/>
          </w:rPr>
          <w:t>and</w:t>
        </w:r>
        <w:r w:rsidR="00293B4A" w:rsidRPr="00E73042">
          <w:rPr>
            <w:rFonts w:ascii="Times New Roman" w:hAnsi="Times New Roman" w:cs="Times New Roman"/>
            <w:sz w:val="24"/>
            <w:szCs w:val="24"/>
          </w:rPr>
          <w:t xml:space="preserve"> </w:t>
        </w:r>
      </w:ins>
      <w:r w:rsidR="00E73042" w:rsidRPr="00E73042">
        <w:rPr>
          <w:rFonts w:ascii="Times New Roman" w:hAnsi="Times New Roman" w:cs="Times New Roman"/>
          <w:sz w:val="24"/>
          <w:szCs w:val="24"/>
        </w:rPr>
        <w:t xml:space="preserve">the </w:t>
      </w:r>
      <w:proofErr w:type="spellStart"/>
      <w:r w:rsidR="00E73042" w:rsidRPr="00E73042">
        <w:rPr>
          <w:rFonts w:ascii="Times New Roman" w:hAnsi="Times New Roman" w:cs="Times New Roman"/>
          <w:i/>
          <w:iCs/>
          <w:sz w:val="24"/>
          <w:szCs w:val="24"/>
        </w:rPr>
        <w:t>lrd</w:t>
      </w:r>
      <w:proofErr w:type="spellEnd"/>
      <w:r w:rsidR="00E73042" w:rsidRPr="00E73042">
        <w:rPr>
          <w:rFonts w:ascii="Times New Roman" w:hAnsi="Times New Roman" w:cs="Times New Roman"/>
          <w:sz w:val="24"/>
          <w:szCs w:val="24"/>
        </w:rPr>
        <w:t xml:space="preserve"> scored</w:t>
      </w:r>
      <w:del w:id="81" w:author="Nick Maxwell" w:date="2021-08-21T13:16:00Z">
        <w:r w:rsidR="00E73042" w:rsidRPr="00E73042" w:rsidDel="00293B4A">
          <w:rPr>
            <w:rFonts w:ascii="Times New Roman" w:hAnsi="Times New Roman" w:cs="Times New Roman"/>
            <w:sz w:val="24"/>
            <w:szCs w:val="24"/>
          </w:rPr>
          <w:delText xml:space="preserve"> data at any of the </w:delText>
        </w:r>
        <w:r w:rsidR="00D67A1D" w:rsidDel="00293B4A">
          <w:rPr>
            <w:rFonts w:ascii="Times New Roman" w:hAnsi="Times New Roman" w:cs="Times New Roman"/>
            <w:sz w:val="24"/>
            <w:szCs w:val="24"/>
          </w:rPr>
          <w:delText xml:space="preserve">Levenshtein distance </w:delText>
        </w:r>
        <w:r w:rsidR="00E73042" w:rsidRPr="00E73042" w:rsidDel="00293B4A">
          <w:rPr>
            <w:rFonts w:ascii="Times New Roman" w:hAnsi="Times New Roman" w:cs="Times New Roman"/>
            <w:sz w:val="24"/>
            <w:szCs w:val="24"/>
          </w:rPr>
          <w:delText>cutoff values</w:delText>
        </w:r>
      </w:del>
      <w:r w:rsidR="00F64849" w:rsidRPr="00C75F7A">
        <w:rPr>
          <w:rFonts w:ascii="Times New Roman" w:hAnsi="Times New Roman" w:cs="Times New Roman"/>
          <w:sz w:val="24"/>
          <w:szCs w:val="24"/>
        </w:rPr>
        <w:t xml:space="preserve">, </w:t>
      </w:r>
      <w:bookmarkStart w:id="82" w:name="_Hlk80023837"/>
      <w:r w:rsidR="00F64849" w:rsidRPr="007F2A7C">
        <w:rPr>
          <w:rFonts w:ascii="Times New Roman" w:hAnsi="Times New Roman" w:cs="Times New Roman"/>
          <w:i/>
          <w:iCs/>
          <w:sz w:val="24"/>
          <w:szCs w:val="24"/>
        </w:rPr>
        <w:t>F</w:t>
      </w:r>
      <w:r w:rsidR="00F64849"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F64849"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F64849" w:rsidRPr="007F2A7C">
        <w:rPr>
          <w:rFonts w:ascii="Times New Roman" w:hAnsi="Times New Roman" w:cs="Times New Roman"/>
          <w:sz w:val="24"/>
          <w:szCs w:val="24"/>
        </w:rPr>
        <w:t xml:space="preserve">) </w:t>
      </w:r>
      <w:r w:rsidR="00786B25"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2.37</w:t>
      </w:r>
      <w:r w:rsidR="00F64849" w:rsidRPr="007F2A7C">
        <w:rPr>
          <w:rFonts w:ascii="Times New Roman" w:hAnsi="Times New Roman" w:cs="Times New Roman"/>
          <w:sz w:val="24"/>
          <w:szCs w:val="24"/>
        </w:rPr>
        <w:t xml:space="preserve">, </w:t>
      </w:r>
      <w:r w:rsidR="00F64849" w:rsidRPr="007F2A7C">
        <w:rPr>
          <w:rFonts w:ascii="Times New Roman" w:hAnsi="Times New Roman" w:cs="Times New Roman"/>
          <w:i/>
          <w:iCs/>
          <w:sz w:val="24"/>
          <w:szCs w:val="24"/>
        </w:rPr>
        <w:t>MSE</w:t>
      </w:r>
      <w:r w:rsidR="00F64849"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261.02</w:t>
      </w:r>
      <w:r w:rsidR="00FB276B" w:rsidRPr="007F2A7C">
        <w:rPr>
          <w:rFonts w:ascii="Times New Roman" w:hAnsi="Times New Roman" w:cs="Times New Roman"/>
          <w:sz w:val="24"/>
          <w:szCs w:val="24"/>
        </w:rPr>
        <w:t xml:space="preserve">, </w:t>
      </w:r>
      <w:r w:rsidR="00E73042" w:rsidRPr="007F2A7C">
        <w:rPr>
          <w:rFonts w:ascii="Times New Roman" w:eastAsia="Arial" w:hAnsi="Times New Roman" w:cs="Times New Roman"/>
          <w:i/>
          <w:iCs/>
          <w:sz w:val="24"/>
          <w:szCs w:val="24"/>
        </w:rPr>
        <w:t xml:space="preserve">p </w:t>
      </w:r>
      <w:r w:rsidR="00FB276B" w:rsidRPr="007F2A7C">
        <w:rPr>
          <w:rFonts w:ascii="Times New Roman" w:eastAsia="Arial" w:hAnsi="Times New Roman" w:cs="Times New Roman"/>
          <w:sz w:val="24"/>
          <w:szCs w:val="24"/>
          <w:vertAlign w:val="superscript"/>
        </w:rPr>
        <w:t xml:space="preserve"> </w:t>
      </w:r>
      <w:r w:rsidR="00FB276B"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028</w:t>
      </w:r>
      <w:r w:rsidR="00C72A3B" w:rsidRPr="007F2A7C">
        <w:rPr>
          <w:rFonts w:ascii="Times New Roman" w:eastAsia="Arial" w:hAnsi="Times New Roman" w:cs="Times New Roman"/>
          <w:sz w:val="24"/>
          <w:szCs w:val="24"/>
        </w:rPr>
        <w:t xml:space="preserve">, </w:t>
      </w:r>
      <w:r w:rsidR="00C72A3B" w:rsidRPr="007F2A7C">
        <w:rPr>
          <w:rFonts w:ascii="Times New Roman" w:eastAsia="Arial" w:hAnsi="Times New Roman" w:cs="Times New Roman"/>
          <w:i/>
          <w:iCs/>
          <w:sz w:val="24"/>
          <w:szCs w:val="24"/>
        </w:rPr>
        <w:t xml:space="preserve"> η</w:t>
      </w:r>
      <w:r w:rsidR="00C72A3B" w:rsidRPr="007F2A7C">
        <w:rPr>
          <w:rFonts w:ascii="Times New Roman" w:eastAsia="Arial" w:hAnsi="Times New Roman" w:cs="Times New Roman"/>
          <w:sz w:val="24"/>
          <w:szCs w:val="24"/>
          <w:vertAlign w:val="superscript"/>
        </w:rPr>
        <w:t>2</w:t>
      </w:r>
      <w:r w:rsidR="00C72A3B" w:rsidRPr="007F2A7C">
        <w:rPr>
          <w:rFonts w:ascii="Times New Roman" w:eastAsia="Arial" w:hAnsi="Times New Roman" w:cs="Times New Roman"/>
          <w:sz w:val="24"/>
          <w:szCs w:val="24"/>
          <w:vertAlign w:val="subscript"/>
        </w:rPr>
        <w:t>G</w:t>
      </w:r>
      <w:r w:rsidR="00C72A3B" w:rsidRPr="007F2A7C">
        <w:rPr>
          <w:rFonts w:ascii="Times New Roman" w:eastAsia="Arial" w:hAnsi="Times New Roman" w:cs="Times New Roman"/>
          <w:sz w:val="24"/>
          <w:szCs w:val="24"/>
        </w:rPr>
        <w:t xml:space="preserve"> = .</w:t>
      </w:r>
      <w:bookmarkEnd w:id="82"/>
      <w:r w:rsidR="007F2A7C" w:rsidRPr="007F2A7C">
        <w:rPr>
          <w:rFonts w:ascii="Times New Roman" w:eastAsia="Arial" w:hAnsi="Times New Roman" w:cs="Times New Roman"/>
          <w:sz w:val="24"/>
          <w:szCs w:val="24"/>
        </w:rPr>
        <w:t>017</w:t>
      </w:r>
      <w:r w:rsidR="00E73042" w:rsidRPr="007F2A7C">
        <w:rPr>
          <w:rFonts w:ascii="Times New Roman" w:eastAsia="Arial" w:hAnsi="Times New Roman" w:cs="Times New Roman"/>
          <w:sz w:val="24"/>
          <w:szCs w:val="24"/>
        </w:rPr>
        <w:t>.</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Post-hoc testing, however, </w:t>
      </w:r>
      <w:r w:rsidR="00C977FA">
        <w:rPr>
          <w:rFonts w:ascii="Times New Roman" w:hAnsi="Times New Roman" w:cs="Times New Roman"/>
          <w:sz w:val="24"/>
          <w:szCs w:val="24"/>
        </w:rPr>
        <w:t>indicated</w:t>
      </w:r>
      <w:r w:rsidR="007F2A7C">
        <w:rPr>
          <w:rFonts w:ascii="Times New Roman" w:hAnsi="Times New Roman" w:cs="Times New Roman"/>
          <w:sz w:val="24"/>
          <w:szCs w:val="24"/>
        </w:rPr>
        <w:t xml:space="preserve"> that this effect was primarily driven by differences </w:t>
      </w:r>
      <w:r w:rsidR="00F16901">
        <w:rPr>
          <w:rFonts w:ascii="Times New Roman" w:hAnsi="Times New Roman" w:cs="Times New Roman"/>
          <w:sz w:val="24"/>
          <w:szCs w:val="24"/>
        </w:rPr>
        <w:t xml:space="preserve">in mean recall </w:t>
      </w:r>
      <w:r w:rsidR="007F2A7C">
        <w:rPr>
          <w:rFonts w:ascii="Times New Roman" w:hAnsi="Times New Roman" w:cs="Times New Roman"/>
          <w:sz w:val="24"/>
          <w:szCs w:val="24"/>
        </w:rPr>
        <w:t>between</w:t>
      </w:r>
      <w:r w:rsidR="00946130">
        <w:rPr>
          <w:rFonts w:ascii="Times New Roman" w:hAnsi="Times New Roman" w:cs="Times New Roman"/>
          <w:sz w:val="24"/>
          <w:szCs w:val="24"/>
        </w:rPr>
        <w:t xml:space="preserve"> the human coded data and the 0 cutoff</w:t>
      </w:r>
      <w:r w:rsidR="00DF6813">
        <w:rPr>
          <w:rFonts w:ascii="Times New Roman" w:hAnsi="Times New Roman" w:cs="Times New Roman"/>
          <w:sz w:val="24"/>
          <w:szCs w:val="24"/>
        </w:rPr>
        <w:t xml:space="preserve">, </w:t>
      </w:r>
      <w:r w:rsidR="00546ADA" w:rsidRPr="00546ADA">
        <w:rPr>
          <w:rFonts w:ascii="Times New Roman" w:hAnsi="Times New Roman" w:cs="Times New Roman"/>
          <w:i/>
          <w:iCs/>
          <w:sz w:val="24"/>
          <w:szCs w:val="24"/>
        </w:rPr>
        <w:t>t</w:t>
      </w:r>
      <w:r w:rsidR="00546ADA">
        <w:rPr>
          <w:rFonts w:ascii="Times New Roman" w:hAnsi="Times New Roman" w:cs="Times New Roman"/>
          <w:sz w:val="24"/>
          <w:szCs w:val="24"/>
        </w:rPr>
        <w:t xml:space="preserve">(237) = 1.99, </w:t>
      </w:r>
      <w:r w:rsidR="00546ADA" w:rsidRPr="00546ADA">
        <w:rPr>
          <w:rFonts w:ascii="Times New Roman" w:hAnsi="Times New Roman" w:cs="Times New Roman"/>
          <w:i/>
          <w:iCs/>
          <w:sz w:val="24"/>
          <w:szCs w:val="24"/>
        </w:rPr>
        <w:t>SEM</w:t>
      </w:r>
      <w:r w:rsidR="00546ADA">
        <w:rPr>
          <w:rFonts w:ascii="Times New Roman" w:hAnsi="Times New Roman" w:cs="Times New Roman"/>
          <w:sz w:val="24"/>
          <w:szCs w:val="24"/>
        </w:rPr>
        <w:t xml:space="preserve"> = .019, </w:t>
      </w:r>
      <w:r w:rsidR="00546ADA" w:rsidRPr="00546ADA">
        <w:rPr>
          <w:rFonts w:ascii="Times New Roman" w:hAnsi="Times New Roman" w:cs="Times New Roman"/>
          <w:i/>
          <w:iCs/>
          <w:sz w:val="24"/>
          <w:szCs w:val="24"/>
        </w:rPr>
        <w:t>p</w:t>
      </w:r>
      <w:r w:rsidR="00546ADA">
        <w:rPr>
          <w:rFonts w:ascii="Times New Roman" w:hAnsi="Times New Roman" w:cs="Times New Roman"/>
          <w:sz w:val="24"/>
          <w:szCs w:val="24"/>
        </w:rPr>
        <w:t xml:space="preserve"> = .048, </w:t>
      </w:r>
      <w:r w:rsidR="00546ADA" w:rsidRPr="00546ADA">
        <w:rPr>
          <w:rFonts w:ascii="Times New Roman" w:hAnsi="Times New Roman" w:cs="Times New Roman"/>
          <w:i/>
          <w:iCs/>
          <w:sz w:val="24"/>
          <w:szCs w:val="24"/>
        </w:rPr>
        <w:t>d</w:t>
      </w:r>
      <w:r w:rsidR="00546ADA">
        <w:rPr>
          <w:rFonts w:ascii="Times New Roman" w:hAnsi="Times New Roman" w:cs="Times New Roman"/>
          <w:sz w:val="24"/>
          <w:szCs w:val="24"/>
        </w:rPr>
        <w:t xml:space="preserve"> = 0.25, </w:t>
      </w:r>
      <w:r w:rsidR="00946130">
        <w:rPr>
          <w:rFonts w:ascii="Times New Roman" w:hAnsi="Times New Roman" w:cs="Times New Roman"/>
          <w:sz w:val="24"/>
          <w:szCs w:val="24"/>
        </w:rPr>
        <w:t xml:space="preserve">and differences between the </w:t>
      </w:r>
      <w:proofErr w:type="spellStart"/>
      <w:r w:rsidR="00DF6813" w:rsidRPr="00DF6813">
        <w:rPr>
          <w:rFonts w:ascii="Times New Roman" w:hAnsi="Times New Roman" w:cs="Times New Roman"/>
          <w:i/>
          <w:iCs/>
          <w:sz w:val="24"/>
          <w:szCs w:val="24"/>
        </w:rPr>
        <w:t>lrd</w:t>
      </w:r>
      <w:proofErr w:type="spellEnd"/>
      <w:r w:rsidR="00DF6813">
        <w:rPr>
          <w:rFonts w:ascii="Times New Roman" w:hAnsi="Times New Roman" w:cs="Times New Roman"/>
          <w:sz w:val="24"/>
          <w:szCs w:val="24"/>
        </w:rPr>
        <w:t xml:space="preserve"> scored datasets at the </w:t>
      </w:r>
      <w:r w:rsidR="00946130">
        <w:rPr>
          <w:rFonts w:ascii="Times New Roman" w:hAnsi="Times New Roman" w:cs="Times New Roman"/>
          <w:sz w:val="24"/>
          <w:szCs w:val="24"/>
        </w:rPr>
        <w:t xml:space="preserve">strict and lenient cutoffs </w:t>
      </w:r>
      <w:r w:rsidR="00546ADA">
        <w:rPr>
          <w:rFonts w:ascii="Times New Roman" w:hAnsi="Times New Roman" w:cs="Times New Roman"/>
          <w:sz w:val="24"/>
          <w:szCs w:val="24"/>
        </w:rPr>
        <w:t>(</w:t>
      </w:r>
      <w:proofErr w:type="spellStart"/>
      <w:r w:rsidR="00546ADA" w:rsidRPr="009460B2">
        <w:rPr>
          <w:rFonts w:ascii="Times New Roman" w:hAnsi="Times New Roman" w:cs="Times New Roman"/>
          <w:i/>
          <w:iCs/>
          <w:sz w:val="24"/>
          <w:szCs w:val="24"/>
        </w:rPr>
        <w:t>t</w:t>
      </w:r>
      <w:r w:rsidR="00546ADA">
        <w:rPr>
          <w:rFonts w:ascii="Times New Roman" w:hAnsi="Times New Roman" w:cs="Times New Roman"/>
          <w:sz w:val="24"/>
          <w:szCs w:val="24"/>
        </w:rPr>
        <w:t>s</w:t>
      </w:r>
      <w:proofErr w:type="spellEnd"/>
      <w:r w:rsidR="00546ADA">
        <w:rPr>
          <w:rFonts w:ascii="Times New Roman" w:hAnsi="Times New Roman" w:cs="Times New Roman"/>
          <w:sz w:val="24"/>
          <w:szCs w:val="24"/>
        </w:rPr>
        <w:t xml:space="preserve"> ≥ 2.10, </w:t>
      </w:r>
      <w:r w:rsidR="00546ADA" w:rsidRPr="009460B2">
        <w:rPr>
          <w:rFonts w:ascii="Times New Roman" w:hAnsi="Times New Roman" w:cs="Times New Roman"/>
          <w:i/>
          <w:iCs/>
          <w:sz w:val="24"/>
          <w:szCs w:val="24"/>
        </w:rPr>
        <w:t>d</w:t>
      </w:r>
      <w:r w:rsidR="00546ADA">
        <w:rPr>
          <w:rFonts w:ascii="Times New Roman" w:hAnsi="Times New Roman" w:cs="Times New Roman"/>
          <w:sz w:val="24"/>
          <w:szCs w:val="24"/>
        </w:rPr>
        <w:t>s ≥ 0.27)</w:t>
      </w:r>
      <w:r w:rsidR="00946130">
        <w:rPr>
          <w:rFonts w:ascii="Times New Roman" w:hAnsi="Times New Roman" w:cs="Times New Roman"/>
          <w:sz w:val="24"/>
          <w:szCs w:val="24"/>
        </w:rPr>
        <w:t xml:space="preserve">. </w:t>
      </w:r>
      <w:r w:rsidR="00F16901">
        <w:rPr>
          <w:rFonts w:ascii="Times New Roman" w:hAnsi="Times New Roman" w:cs="Times New Roman"/>
          <w:sz w:val="24"/>
          <w:szCs w:val="24"/>
        </w:rPr>
        <w:t>Correct recall</w:t>
      </w:r>
      <w:r w:rsidR="00F16901" w:rsidRPr="00F16901">
        <w:rPr>
          <w:rFonts w:ascii="Times New Roman" w:hAnsi="Times New Roman" w:cs="Times New Roman"/>
          <w:sz w:val="24"/>
          <w:szCs w:val="24"/>
        </w:rPr>
        <w:t xml:space="preserve"> did not </w:t>
      </w:r>
      <w:r w:rsidR="00F16901">
        <w:rPr>
          <w:rFonts w:ascii="Times New Roman" w:hAnsi="Times New Roman" w:cs="Times New Roman"/>
          <w:sz w:val="24"/>
          <w:szCs w:val="24"/>
        </w:rPr>
        <w:t xml:space="preserve">significantly </w:t>
      </w:r>
      <w:r w:rsidR="00F16901" w:rsidRPr="00F16901">
        <w:rPr>
          <w:rFonts w:ascii="Times New Roman" w:hAnsi="Times New Roman" w:cs="Times New Roman"/>
          <w:sz w:val="24"/>
          <w:szCs w:val="24"/>
        </w:rPr>
        <w:t xml:space="preserve">differ between the human coded data and any of the other </w:t>
      </w:r>
      <w:proofErr w:type="spellStart"/>
      <w:r w:rsidR="00F16901" w:rsidRPr="00F16901">
        <w:rPr>
          <w:rFonts w:ascii="Times New Roman" w:hAnsi="Times New Roman" w:cs="Times New Roman"/>
          <w:i/>
          <w:iCs/>
          <w:sz w:val="24"/>
          <w:szCs w:val="24"/>
        </w:rPr>
        <w:t>lrd</w:t>
      </w:r>
      <w:proofErr w:type="spellEnd"/>
      <w:r w:rsidR="00F16901" w:rsidRPr="00F16901">
        <w:rPr>
          <w:rFonts w:ascii="Times New Roman" w:hAnsi="Times New Roman" w:cs="Times New Roman"/>
          <w:sz w:val="24"/>
          <w:szCs w:val="24"/>
        </w:rPr>
        <w:t xml:space="preserve"> cutoff points, </w:t>
      </w:r>
      <w:proofErr w:type="spellStart"/>
      <w:r w:rsidR="00F16901" w:rsidRPr="00F16901">
        <w:rPr>
          <w:rFonts w:ascii="Times New Roman" w:hAnsi="Times New Roman" w:cs="Times New Roman"/>
          <w:i/>
          <w:iCs/>
          <w:sz w:val="24"/>
          <w:szCs w:val="24"/>
        </w:rPr>
        <w:t>t</w:t>
      </w:r>
      <w:r w:rsidR="00F16901" w:rsidRPr="00F16901">
        <w:rPr>
          <w:rFonts w:ascii="Times New Roman" w:hAnsi="Times New Roman" w:cs="Times New Roman"/>
          <w:sz w:val="24"/>
          <w:szCs w:val="24"/>
        </w:rPr>
        <w:t>s</w:t>
      </w:r>
      <w:proofErr w:type="spellEnd"/>
      <w:r w:rsidR="00F16901" w:rsidRPr="00F16901">
        <w:rPr>
          <w:rFonts w:ascii="Times New Roman" w:hAnsi="Times New Roman" w:cs="Times New Roman"/>
          <w:sz w:val="24"/>
          <w:szCs w:val="24"/>
        </w:rPr>
        <w:t xml:space="preserve"> ≤ </w:t>
      </w:r>
      <w:r w:rsidR="00F16901">
        <w:rPr>
          <w:rFonts w:ascii="Times New Roman" w:hAnsi="Times New Roman" w:cs="Times New Roman"/>
          <w:sz w:val="24"/>
          <w:szCs w:val="24"/>
        </w:rPr>
        <w:t>1.63</w:t>
      </w:r>
      <w:r w:rsidR="00F16901" w:rsidRPr="00F16901">
        <w:rPr>
          <w:rFonts w:ascii="Times New Roman" w:hAnsi="Times New Roman" w:cs="Times New Roman"/>
          <w:sz w:val="24"/>
          <w:szCs w:val="24"/>
        </w:rPr>
        <w:t xml:space="preserve">, </w:t>
      </w:r>
      <w:proofErr w:type="spellStart"/>
      <w:r w:rsidR="00F16901" w:rsidRPr="00F16901">
        <w:rPr>
          <w:rFonts w:ascii="Times New Roman" w:hAnsi="Times New Roman" w:cs="Times New Roman"/>
          <w:i/>
          <w:iCs/>
          <w:sz w:val="24"/>
          <w:szCs w:val="24"/>
        </w:rPr>
        <w:t>p</w:t>
      </w:r>
      <w:r w:rsidR="00F16901" w:rsidRPr="00F16901">
        <w:rPr>
          <w:rFonts w:ascii="Times New Roman" w:hAnsi="Times New Roman" w:cs="Times New Roman"/>
          <w:sz w:val="24"/>
          <w:szCs w:val="24"/>
        </w:rPr>
        <w:t>s</w:t>
      </w:r>
      <w:proofErr w:type="spellEnd"/>
      <w:r w:rsidR="00F16901" w:rsidRPr="00F16901">
        <w:rPr>
          <w:rFonts w:ascii="Times New Roman" w:hAnsi="Times New Roman" w:cs="Times New Roman"/>
          <w:sz w:val="24"/>
          <w:szCs w:val="24"/>
        </w:rPr>
        <w:t xml:space="preserve"> ≥ .</w:t>
      </w:r>
      <w:r w:rsidR="00F16901">
        <w:rPr>
          <w:rFonts w:ascii="Times New Roman" w:hAnsi="Times New Roman" w:cs="Times New Roman"/>
          <w:sz w:val="24"/>
          <w:szCs w:val="24"/>
        </w:rPr>
        <w:t>105</w:t>
      </w:r>
      <w:r w:rsidR="00F16901" w:rsidRPr="00F16901">
        <w:rPr>
          <w:rFonts w:ascii="Times New Roman" w:hAnsi="Times New Roman" w:cs="Times New Roman"/>
          <w:sz w:val="24"/>
          <w:szCs w:val="24"/>
        </w:rPr>
        <w:t>.</w:t>
      </w:r>
      <w:r w:rsidR="00F16901">
        <w:rPr>
          <w:rFonts w:ascii="Times New Roman" w:hAnsi="Times New Roman" w:cs="Times New Roman"/>
          <w:sz w:val="24"/>
          <w:szCs w:val="24"/>
        </w:rPr>
        <w:t xml:space="preserve"> Furthermore, t</w:t>
      </w:r>
      <w:r w:rsidR="00946130">
        <w:rPr>
          <w:rFonts w:ascii="Times New Roman" w:hAnsi="Times New Roman" w:cs="Times New Roman"/>
          <w:sz w:val="24"/>
          <w:szCs w:val="24"/>
        </w:rPr>
        <w:t>his</w:t>
      </w:r>
      <w:r w:rsidR="007F2A7C">
        <w:rPr>
          <w:rFonts w:ascii="Times New Roman" w:hAnsi="Times New Roman" w:cs="Times New Roman"/>
          <w:sz w:val="24"/>
          <w:szCs w:val="24"/>
        </w:rPr>
        <w:t xml:space="preserve"> </w:t>
      </w:r>
      <w:r w:rsidR="00E73042">
        <w:rPr>
          <w:rFonts w:ascii="Times New Roman" w:hAnsi="Times New Roman" w:cs="Times New Roman"/>
          <w:sz w:val="24"/>
          <w:szCs w:val="24"/>
        </w:rPr>
        <w:t xml:space="preserve">pattern </w:t>
      </w:r>
      <w:r w:rsidR="007F2A7C">
        <w:rPr>
          <w:rFonts w:ascii="Times New Roman" w:hAnsi="Times New Roman" w:cs="Times New Roman"/>
          <w:sz w:val="24"/>
          <w:szCs w:val="24"/>
        </w:rPr>
        <w:t>failed to extend</w:t>
      </w:r>
      <w:r w:rsidR="00E73042">
        <w:rPr>
          <w:rFonts w:ascii="Times New Roman" w:hAnsi="Times New Roman" w:cs="Times New Roman"/>
          <w:sz w:val="24"/>
          <w:szCs w:val="24"/>
        </w:rPr>
        <w:t xml:space="preserve"> </w:t>
      </w:r>
      <w:r w:rsidR="007F2A7C">
        <w:rPr>
          <w:rFonts w:ascii="Times New Roman" w:hAnsi="Times New Roman" w:cs="Times New Roman"/>
          <w:sz w:val="24"/>
          <w:szCs w:val="24"/>
        </w:rPr>
        <w:t xml:space="preserve">to </w:t>
      </w:r>
      <w:r w:rsidR="00E73042">
        <w:rPr>
          <w:rFonts w:ascii="Times New Roman" w:hAnsi="Times New Roman" w:cs="Times New Roman"/>
          <w:sz w:val="24"/>
          <w:szCs w:val="24"/>
        </w:rPr>
        <w:t>the ad-hoc lists</w:t>
      </w:r>
      <w:r w:rsidR="007F2A7C">
        <w:rPr>
          <w:rFonts w:ascii="Times New Roman" w:hAnsi="Times New Roman" w:cs="Times New Roman"/>
          <w:sz w:val="24"/>
          <w:szCs w:val="24"/>
        </w:rPr>
        <w:t>,</w:t>
      </w:r>
      <w:r w:rsidR="00E73042">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1.19</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273.41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310</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008</w:t>
      </w:r>
      <w:r w:rsidR="000A6C9F" w:rsidRPr="007F2A7C">
        <w:rPr>
          <w:rFonts w:ascii="Times New Roman" w:hAnsi="Times New Roman" w:cs="Times New Roman"/>
          <w:sz w:val="24"/>
          <w:szCs w:val="24"/>
        </w:rPr>
        <w:t>,</w:t>
      </w:r>
      <w:r w:rsidR="000A6C9F">
        <w:rPr>
          <w:rFonts w:ascii="Times New Roman" w:hAnsi="Times New Roman" w:cs="Times New Roman"/>
          <w:sz w:val="24"/>
          <w:szCs w:val="24"/>
        </w:rPr>
        <w:t xml:space="preserve"> and the unrelated lists</w:t>
      </w:r>
      <w:r w:rsidR="00F64849">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F</w:t>
      </w:r>
      <w:r w:rsidR="00522C9E" w:rsidRPr="007F2A7C">
        <w:rPr>
          <w:rFonts w:ascii="Times New Roman" w:hAnsi="Times New Roman" w:cs="Times New Roman"/>
          <w:sz w:val="24"/>
          <w:szCs w:val="24"/>
        </w:rPr>
        <w:t>(</w:t>
      </w:r>
      <w:r w:rsidR="007F2A7C" w:rsidRPr="007F2A7C">
        <w:rPr>
          <w:rFonts w:ascii="Times New Roman" w:hAnsi="Times New Roman" w:cs="Times New Roman"/>
          <w:sz w:val="24"/>
          <w:szCs w:val="24"/>
        </w:rPr>
        <w:t>6</w:t>
      </w:r>
      <w:r w:rsidR="00522C9E" w:rsidRPr="007F2A7C">
        <w:rPr>
          <w:rFonts w:ascii="Times New Roman" w:hAnsi="Times New Roman" w:cs="Times New Roman"/>
          <w:sz w:val="24"/>
          <w:szCs w:val="24"/>
        </w:rPr>
        <w:t xml:space="preserve">, </w:t>
      </w:r>
      <w:r w:rsidR="007F2A7C" w:rsidRPr="007F2A7C">
        <w:rPr>
          <w:rFonts w:ascii="Times New Roman" w:hAnsi="Times New Roman" w:cs="Times New Roman"/>
          <w:sz w:val="24"/>
          <w:szCs w:val="24"/>
        </w:rPr>
        <w:t>833</w:t>
      </w:r>
      <w:r w:rsidR="00522C9E" w:rsidRPr="007F2A7C">
        <w:rPr>
          <w:rFonts w:ascii="Times New Roman" w:hAnsi="Times New Roman" w:cs="Times New Roman"/>
          <w:sz w:val="24"/>
          <w:szCs w:val="24"/>
        </w:rPr>
        <w:t xml:space="preserve">) = </w:t>
      </w:r>
      <w:r w:rsidR="007F2A7C" w:rsidRPr="007F2A7C">
        <w:rPr>
          <w:rFonts w:ascii="Times New Roman" w:hAnsi="Times New Roman" w:cs="Times New Roman"/>
          <w:sz w:val="24"/>
          <w:szCs w:val="24"/>
        </w:rPr>
        <w:t>1.40</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i/>
          <w:iCs/>
          <w:sz w:val="24"/>
          <w:szCs w:val="24"/>
        </w:rPr>
        <w:t>MSE</w:t>
      </w:r>
      <w:r w:rsidR="00522C9E" w:rsidRPr="007F2A7C">
        <w:rPr>
          <w:rFonts w:ascii="Times New Roman" w:hAnsi="Times New Roman" w:cs="Times New Roman"/>
          <w:sz w:val="24"/>
          <w:szCs w:val="24"/>
        </w:rPr>
        <w:t xml:space="preserve"> </w:t>
      </w:r>
      <w:r w:rsidR="00522C9E" w:rsidRPr="007F2A7C">
        <w:rPr>
          <w:rFonts w:ascii="Times New Roman" w:hAnsi="Times New Roman" w:cs="Times New Roman"/>
          <w:sz w:val="24"/>
          <w:szCs w:val="24"/>
        </w:rPr>
        <w:lastRenderedPageBreak/>
        <w:t xml:space="preserve">= </w:t>
      </w:r>
      <w:r w:rsidR="007F2A7C" w:rsidRPr="007F2A7C">
        <w:rPr>
          <w:rFonts w:ascii="Times New Roman" w:hAnsi="Times New Roman" w:cs="Times New Roman"/>
          <w:sz w:val="24"/>
          <w:szCs w:val="24"/>
        </w:rPr>
        <w:t>294.51</w:t>
      </w:r>
      <w:r w:rsidR="00522C9E" w:rsidRPr="007F2A7C">
        <w:rPr>
          <w:rFonts w:ascii="Times New Roman" w:hAnsi="Times New Roman" w:cs="Times New Roman"/>
          <w:sz w:val="24"/>
          <w:szCs w:val="24"/>
        </w:rPr>
        <w:t xml:space="preserve">, </w:t>
      </w:r>
      <w:r w:rsidR="00522C9E" w:rsidRPr="007F2A7C">
        <w:rPr>
          <w:rFonts w:ascii="Times New Roman" w:eastAsia="Arial" w:hAnsi="Times New Roman" w:cs="Times New Roman"/>
          <w:i/>
          <w:iCs/>
          <w:sz w:val="24"/>
          <w:szCs w:val="24"/>
        </w:rPr>
        <w:t xml:space="preserve">p </w:t>
      </w:r>
      <w:r w:rsidR="00522C9E" w:rsidRPr="007F2A7C">
        <w:rPr>
          <w:rFonts w:ascii="Times New Roman" w:eastAsia="Arial" w:hAnsi="Times New Roman" w:cs="Times New Roman"/>
          <w:sz w:val="24"/>
          <w:szCs w:val="24"/>
          <w:vertAlign w:val="superscript"/>
        </w:rPr>
        <w:t xml:space="preserve"> </w:t>
      </w:r>
      <w:r w:rsidR="00522C9E" w:rsidRPr="007F2A7C">
        <w:rPr>
          <w:rFonts w:ascii="Times New Roman" w:eastAsia="Arial" w:hAnsi="Times New Roman" w:cs="Times New Roman"/>
          <w:sz w:val="24"/>
          <w:szCs w:val="24"/>
        </w:rPr>
        <w:t>= .</w:t>
      </w:r>
      <w:r w:rsidR="007F2A7C" w:rsidRPr="007F2A7C">
        <w:rPr>
          <w:rFonts w:ascii="Times New Roman" w:eastAsia="Arial" w:hAnsi="Times New Roman" w:cs="Times New Roman"/>
          <w:sz w:val="24"/>
          <w:szCs w:val="24"/>
        </w:rPr>
        <w:t>269</w:t>
      </w:r>
      <w:r w:rsidR="00522C9E" w:rsidRPr="007F2A7C">
        <w:rPr>
          <w:rFonts w:ascii="Times New Roman" w:eastAsia="Arial" w:hAnsi="Times New Roman" w:cs="Times New Roman"/>
          <w:sz w:val="24"/>
          <w:szCs w:val="24"/>
        </w:rPr>
        <w:t xml:space="preserve">, </w:t>
      </w:r>
      <w:r w:rsidR="00522C9E" w:rsidRPr="007F2A7C">
        <w:rPr>
          <w:rFonts w:ascii="Times New Roman" w:eastAsia="Arial" w:hAnsi="Times New Roman" w:cs="Times New Roman"/>
          <w:i/>
          <w:iCs/>
          <w:sz w:val="24"/>
          <w:szCs w:val="24"/>
        </w:rPr>
        <w:t xml:space="preserve"> η</w:t>
      </w:r>
      <w:r w:rsidR="00522C9E" w:rsidRPr="007F2A7C">
        <w:rPr>
          <w:rFonts w:ascii="Times New Roman" w:eastAsia="Arial" w:hAnsi="Times New Roman" w:cs="Times New Roman"/>
          <w:sz w:val="24"/>
          <w:szCs w:val="24"/>
          <w:vertAlign w:val="superscript"/>
        </w:rPr>
        <w:t>2</w:t>
      </w:r>
      <w:r w:rsidR="00522C9E" w:rsidRPr="007F2A7C">
        <w:rPr>
          <w:rFonts w:ascii="Times New Roman" w:eastAsia="Arial" w:hAnsi="Times New Roman" w:cs="Times New Roman"/>
          <w:sz w:val="24"/>
          <w:szCs w:val="24"/>
          <w:vertAlign w:val="subscript"/>
        </w:rPr>
        <w:t>G</w:t>
      </w:r>
      <w:r w:rsidR="00522C9E" w:rsidRPr="007F2A7C">
        <w:rPr>
          <w:rFonts w:ascii="Times New Roman" w:eastAsia="Arial" w:hAnsi="Times New Roman" w:cs="Times New Roman"/>
          <w:sz w:val="24"/>
          <w:szCs w:val="24"/>
        </w:rPr>
        <w:t xml:space="preserve"> = .</w:t>
      </w:r>
      <w:r w:rsidR="007F2A7C" w:rsidRPr="007F2A7C">
        <w:rPr>
          <w:rFonts w:ascii="Times New Roman" w:eastAsia="Arial" w:hAnsi="Times New Roman" w:cs="Times New Roman"/>
          <w:sz w:val="24"/>
          <w:szCs w:val="24"/>
        </w:rPr>
        <w:t>009</w:t>
      </w:r>
      <w:r w:rsidR="00F16901">
        <w:rPr>
          <w:rFonts w:ascii="Times New Roman" w:hAnsi="Times New Roman" w:cs="Times New Roman"/>
          <w:sz w:val="24"/>
          <w:szCs w:val="24"/>
        </w:rPr>
        <w:t xml:space="preserve">, as no effect of scoring type was detected. </w:t>
      </w:r>
      <w:r w:rsidR="00F64849">
        <w:rPr>
          <w:rFonts w:ascii="Times New Roman" w:hAnsi="Times New Roman" w:cs="Times New Roman"/>
          <w:sz w:val="24"/>
          <w:szCs w:val="24"/>
        </w:rPr>
        <w:t xml:space="preserve">As such, using </w:t>
      </w:r>
      <w:proofErr w:type="spellStart"/>
      <w:r w:rsidR="00F64849">
        <w:rPr>
          <w:rFonts w:ascii="Times New Roman" w:hAnsi="Times New Roman" w:cs="Times New Roman"/>
          <w:i/>
          <w:iCs/>
          <w:sz w:val="24"/>
          <w:szCs w:val="24"/>
        </w:rPr>
        <w:t>lrd</w:t>
      </w:r>
      <w:proofErr w:type="spellEnd"/>
      <w:r w:rsidR="00F64849">
        <w:rPr>
          <w:rFonts w:ascii="Times New Roman" w:hAnsi="Times New Roman" w:cs="Times New Roman"/>
          <w:i/>
          <w:iCs/>
          <w:sz w:val="24"/>
          <w:szCs w:val="24"/>
        </w:rPr>
        <w:t xml:space="preserve">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w:t>
      </w:r>
      <w:r w:rsidR="00197D18">
        <w:rPr>
          <w:rFonts w:ascii="Times New Roman" w:hAnsi="Times New Roman" w:cs="Times New Roman"/>
          <w:sz w:val="24"/>
          <w:szCs w:val="24"/>
        </w:rPr>
        <w:t xml:space="preserve">indicate </w:t>
      </w:r>
      <w:r w:rsidR="00F64849">
        <w:rPr>
          <w:rFonts w:ascii="Times New Roman" w:hAnsi="Times New Roman" w:cs="Times New Roman"/>
          <w:sz w:val="24"/>
          <w:szCs w:val="24"/>
        </w:rPr>
        <w:t xml:space="preserve">that </w:t>
      </w:r>
      <w:proofErr w:type="spellStart"/>
      <w:r w:rsidR="00F64849" w:rsidRPr="00F64849">
        <w:rPr>
          <w:rFonts w:ascii="Times New Roman" w:hAnsi="Times New Roman" w:cs="Times New Roman"/>
          <w:i/>
          <w:iCs/>
          <w:sz w:val="24"/>
          <w:szCs w:val="24"/>
        </w:rPr>
        <w:t>lrd</w:t>
      </w:r>
      <w:proofErr w:type="spellEnd"/>
      <w:r w:rsidR="00F64849">
        <w:rPr>
          <w:rFonts w:ascii="Times New Roman" w:hAnsi="Times New Roman" w:cs="Times New Roman"/>
          <w:sz w:val="24"/>
          <w:szCs w:val="24"/>
        </w:rPr>
        <w:t xml:space="preserve"> </w:t>
      </w:r>
      <w:r w:rsidR="00197D18">
        <w:rPr>
          <w:rFonts w:ascii="Times New Roman" w:hAnsi="Times New Roman" w:cs="Times New Roman"/>
          <w:sz w:val="24"/>
          <w:szCs w:val="24"/>
        </w:rPr>
        <w:t>can</w:t>
      </w:r>
      <w:r w:rsidR="00F64849">
        <w:rPr>
          <w:rFonts w:ascii="Times New Roman" w:hAnsi="Times New Roman" w:cs="Times New Roman"/>
          <w:sz w:val="24"/>
          <w:szCs w:val="24"/>
        </w:rPr>
        <w:t xml:space="preserve"> </w:t>
      </w:r>
      <w:r w:rsidR="00197D18">
        <w:rPr>
          <w:rFonts w:ascii="Times New Roman" w:hAnsi="Times New Roman" w:cs="Times New Roman"/>
          <w:sz w:val="24"/>
          <w:szCs w:val="24"/>
        </w:rPr>
        <w:t xml:space="preserve">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384AFC71"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proofErr w:type="spellStart"/>
      <w:r w:rsidR="00CD177D" w:rsidRPr="002E2BB5">
        <w:rPr>
          <w:rFonts w:ascii="Times New Roman" w:hAnsi="Times New Roman" w:cs="Times New Roman"/>
          <w:i/>
          <w:iCs/>
          <w:sz w:val="24"/>
          <w:szCs w:val="24"/>
        </w:rPr>
        <w:t>lrd</w:t>
      </w:r>
      <w:proofErr w:type="spellEnd"/>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proofErr w:type="spellStart"/>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w:t>
      </w:r>
      <w:proofErr w:type="spellEnd"/>
      <w:r w:rsidR="00CD177D">
        <w:rPr>
          <w:rFonts w:ascii="Times New Roman" w:hAnsi="Times New Roman" w:cs="Times New Roman"/>
          <w:sz w:val="24"/>
          <w:szCs w:val="24"/>
        </w:rPr>
        <w:t xml:space="preserve">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a strong</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 xml:space="preserve">was </w:t>
      </w:r>
      <w:r w:rsidR="00BF5BD5">
        <w:rPr>
          <w:rFonts w:ascii="Times New Roman" w:hAnsi="Times New Roman" w:cs="Times New Roman"/>
          <w:sz w:val="24"/>
          <w:szCs w:val="24"/>
        </w:rPr>
        <w:t xml:space="preserve">again </w:t>
      </w:r>
      <w:r w:rsidR="008F0F2B">
        <w:rPr>
          <w:rFonts w:ascii="Times New Roman" w:hAnsi="Times New Roman" w:cs="Times New Roman"/>
          <w:sz w:val="24"/>
          <w:szCs w:val="24"/>
        </w:rPr>
        <w:t>detected</w:t>
      </w:r>
      <w:r w:rsidR="00BF5BD5">
        <w:rPr>
          <w:rFonts w:ascii="Times New Roman" w:hAnsi="Times New Roman" w:cs="Times New Roman"/>
          <w:sz w:val="24"/>
          <w:szCs w:val="24"/>
        </w:rPr>
        <w:t xml:space="preserve">, with </w:t>
      </w:r>
      <w:r w:rsidR="00CA0370">
        <w:rPr>
          <w:rFonts w:ascii="Times New Roman" w:hAnsi="Times New Roman" w:cs="Times New Roman"/>
          <w:sz w:val="24"/>
          <w:szCs w:val="24"/>
        </w:rPr>
        <w:t>agreement</w:t>
      </w:r>
      <w:r w:rsidR="00BF5BD5">
        <w:rPr>
          <w:rFonts w:ascii="Times New Roman" w:hAnsi="Times New Roman" w:cs="Times New Roman"/>
          <w:sz w:val="24"/>
          <w:szCs w:val="24"/>
        </w:rPr>
        <w:t xml:space="preserve"> being strongest when </w:t>
      </w:r>
      <w:r w:rsidR="008F0F2B">
        <w:rPr>
          <w:rFonts w:ascii="Times New Roman" w:hAnsi="Times New Roman" w:cs="Times New Roman"/>
          <w:sz w:val="24"/>
          <w:szCs w:val="24"/>
        </w:rPr>
        <w:t>scoring used cutoffs of 0</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1</w:t>
      </w:r>
      <w:r w:rsidR="00BF5BD5">
        <w:rPr>
          <w:rFonts w:ascii="Times New Roman" w:hAnsi="Times New Roman" w:cs="Times New Roman"/>
          <w:sz w:val="24"/>
          <w:szCs w:val="24"/>
        </w:rPr>
        <w:t>,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83" w:name="_Hlk80082025"/>
      <w:r w:rsidR="00BF5BD5" w:rsidRPr="00BF5BD5">
        <w:rPr>
          <w:rFonts w:ascii="Times New Roman" w:hAnsi="Times New Roman" w:cs="Times New Roman"/>
          <w:sz w:val="24"/>
          <w:szCs w:val="24"/>
        </w:rPr>
        <w:t>≥</w:t>
      </w:r>
      <w:r>
        <w:rPr>
          <w:rFonts w:ascii="Times New Roman" w:hAnsi="Times New Roman" w:cs="Times New Roman"/>
          <w:sz w:val="24"/>
          <w:szCs w:val="24"/>
        </w:rPr>
        <w:t xml:space="preserve"> .</w:t>
      </w:r>
      <w:r w:rsidR="00BF5BD5">
        <w:rPr>
          <w:rFonts w:ascii="Times New Roman" w:hAnsi="Times New Roman" w:cs="Times New Roman"/>
          <w:sz w:val="24"/>
          <w:szCs w:val="24"/>
        </w:rPr>
        <w:t>90</w:t>
      </w:r>
      <w:bookmarkEnd w:id="83"/>
      <w:r w:rsidR="00BF5BD5">
        <w:rPr>
          <w:rFonts w:ascii="Times New Roman" w:hAnsi="Times New Roman" w:cs="Times New Roman"/>
          <w:sz w:val="24"/>
          <w:szCs w:val="24"/>
        </w:rPr>
        <w:t xml:space="preserve">) </w:t>
      </w:r>
      <w:r w:rsidR="00CA0370">
        <w:rPr>
          <w:rFonts w:ascii="Times New Roman" w:hAnsi="Times New Roman" w:cs="Times New Roman"/>
          <w:sz w:val="24"/>
          <w:szCs w:val="24"/>
        </w:rPr>
        <w:t>while strength of agreement decreased</w:t>
      </w:r>
      <w:r w:rsidR="00BF5BD5">
        <w:rPr>
          <w:rFonts w:ascii="Times New Roman" w:hAnsi="Times New Roman" w:cs="Times New Roman"/>
          <w:sz w:val="24"/>
          <w:szCs w:val="24"/>
        </w:rPr>
        <w:t xml:space="preserve"> </w:t>
      </w:r>
      <w:r w:rsidR="008F0F2B">
        <w:rPr>
          <w:rFonts w:ascii="Times New Roman" w:hAnsi="Times New Roman" w:cs="Times New Roman"/>
          <w:sz w:val="24"/>
          <w:szCs w:val="24"/>
        </w:rPr>
        <w:t xml:space="preserve">when scoring used a cutoff of </w:t>
      </w:r>
      <w:r w:rsidR="00BF5BD5">
        <w:rPr>
          <w:rFonts w:ascii="Times New Roman" w:hAnsi="Times New Roman" w:cs="Times New Roman"/>
          <w:sz w:val="24"/>
          <w:szCs w:val="24"/>
        </w:rPr>
        <w:t>3</w:t>
      </w:r>
      <w:r w:rsidR="008F0F2B">
        <w:rPr>
          <w:rFonts w:ascii="Times New Roman" w:hAnsi="Times New Roman" w:cs="Times New Roman"/>
          <w:sz w:val="24"/>
          <w:szCs w:val="24"/>
        </w:rPr>
        <w:t xml:space="preserve"> or greater (</w:t>
      </w:r>
      <w:proofErr w:type="spellStart"/>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w:t>
      </w:r>
      <w:proofErr w:type="spellEnd"/>
      <w:r w:rsidR="008F0F2B">
        <w:rPr>
          <w:rFonts w:ascii="Times New Roman" w:hAnsi="Times New Roman" w:cs="Times New Roman"/>
          <w:sz w:val="24"/>
          <w:szCs w:val="24"/>
        </w:rPr>
        <w:t xml:space="preserve"> </w:t>
      </w:r>
      <w:r w:rsidR="00BF5BD5">
        <w:rPr>
          <w:rFonts w:ascii="Times New Roman" w:hAnsi="Times New Roman" w:cs="Times New Roman"/>
          <w:sz w:val="24"/>
          <w:szCs w:val="24"/>
        </w:rPr>
        <w:t>≤</w:t>
      </w:r>
      <w:r w:rsidR="008F0F2B">
        <w:rPr>
          <w:rFonts w:ascii="Times New Roman" w:hAnsi="Times New Roman" w:cs="Times New Roman"/>
          <w:sz w:val="24"/>
          <w:szCs w:val="24"/>
        </w:rPr>
        <w:t xml:space="preserve"> .</w:t>
      </w:r>
      <w:r w:rsidR="00BF5BD5">
        <w:rPr>
          <w:rFonts w:ascii="Times New Roman" w:hAnsi="Times New Roman" w:cs="Times New Roman"/>
          <w:sz w:val="24"/>
          <w:szCs w:val="24"/>
        </w:rPr>
        <w:t>87</w:t>
      </w:r>
      <w:r w:rsidR="008F0F2B">
        <w:rPr>
          <w:rFonts w:ascii="Times New Roman" w:hAnsi="Times New Roman" w:cs="Times New Roman"/>
          <w:sz w:val="24"/>
          <w:szCs w:val="24"/>
        </w:rPr>
        <w:t xml:space="preserve">). </w:t>
      </w:r>
      <w:r>
        <w:rPr>
          <w:rFonts w:ascii="Times New Roman" w:hAnsi="Times New Roman" w:cs="Times New Roman"/>
          <w:sz w:val="24"/>
          <w:szCs w:val="24"/>
        </w:rPr>
        <w:t xml:space="preserve">Finally, </w:t>
      </w:r>
      <w:r w:rsidR="00722F12">
        <w:rPr>
          <w:rFonts w:ascii="Times New Roman" w:hAnsi="Times New Roman" w:cs="Times New Roman"/>
          <w:sz w:val="24"/>
          <w:szCs w:val="24"/>
        </w:rPr>
        <w:t xml:space="preserve">the unrelated list exhibited a pattern </w:t>
      </w:r>
      <w:proofErr w:type="gramStart"/>
      <w:r w:rsidR="00722F12">
        <w:rPr>
          <w:rFonts w:ascii="Times New Roman" w:hAnsi="Times New Roman" w:cs="Times New Roman"/>
          <w:sz w:val="24"/>
          <w:szCs w:val="24"/>
        </w:rPr>
        <w:t>similar to</w:t>
      </w:r>
      <w:proofErr w:type="gramEnd"/>
      <w:r w:rsidR="00722F12">
        <w:rPr>
          <w:rFonts w:ascii="Times New Roman" w:hAnsi="Times New Roman" w:cs="Times New Roman"/>
          <w:sz w:val="24"/>
          <w:szCs w:val="24"/>
        </w:rPr>
        <w:t xml:space="preserve">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t>
      </w:r>
      <w:r w:rsidR="00CA0370">
        <w:rPr>
          <w:rFonts w:ascii="Times New Roman" w:hAnsi="Times New Roman" w:cs="Times New Roman"/>
          <w:sz w:val="24"/>
          <w:szCs w:val="24"/>
        </w:rPr>
        <w:t xml:space="preserve">as the </w:t>
      </w:r>
      <w:r w:rsidR="00722F12">
        <w:rPr>
          <w:rFonts w:ascii="Times New Roman" w:hAnsi="Times New Roman" w:cs="Times New Roman"/>
          <w:sz w:val="24"/>
          <w:szCs w:val="24"/>
        </w:rPr>
        <w:t xml:space="preserve">agreement observed between the human and </w:t>
      </w:r>
      <w:proofErr w:type="spellStart"/>
      <w:r w:rsidR="00722F12" w:rsidRPr="00722F12">
        <w:rPr>
          <w:rFonts w:ascii="Times New Roman" w:hAnsi="Times New Roman" w:cs="Times New Roman"/>
          <w:i/>
          <w:iCs/>
          <w:sz w:val="24"/>
          <w:szCs w:val="24"/>
        </w:rPr>
        <w:t>lrd</w:t>
      </w:r>
      <w:proofErr w:type="spellEnd"/>
      <w:r w:rsidR="00722F12">
        <w:rPr>
          <w:rFonts w:ascii="Times New Roman" w:hAnsi="Times New Roman" w:cs="Times New Roman"/>
          <w:sz w:val="24"/>
          <w:szCs w:val="24"/>
        </w:rPr>
        <w:t xml:space="preserve"> coded data </w:t>
      </w:r>
      <w:r w:rsidR="00CA0370">
        <w:rPr>
          <w:rFonts w:ascii="Times New Roman" w:hAnsi="Times New Roman" w:cs="Times New Roman"/>
          <w:sz w:val="24"/>
          <w:szCs w:val="24"/>
        </w:rPr>
        <w:t xml:space="preserve">was strongest </w:t>
      </w:r>
      <w:r w:rsidR="00722F12">
        <w:rPr>
          <w:rFonts w:ascii="Times New Roman" w:hAnsi="Times New Roman" w:cs="Times New Roman"/>
          <w:sz w:val="24"/>
          <w:szCs w:val="24"/>
        </w:rPr>
        <w:t>when scored using cutoffs of 0, 1, and 2</w:t>
      </w:r>
      <w:r w:rsidR="008F0F2B">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00CA0370" w:rsidRPr="00BF5BD5">
        <w:rPr>
          <w:rFonts w:ascii="Times New Roman" w:hAnsi="Times New Roman" w:cs="Times New Roman"/>
          <w:sz w:val="24"/>
          <w:szCs w:val="24"/>
        </w:rPr>
        <w:t>≥</w:t>
      </w:r>
      <w:r w:rsidR="00CA0370">
        <w:rPr>
          <w:rFonts w:ascii="Times New Roman" w:hAnsi="Times New Roman" w:cs="Times New Roman"/>
          <w:sz w:val="24"/>
          <w:szCs w:val="24"/>
        </w:rPr>
        <w:t xml:space="preserve"> .92</w:t>
      </w:r>
      <w:r w:rsidR="008F0F2B">
        <w:rPr>
          <w:rFonts w:ascii="Times New Roman" w:hAnsi="Times New Roman" w:cs="Times New Roman"/>
          <w:sz w:val="24"/>
          <w:szCs w:val="24"/>
        </w:rPr>
        <w:t xml:space="preserve">) and </w:t>
      </w:r>
      <w:r w:rsidR="00CA0370">
        <w:rPr>
          <w:rFonts w:ascii="Times New Roman" w:hAnsi="Times New Roman" w:cs="Times New Roman"/>
          <w:sz w:val="24"/>
          <w:szCs w:val="24"/>
        </w:rPr>
        <w:t>again decreased</w:t>
      </w:r>
      <w:r w:rsidR="008F0F2B">
        <w:rPr>
          <w:rFonts w:ascii="Times New Roman" w:hAnsi="Times New Roman" w:cs="Times New Roman"/>
          <w:sz w:val="24"/>
          <w:szCs w:val="24"/>
        </w:rPr>
        <w:t xml:space="preserve"> when using more lenient cutoffs (</w:t>
      </w:r>
      <w:proofErr w:type="spellStart"/>
      <w:r w:rsidR="00CA0370" w:rsidRPr="00D5388C">
        <w:rPr>
          <w:rFonts w:ascii="Times New Roman" w:hAnsi="Times New Roman" w:cs="Times New Roman"/>
          <w:i/>
          <w:iCs/>
          <w:sz w:val="24"/>
          <w:szCs w:val="24"/>
        </w:rPr>
        <w:t>κ</w:t>
      </w:r>
      <w:r w:rsidR="00CA0370">
        <w:rPr>
          <w:rFonts w:ascii="Times New Roman" w:hAnsi="Times New Roman" w:cs="Times New Roman"/>
          <w:sz w:val="24"/>
          <w:szCs w:val="24"/>
        </w:rPr>
        <w:t>s</w:t>
      </w:r>
      <w:proofErr w:type="spellEnd"/>
      <w:r w:rsidR="00CA0370">
        <w:rPr>
          <w:rFonts w:ascii="Times New Roman" w:hAnsi="Times New Roman" w:cs="Times New Roman"/>
          <w:sz w:val="24"/>
          <w:szCs w:val="24"/>
        </w:rPr>
        <w:t xml:space="preserve"> ≤ .87</w:t>
      </w:r>
      <w:r w:rsidR="008F0F2B">
        <w:rPr>
          <w:rFonts w:ascii="Times New Roman" w:hAnsi="Times New Roman" w:cs="Times New Roman"/>
          <w:sz w:val="24"/>
          <w:szCs w:val="24"/>
        </w:rPr>
        <w:t>)</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t>
      </w:r>
      <w:r w:rsidR="00A72F83">
        <w:rPr>
          <w:rFonts w:ascii="Times New Roman" w:hAnsi="Times New Roman" w:cs="Times New Roman"/>
          <w:sz w:val="24"/>
          <w:szCs w:val="24"/>
        </w:rPr>
        <w:t xml:space="preserve">between human and </w:t>
      </w:r>
      <w:proofErr w:type="spellStart"/>
      <w:r w:rsidR="00A72F83">
        <w:rPr>
          <w:rFonts w:ascii="Times New Roman" w:hAnsi="Times New Roman" w:cs="Times New Roman"/>
          <w:i/>
          <w:iCs/>
          <w:sz w:val="24"/>
          <w:szCs w:val="24"/>
        </w:rPr>
        <w:t>lrd</w:t>
      </w:r>
      <w:proofErr w:type="spellEnd"/>
      <w:r w:rsidR="00A72F83">
        <w:rPr>
          <w:rFonts w:ascii="Times New Roman" w:hAnsi="Times New Roman" w:cs="Times New Roman"/>
          <w:i/>
          <w:iCs/>
          <w:sz w:val="24"/>
          <w:szCs w:val="24"/>
        </w:rPr>
        <w:t xml:space="preserve"> </w:t>
      </w:r>
      <w:r w:rsidR="00A72F83">
        <w:rPr>
          <w:rFonts w:ascii="Times New Roman" w:hAnsi="Times New Roman" w:cs="Times New Roman"/>
          <w:sz w:val="24"/>
          <w:szCs w:val="24"/>
        </w:rPr>
        <w:t xml:space="preserve">scored responses </w:t>
      </w:r>
      <w:r>
        <w:rPr>
          <w:rFonts w:ascii="Times New Roman" w:hAnsi="Times New Roman" w:cs="Times New Roman"/>
          <w:sz w:val="24"/>
          <w:szCs w:val="24"/>
        </w:rPr>
        <w:t xml:space="preserve">within each dataset. </w:t>
      </w:r>
      <w:r w:rsidR="00722F12">
        <w:rPr>
          <w:rFonts w:ascii="Times New Roman" w:hAnsi="Times New Roman" w:cs="Times New Roman"/>
          <w:sz w:val="24"/>
          <w:szCs w:val="24"/>
        </w:rPr>
        <w:t xml:space="preserve">Based on the results of these analyses, we suggest using a Levenshtein cutoff of </w:t>
      </w:r>
      <w:r w:rsidR="00A72F83">
        <w:rPr>
          <w:rFonts w:ascii="Times New Roman" w:hAnsi="Times New Roman" w:cs="Times New Roman"/>
          <w:sz w:val="24"/>
          <w:szCs w:val="24"/>
        </w:rPr>
        <w:t>1</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w:t>
      </w:r>
      <w:r w:rsidR="00A72F83">
        <w:rPr>
          <w:rFonts w:ascii="Times New Roman" w:hAnsi="Times New Roman" w:cs="Times New Roman"/>
          <w:sz w:val="24"/>
          <w:szCs w:val="24"/>
        </w:rPr>
        <w:t>-recall responses</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4450CF">
        <w:rPr>
          <w:rFonts w:ascii="Times New Roman" w:hAnsi="Times New Roman" w:cs="Times New Roman"/>
          <w:sz w:val="24"/>
          <w:szCs w:val="24"/>
        </w:rPr>
        <w:t xml:space="preserve">that </w:t>
      </w:r>
      <w:r w:rsidR="00FD6CD0">
        <w:rPr>
          <w:rFonts w:ascii="Times New Roman" w:hAnsi="Times New Roman" w:cs="Times New Roman"/>
          <w:sz w:val="24"/>
          <w:szCs w:val="24"/>
        </w:rPr>
        <w:t>free</w:t>
      </w:r>
      <w:r w:rsidR="004450CF">
        <w:rPr>
          <w:rFonts w:ascii="Times New Roman" w:hAnsi="Times New Roman" w:cs="Times New Roman"/>
          <w:sz w:val="24"/>
          <w:szCs w:val="24"/>
        </w:rPr>
        <w:t>-</w:t>
      </w:r>
      <w:r w:rsidR="00FD6CD0">
        <w:rPr>
          <w:rFonts w:ascii="Times New Roman" w:hAnsi="Times New Roman" w:cs="Times New Roman"/>
          <w:sz w:val="24"/>
          <w:szCs w:val="24"/>
        </w:rPr>
        <w:t>recall</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2CACC7C0"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proofErr w:type="spellStart"/>
      <w:r w:rsidRPr="00763B7D">
        <w:rPr>
          <w:rFonts w:ascii="Times New Roman" w:hAnsi="Times New Roman" w:cs="Times New Roman"/>
          <w:i/>
          <w:iCs/>
          <w:sz w:val="24"/>
          <w:szCs w:val="24"/>
        </w:rPr>
        <w:t>lrd</w:t>
      </w:r>
      <w:r>
        <w:rPr>
          <w:rFonts w:ascii="Times New Roman" w:hAnsi="Times New Roman" w:cs="Times New Roman"/>
          <w:sz w:val="24"/>
          <w:szCs w:val="24"/>
        </w:rPr>
        <w:t>’s</w:t>
      </w:r>
      <w:proofErr w:type="spellEnd"/>
      <w:r>
        <w:rPr>
          <w:rFonts w:ascii="Times New Roman" w:hAnsi="Times New Roman" w:cs="Times New Roman"/>
          <w:sz w:val="24"/>
          <w:szCs w:val="24"/>
        </w:rPr>
        <w:t xml:space="preserve"> ability to accurately score sentence</w:t>
      </w:r>
      <w:r w:rsidR="001E350C">
        <w:rPr>
          <w:rFonts w:ascii="Times New Roman" w:hAnsi="Times New Roman" w:cs="Times New Roman"/>
          <w:sz w:val="24"/>
          <w:szCs w:val="24"/>
        </w:rPr>
        <w:t>-</w:t>
      </w:r>
      <w:r>
        <w:rPr>
          <w:rFonts w:ascii="Times New Roman" w:hAnsi="Times New Roman" w:cs="Times New Roman"/>
          <w:sz w:val="24"/>
          <w:szCs w:val="24"/>
        </w:rPr>
        <w:t xml:space="preserve">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w:t>
      </w:r>
      <w:r>
        <w:rPr>
          <w:rFonts w:ascii="Times New Roman" w:hAnsi="Times New Roman" w:cs="Times New Roman"/>
          <w:sz w:val="24"/>
          <w:szCs w:val="24"/>
        </w:rPr>
        <w:lastRenderedPageBreak/>
        <w:t xml:space="preserve">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 xml:space="preserve">to 20 sentences taken from </w:t>
      </w:r>
      <w:proofErr w:type="spellStart"/>
      <w:r>
        <w:rPr>
          <w:rFonts w:ascii="Times New Roman" w:hAnsi="Times New Roman" w:cs="Times New Roman"/>
          <w:sz w:val="24"/>
          <w:szCs w:val="24"/>
        </w:rPr>
        <w:t>AzBio</w:t>
      </w:r>
      <w:proofErr w:type="spellEnd"/>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proofErr w:type="spellStart"/>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w:t>
      </w:r>
      <w:proofErr w:type="spellEnd"/>
      <w:r w:rsidR="001A15AD">
        <w:rPr>
          <w:rFonts w:ascii="Times New Roman" w:hAnsi="Times New Roman" w:cs="Times New Roman"/>
          <w:sz w:val="24"/>
          <w:szCs w:val="24"/>
        </w:rPr>
        <w:t xml:space="preserve">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proofErr w:type="spellStart"/>
      <w:r w:rsidRPr="002E121C">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proofErr w:type="spellStart"/>
      <w:r w:rsidR="00093DFE" w:rsidRPr="00093DFE">
        <w:rPr>
          <w:rFonts w:ascii="Times New Roman" w:hAnsi="Times New Roman" w:cs="Times New Roman"/>
          <w:i/>
          <w:iCs/>
          <w:sz w:val="24"/>
          <w:szCs w:val="24"/>
        </w:rPr>
        <w:t>lrd</w:t>
      </w:r>
      <w:proofErr w:type="spellEnd"/>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proofErr w:type="spellStart"/>
      <w:r w:rsidR="007C140B" w:rsidRPr="00942E62">
        <w:rPr>
          <w:rFonts w:ascii="Times New Roman" w:hAnsi="Times New Roman" w:cs="Times New Roman"/>
          <w:i/>
          <w:iCs/>
          <w:sz w:val="24"/>
          <w:szCs w:val="24"/>
        </w:rPr>
        <w:t>lrd</w:t>
      </w:r>
      <w:proofErr w:type="spellEnd"/>
      <w:r w:rsidR="007C140B">
        <w:rPr>
          <w:rFonts w:ascii="Times New Roman" w:hAnsi="Times New Roman" w:cs="Times New Roman"/>
          <w:sz w:val="24"/>
          <w:szCs w:val="24"/>
        </w:rPr>
        <w:t>-</w:t>
      </w:r>
      <w:r w:rsidR="00093DFE">
        <w:rPr>
          <w:rFonts w:ascii="Times New Roman" w:hAnsi="Times New Roman" w:cs="Times New Roman"/>
          <w:sz w:val="24"/>
          <w:szCs w:val="24"/>
        </w:rPr>
        <w:t>scored data would replicate the original 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proofErr w:type="spellStart"/>
      <w:r>
        <w:rPr>
          <w:rFonts w:ascii="Courier New" w:hAnsi="Courier New" w:cs="Courier New"/>
          <w:sz w:val="20"/>
          <w:szCs w:val="20"/>
        </w:rPr>
        <w:t>prop_correct_sentence</w:t>
      </w:r>
      <w:proofErr w:type="spellEnd"/>
      <w:r>
        <w:rPr>
          <w:rFonts w:ascii="Courier New" w:hAnsi="Courier New" w:cs="Courier New"/>
          <w:sz w:val="20"/>
          <w:szCs w:val="20"/>
        </w:rPr>
        <w:t>()</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proofErr w:type="spellStart"/>
      <w:r w:rsidR="00325130" w:rsidRPr="00325130">
        <w:rPr>
          <w:rFonts w:ascii="Times New Roman" w:hAnsi="Times New Roman" w:cs="Times New Roman"/>
          <w:i/>
          <w:iCs/>
          <w:sz w:val="24"/>
          <w:szCs w:val="24"/>
        </w:rPr>
        <w:t>lrd</w:t>
      </w:r>
      <w:proofErr w:type="spellEnd"/>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3F1F7AA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proofErr w:type="spellStart"/>
      <w:r w:rsidR="00B811D9" w:rsidRPr="002E3AB8">
        <w:rPr>
          <w:rFonts w:ascii="Times New Roman" w:hAnsi="Times New Roman" w:cs="Times New Roman"/>
          <w:i/>
          <w:iCs/>
          <w:sz w:val="24"/>
          <w:szCs w:val="24"/>
        </w:rPr>
        <w:t>lrd</w:t>
      </w:r>
      <w:proofErr w:type="spellEnd"/>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t>human</w:t>
      </w:r>
      <w:r w:rsidR="00B811D9">
        <w:rPr>
          <w:rFonts w:ascii="Times New Roman" w:hAnsi="Times New Roman" w:cs="Times New Roman"/>
          <w:sz w:val="24"/>
          <w:szCs w:val="24"/>
        </w:rPr>
        <w:t xml:space="preserve"> and </w:t>
      </w:r>
      <w:proofErr w:type="spellStart"/>
      <w:r w:rsidRPr="006B30B7">
        <w:rPr>
          <w:rFonts w:ascii="Times New Roman" w:hAnsi="Times New Roman" w:cs="Times New Roman"/>
          <w:i/>
          <w:iCs/>
          <w:sz w:val="24"/>
          <w:szCs w:val="24"/>
        </w:rPr>
        <w:t>lrd</w:t>
      </w:r>
      <w:proofErr w:type="spellEnd"/>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w:t>
      </w:r>
      <w:r w:rsidR="001E350C">
        <w:rPr>
          <w:rFonts w:ascii="Times New Roman" w:hAnsi="Times New Roman" w:cs="Times New Roman"/>
          <w:sz w:val="24"/>
          <w:szCs w:val="24"/>
        </w:rPr>
        <w:t>-</w:t>
      </w:r>
      <w:r w:rsidR="00F06E7A">
        <w:rPr>
          <w:rFonts w:ascii="Times New Roman" w:hAnsi="Times New Roman" w:cs="Times New Roman"/>
          <w:sz w:val="24"/>
          <w:szCs w:val="24"/>
        </w:rPr>
        <w:t>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10523C9B"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w:t>
      </w:r>
      <w:r w:rsidR="001E350C">
        <w:rPr>
          <w:rFonts w:ascii="Times New Roman" w:hAnsi="Times New Roman" w:cs="Times New Roman"/>
          <w:b/>
          <w:bCs/>
          <w:sz w:val="24"/>
          <w:szCs w:val="24"/>
        </w:rPr>
        <w:t>-</w:t>
      </w:r>
      <w:r>
        <w:rPr>
          <w:rFonts w:ascii="Times New Roman" w:hAnsi="Times New Roman" w:cs="Times New Roman"/>
          <w:b/>
          <w:bCs/>
          <w:sz w:val="24"/>
          <w:szCs w:val="24"/>
        </w:rPr>
        <w:t>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proofErr w:type="spellStart"/>
      <w:r w:rsidRPr="00B80DC0">
        <w:rPr>
          <w:rFonts w:ascii="Times New Roman" w:hAnsi="Times New Roman" w:cs="Times New Roman"/>
          <w:i/>
          <w:iCs/>
          <w:sz w:val="24"/>
          <w:szCs w:val="24"/>
        </w:rPr>
        <w:t>lrd</w:t>
      </w:r>
      <w:proofErr w:type="spellEnd"/>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proofErr w:type="spellStart"/>
      <w:r w:rsidRPr="00285247">
        <w:rPr>
          <w:rFonts w:ascii="Times New Roman" w:hAnsi="Times New Roman" w:cs="Times New Roman"/>
          <w:i/>
          <w:iCs/>
          <w:sz w:val="24"/>
          <w:szCs w:val="24"/>
        </w:rPr>
        <w:t>lrd</w:t>
      </w:r>
      <w:proofErr w:type="spellEnd"/>
      <w:r w:rsidRPr="00285247">
        <w:rPr>
          <w:rFonts w:ascii="Times New Roman" w:hAnsi="Times New Roman" w:cs="Times New Roman"/>
          <w:i/>
          <w:iCs/>
          <w:sz w:val="24"/>
          <w:szCs w:val="24"/>
        </w:rPr>
        <w:t xml:space="preserve"> </w:t>
      </w:r>
      <w:r w:rsidRPr="00285247">
        <w:rPr>
          <w:rFonts w:ascii="Times New Roman" w:hAnsi="Times New Roman" w:cs="Times New Roman"/>
          <w:sz w:val="24"/>
          <w:szCs w:val="24"/>
        </w:rPr>
        <w:t xml:space="preserve">scoring criteria plus the </w:t>
      </w:r>
      <w:r w:rsidRPr="00285247">
        <w:rPr>
          <w:rFonts w:ascii="Times New Roman" w:hAnsi="Times New Roman" w:cs="Times New Roman"/>
          <w:sz w:val="24"/>
          <w:szCs w:val="24"/>
        </w:rPr>
        <w:lastRenderedPageBreak/>
        <w:t>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ABE3D9A"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proofErr w:type="spellStart"/>
      <w:r w:rsidRPr="00E73042">
        <w:rPr>
          <w:rFonts w:ascii="Times New Roman" w:hAnsi="Times New Roman" w:cs="Times New Roman"/>
          <w:i/>
          <w:iCs/>
          <w:sz w:val="24"/>
          <w:szCs w:val="24"/>
        </w:rPr>
        <w:t>lrd</w:t>
      </w:r>
      <w:proofErr w:type="spellEnd"/>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del w:id="84" w:author="Mark Huff" w:date="2021-08-21T12:26:00Z">
        <w:r w:rsidR="00F64076" w:rsidDel="007B43FF">
          <w:rPr>
            <w:rFonts w:ascii="Times New Roman" w:hAnsi="Times New Roman" w:cs="Times New Roman"/>
            <w:sz w:val="24"/>
            <w:szCs w:val="24"/>
          </w:rPr>
          <w:delText xml:space="preserve"> =</w:delText>
        </w:r>
      </w:del>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proofErr w:type="spellStart"/>
      <w:r w:rsidR="004B5A4B" w:rsidRPr="004B5A4B">
        <w:rPr>
          <w:rFonts w:ascii="Times New Roman" w:hAnsi="Times New Roman" w:cs="Times New Roman"/>
          <w:i/>
          <w:iCs/>
          <w:sz w:val="24"/>
          <w:szCs w:val="24"/>
        </w:rPr>
        <w:t>lrd</w:t>
      </w:r>
      <w:proofErr w:type="spellEnd"/>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proofErr w:type="spellStart"/>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proofErr w:type="spellStart"/>
      <w:r w:rsidR="00F3397E" w:rsidRPr="00F3397E">
        <w:rPr>
          <w:rFonts w:ascii="Times New Roman" w:hAnsi="Times New Roman" w:cs="Times New Roman"/>
          <w:i/>
          <w:iCs/>
          <w:sz w:val="24"/>
          <w:szCs w:val="24"/>
        </w:rPr>
        <w:t>lrd</w:t>
      </w:r>
      <w:proofErr w:type="spellEnd"/>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proofErr w:type="spellStart"/>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w:t>
      </w:r>
      <w:proofErr w:type="spellEnd"/>
      <w:r w:rsidR="00F3397E">
        <w:rPr>
          <w:rFonts w:ascii="Times New Roman" w:hAnsi="Times New Roman" w:cs="Times New Roman"/>
          <w:sz w:val="24"/>
          <w:szCs w:val="24"/>
        </w:rPr>
        <w:t xml:space="preserve">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proofErr w:type="spellStart"/>
      <w:r w:rsidR="008F17D9" w:rsidRPr="008F17D9">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proofErr w:type="spellStart"/>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proofErr w:type="spellStart"/>
      <w:r w:rsidR="008F17D9" w:rsidRPr="00F3397E">
        <w:rPr>
          <w:rFonts w:ascii="Times New Roman" w:hAnsi="Times New Roman" w:cs="Times New Roman"/>
          <w:i/>
          <w:iCs/>
          <w:sz w:val="24"/>
          <w:szCs w:val="24"/>
        </w:rPr>
        <w:t>lrd</w:t>
      </w:r>
      <w:proofErr w:type="spellEnd"/>
      <w:r w:rsidR="008F17D9">
        <w:rPr>
          <w:rFonts w:ascii="Times New Roman" w:hAnsi="Times New Roman" w:cs="Times New Roman"/>
          <w:sz w:val="24"/>
          <w:szCs w:val="24"/>
        </w:rPr>
        <w:t xml:space="preserve"> scored data again did not differ from the human coded data when scored using</w:t>
      </w:r>
      <w:r w:rsidR="000F41E2">
        <w:rPr>
          <w:rFonts w:ascii="Times New Roman" w:hAnsi="Times New Roman" w:cs="Times New Roman"/>
          <w:sz w:val="24"/>
          <w:szCs w:val="24"/>
        </w:rPr>
        <w:t xml:space="preserve"> cutoffs less than 3 (</w:t>
      </w:r>
      <w:proofErr w:type="spellStart"/>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proofErr w:type="spellStart"/>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w:t>
      </w:r>
      <w:proofErr w:type="spellEnd"/>
      <w:r w:rsidR="008F17D9">
        <w:rPr>
          <w:rFonts w:ascii="Times New Roman" w:hAnsi="Times New Roman" w:cs="Times New Roman"/>
          <w:sz w:val="24"/>
          <w:szCs w:val="24"/>
        </w:rPr>
        <w:t xml:space="preserve">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the result of this set of 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sidR="001E350C">
        <w:rPr>
          <w:rFonts w:ascii="Times New Roman" w:hAnsi="Times New Roman" w:cs="Times New Roman"/>
          <w:sz w:val="24"/>
          <w:szCs w:val="24"/>
        </w:rPr>
        <w:t>-</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proofErr w:type="spellStart"/>
      <w:r w:rsidRPr="00F64849">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197D18">
        <w:rPr>
          <w:rFonts w:ascii="Times New Roman" w:hAnsi="Times New Roman" w:cs="Times New Roman"/>
          <w:sz w:val="24"/>
          <w:szCs w:val="24"/>
        </w:rPr>
        <w:t>can</w:t>
      </w:r>
      <w:r>
        <w:rPr>
          <w:rFonts w:ascii="Times New Roman" w:hAnsi="Times New Roman" w:cs="Times New Roman"/>
          <w:sz w:val="24"/>
          <w:szCs w:val="24"/>
        </w:rPr>
        <w:t xml:space="preserv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0010362"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 xml:space="preserve">Beginning with sentences scored by the first human </w:t>
      </w:r>
      <w:r w:rsidR="00C43335">
        <w:rPr>
          <w:rFonts w:ascii="Times New Roman" w:hAnsi="Times New Roman" w:cs="Times New Roman"/>
          <w:sz w:val="24"/>
          <w:szCs w:val="24"/>
        </w:rPr>
        <w:lastRenderedPageBreak/>
        <w:t>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proofErr w:type="spellStart"/>
      <w:r w:rsidR="00C43335" w:rsidRPr="00C43335">
        <w:rPr>
          <w:rFonts w:ascii="Times New Roman" w:hAnsi="Times New Roman" w:cs="Times New Roman"/>
          <w:i/>
          <w:iCs/>
          <w:sz w:val="24"/>
          <w:szCs w:val="24"/>
        </w:rPr>
        <w:t>lrd</w:t>
      </w:r>
      <w:proofErr w:type="spellEnd"/>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proofErr w:type="spellStart"/>
      <w:r w:rsidRPr="00D5388C">
        <w:rPr>
          <w:rFonts w:ascii="Times New Roman" w:hAnsi="Times New Roman" w:cs="Times New Roman"/>
          <w:i/>
          <w:iCs/>
          <w:sz w:val="24"/>
          <w:szCs w:val="24"/>
        </w:rPr>
        <w:t>κ</w:t>
      </w:r>
      <w:r>
        <w:rPr>
          <w:rFonts w:ascii="Times New Roman" w:hAnsi="Times New Roman" w:cs="Times New Roman"/>
          <w:sz w:val="24"/>
          <w:szCs w:val="24"/>
        </w:rPr>
        <w:t>s</w:t>
      </w:r>
      <w:proofErr w:type="spellEnd"/>
      <w:r>
        <w:rPr>
          <w:rFonts w:ascii="Times New Roman" w:hAnsi="Times New Roman" w:cs="Times New Roman"/>
          <w:sz w:val="24"/>
          <w:szCs w:val="24"/>
        </w:rPr>
        <w:t xml:space="preserve">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proofErr w:type="spellStart"/>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w:t>
      </w:r>
      <w:proofErr w:type="spellEnd"/>
      <w:r w:rsidR="00ED2418">
        <w:rPr>
          <w:rFonts w:ascii="Times New Roman" w:hAnsi="Times New Roman" w:cs="Times New Roman"/>
          <w:sz w:val="24"/>
          <w:szCs w:val="24"/>
        </w:rPr>
        <w:t xml:space="preserve">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proofErr w:type="spellStart"/>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w:t>
      </w:r>
      <w:proofErr w:type="spellEnd"/>
      <w:r w:rsidR="00102F4D">
        <w:rPr>
          <w:rFonts w:ascii="Times New Roman" w:hAnsi="Times New Roman" w:cs="Times New Roman"/>
          <w:sz w:val="24"/>
          <w:szCs w:val="24"/>
        </w:rPr>
        <w:t xml:space="preserve">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proofErr w:type="spellStart"/>
      <w:r w:rsidR="00102F4D" w:rsidRPr="00102F4D">
        <w:rPr>
          <w:rFonts w:ascii="Times New Roman" w:hAnsi="Times New Roman" w:cs="Times New Roman"/>
          <w:i/>
          <w:iCs/>
          <w:sz w:val="24"/>
          <w:szCs w:val="24"/>
        </w:rPr>
        <w:t>lrd</w:t>
      </w:r>
      <w:proofErr w:type="spellEnd"/>
      <w:r w:rsidR="00102F4D">
        <w:rPr>
          <w:rFonts w:ascii="Times New Roman" w:hAnsi="Times New Roman" w:cs="Times New Roman"/>
          <w:sz w:val="24"/>
          <w:szCs w:val="24"/>
        </w:rPr>
        <w:t xml:space="preserve"> to score sentence</w:t>
      </w:r>
      <w:r w:rsidR="001E350C">
        <w:rPr>
          <w:rFonts w:ascii="Times New Roman" w:hAnsi="Times New Roman" w:cs="Times New Roman"/>
          <w:sz w:val="24"/>
          <w:szCs w:val="24"/>
        </w:rPr>
        <w:t>-</w:t>
      </w:r>
      <w:r w:rsidR="00102F4D">
        <w:rPr>
          <w:rFonts w:ascii="Times New Roman" w:hAnsi="Times New Roman" w:cs="Times New Roman"/>
          <w:sz w:val="24"/>
          <w:szCs w:val="24"/>
        </w:rPr>
        <w:t>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67C1DBD3" w14:textId="77777777" w:rsidR="008A498E" w:rsidRDefault="005C35F5" w:rsidP="008A498E">
      <w:pPr>
        <w:spacing w:after="0" w:line="480" w:lineRule="auto"/>
        <w:jc w:val="center"/>
        <w:rPr>
          <w:rFonts w:ascii="Times New Roman" w:hAnsi="Times New Roman" w:cs="Times New Roman"/>
          <w:b/>
          <w:bCs/>
          <w:color w:val="4A7090" w:themeColor="background2" w:themeShade="80"/>
          <w:sz w:val="24"/>
          <w:szCs w:val="24"/>
        </w:rPr>
      </w:pPr>
      <w:r>
        <w:rPr>
          <w:rFonts w:ascii="Times New Roman" w:hAnsi="Times New Roman" w:cs="Times New Roman"/>
          <w:b/>
          <w:bCs/>
          <w:color w:val="4A7090" w:themeColor="background2" w:themeShade="80"/>
          <w:sz w:val="24"/>
          <w:szCs w:val="24"/>
        </w:rPr>
        <w:t>General Discussion</w:t>
      </w:r>
    </w:p>
    <w:p w14:paraId="68C9E005" w14:textId="77777777" w:rsidR="007B43FF" w:rsidRDefault="00C956D5" w:rsidP="008A498E">
      <w:pPr>
        <w:spacing w:after="0" w:line="480" w:lineRule="auto"/>
        <w:ind w:firstLine="720"/>
        <w:rPr>
          <w:ins w:id="85" w:author="Mark Huff" w:date="2021-08-21T12:26:00Z"/>
          <w:rFonts w:ascii="Times New Roman" w:hAnsi="Times New Roman" w:cs="Times New Roman"/>
          <w:color w:val="4A7090" w:themeColor="background2" w:themeShade="80"/>
          <w:sz w:val="24"/>
          <w:szCs w:val="24"/>
        </w:rPr>
      </w:pPr>
      <w:commentRangeStart w:id="86"/>
      <w:r w:rsidRPr="008A498E">
        <w:rPr>
          <w:rFonts w:ascii="Times New Roman" w:hAnsi="Times New Roman" w:cs="Times New Roman"/>
          <w:color w:val="4A7090" w:themeColor="background2" w:themeShade="80"/>
          <w:sz w:val="24"/>
          <w:szCs w:val="24"/>
        </w:rPr>
        <w:t xml:space="preserve">The goal </w:t>
      </w:r>
      <w:commentRangeEnd w:id="86"/>
      <w:r w:rsidR="008A498E">
        <w:rPr>
          <w:rStyle w:val="CommentReference"/>
        </w:rPr>
        <w:commentReference w:id="86"/>
      </w:r>
      <w:r w:rsidRPr="008A498E">
        <w:rPr>
          <w:rFonts w:ascii="Times New Roman" w:hAnsi="Times New Roman" w:cs="Times New Roman"/>
          <w:color w:val="4A7090" w:themeColor="background2" w:themeShade="80"/>
          <w:sz w:val="24"/>
          <w:szCs w:val="24"/>
        </w:rPr>
        <w:t xml:space="preserve">of </w:t>
      </w:r>
      <w:proofErr w:type="spellStart"/>
      <w:r w:rsidR="00BB1A90" w:rsidRPr="008A498E">
        <w:rPr>
          <w:rFonts w:ascii="Times New Roman" w:hAnsi="Times New Roman" w:cs="Times New Roman"/>
          <w:i/>
          <w:iCs/>
          <w:color w:val="4A7090" w:themeColor="background2" w:themeShade="80"/>
          <w:sz w:val="24"/>
          <w:szCs w:val="24"/>
        </w:rPr>
        <w:t>lrd</w:t>
      </w:r>
      <w:proofErr w:type="spellEnd"/>
      <w:r w:rsidR="00BB1A90" w:rsidRPr="008A498E">
        <w:rPr>
          <w:rFonts w:ascii="Times New Roman" w:hAnsi="Times New Roman" w:cs="Times New Roman"/>
          <w:i/>
          <w:iCs/>
          <w:color w:val="4A7090" w:themeColor="background2" w:themeShade="80"/>
          <w:sz w:val="24"/>
          <w:szCs w:val="24"/>
        </w:rPr>
        <w:t xml:space="preserve"> </w:t>
      </w:r>
      <w:r w:rsidRPr="008A498E">
        <w:rPr>
          <w:rFonts w:ascii="Times New Roman" w:hAnsi="Times New Roman" w:cs="Times New Roman"/>
          <w:color w:val="4A7090" w:themeColor="background2" w:themeShade="80"/>
          <w:sz w:val="24"/>
          <w:szCs w:val="24"/>
        </w:rPr>
        <w:t xml:space="preserve">is to </w:t>
      </w:r>
      <w:r w:rsidR="00BB1A90" w:rsidRPr="008A498E">
        <w:rPr>
          <w:rFonts w:ascii="Times New Roman" w:hAnsi="Times New Roman" w:cs="Times New Roman"/>
          <w:color w:val="4A7090" w:themeColor="background2" w:themeShade="80"/>
          <w:sz w:val="24"/>
          <w:szCs w:val="24"/>
        </w:rPr>
        <w:t>provide</w:t>
      </w:r>
      <w:r w:rsidRPr="008A498E">
        <w:rPr>
          <w:rFonts w:ascii="Times New Roman" w:hAnsi="Times New Roman" w:cs="Times New Roman"/>
          <w:color w:val="4A7090" w:themeColor="background2" w:themeShade="80"/>
          <w:sz w:val="24"/>
          <w:szCs w:val="24"/>
        </w:rPr>
        <w:t xml:space="preserve"> researchers with </w:t>
      </w:r>
      <w:r w:rsidR="00BB1A90" w:rsidRPr="008A498E">
        <w:rPr>
          <w:rFonts w:ascii="Times New Roman" w:hAnsi="Times New Roman" w:cs="Times New Roman"/>
          <w:color w:val="4A7090" w:themeColor="background2" w:themeShade="80"/>
          <w:sz w:val="24"/>
          <w:szCs w:val="24"/>
        </w:rPr>
        <w:t>a</w:t>
      </w:r>
      <w:r w:rsidR="00F53F21" w:rsidRPr="008A498E">
        <w:rPr>
          <w:rFonts w:ascii="Times New Roman" w:hAnsi="Times New Roman" w:cs="Times New Roman"/>
          <w:color w:val="4A7090" w:themeColor="background2" w:themeShade="80"/>
          <w:sz w:val="24"/>
          <w:szCs w:val="24"/>
        </w:rPr>
        <w:t xml:space="preserve"> free,</w:t>
      </w:r>
      <w:r w:rsidR="00BB1A90" w:rsidRPr="008A498E">
        <w:rPr>
          <w:rFonts w:ascii="Times New Roman" w:hAnsi="Times New Roman" w:cs="Times New Roman"/>
          <w:color w:val="4A7090" w:themeColor="background2" w:themeShade="80"/>
          <w:sz w:val="24"/>
          <w:szCs w:val="24"/>
        </w:rPr>
        <w:t xml:space="preserve"> open-source method for quickly and accurately processing lexical output from cued-recall, free-recall, and sentence-recall studies. </w:t>
      </w:r>
      <w:r w:rsidR="000C3F2A" w:rsidRPr="008A498E">
        <w:rPr>
          <w:rFonts w:ascii="Times New Roman" w:hAnsi="Times New Roman" w:cs="Times New Roman"/>
          <w:color w:val="4A7090" w:themeColor="background2" w:themeShade="80"/>
          <w:sz w:val="24"/>
          <w:szCs w:val="24"/>
        </w:rPr>
        <w:t xml:space="preserve">Across </w:t>
      </w:r>
      <w:r w:rsidR="009C508A" w:rsidRPr="008A498E">
        <w:rPr>
          <w:rFonts w:ascii="Times New Roman" w:hAnsi="Times New Roman" w:cs="Times New Roman"/>
          <w:color w:val="4A7090" w:themeColor="background2" w:themeShade="80"/>
          <w:sz w:val="24"/>
          <w:szCs w:val="24"/>
        </w:rPr>
        <w:t xml:space="preserve">each of these three </w:t>
      </w:r>
      <w:r w:rsidR="00181FB3" w:rsidRPr="008A498E">
        <w:rPr>
          <w:rFonts w:ascii="Times New Roman" w:hAnsi="Times New Roman" w:cs="Times New Roman"/>
          <w:color w:val="4A7090" w:themeColor="background2" w:themeShade="80"/>
          <w:sz w:val="24"/>
          <w:szCs w:val="24"/>
        </w:rPr>
        <w:t>memory tasks</w:t>
      </w:r>
      <w:r w:rsidR="000C3F2A" w:rsidRPr="008A498E">
        <w:rPr>
          <w:rFonts w:ascii="Times New Roman" w:hAnsi="Times New Roman" w:cs="Times New Roman"/>
          <w:color w:val="4A7090" w:themeColor="background2" w:themeShade="80"/>
          <w:sz w:val="24"/>
          <w:szCs w:val="24"/>
        </w:rPr>
        <w:t xml:space="preserve">, data scored using </w:t>
      </w:r>
      <w:proofErr w:type="spellStart"/>
      <w:r w:rsidR="000C3F2A" w:rsidRPr="008A498E">
        <w:rPr>
          <w:rFonts w:ascii="Times New Roman" w:hAnsi="Times New Roman" w:cs="Times New Roman"/>
          <w:i/>
          <w:iCs/>
          <w:color w:val="4A7090" w:themeColor="background2" w:themeShade="80"/>
          <w:sz w:val="24"/>
          <w:szCs w:val="24"/>
        </w:rPr>
        <w:t>lrd</w:t>
      </w:r>
      <w:proofErr w:type="spellEnd"/>
      <w:r w:rsidR="000C3F2A" w:rsidRPr="008A498E">
        <w:rPr>
          <w:rFonts w:ascii="Times New Roman" w:hAnsi="Times New Roman" w:cs="Times New Roman"/>
          <w:i/>
          <w:iCs/>
          <w:color w:val="4A7090" w:themeColor="background2" w:themeShade="80"/>
          <w:sz w:val="24"/>
          <w:szCs w:val="24"/>
        </w:rPr>
        <w:t xml:space="preserve"> </w:t>
      </w:r>
      <w:r w:rsidR="000C3F2A" w:rsidRPr="008A498E">
        <w:rPr>
          <w:rFonts w:ascii="Times New Roman" w:hAnsi="Times New Roman" w:cs="Times New Roman"/>
          <w:color w:val="4A7090" w:themeColor="background2" w:themeShade="80"/>
          <w:sz w:val="24"/>
          <w:szCs w:val="24"/>
        </w:rPr>
        <w:t xml:space="preserve">consistently matched </w:t>
      </w:r>
      <w:r w:rsidR="0062254D" w:rsidRPr="008A498E">
        <w:rPr>
          <w:rFonts w:ascii="Times New Roman" w:hAnsi="Times New Roman" w:cs="Times New Roman"/>
          <w:color w:val="4A7090" w:themeColor="background2" w:themeShade="80"/>
          <w:sz w:val="24"/>
          <w:szCs w:val="24"/>
        </w:rPr>
        <w:t xml:space="preserve">output from </w:t>
      </w:r>
      <w:r w:rsidR="000C3F2A" w:rsidRPr="008A498E">
        <w:rPr>
          <w:rFonts w:ascii="Times New Roman" w:hAnsi="Times New Roman" w:cs="Times New Roman"/>
          <w:color w:val="4A7090" w:themeColor="background2" w:themeShade="80"/>
          <w:sz w:val="24"/>
          <w:szCs w:val="24"/>
        </w:rPr>
        <w:t xml:space="preserve">human coders </w:t>
      </w:r>
      <w:r w:rsidR="00197D18" w:rsidRPr="008A498E">
        <w:rPr>
          <w:rFonts w:ascii="Times New Roman" w:hAnsi="Times New Roman" w:cs="Times New Roman"/>
          <w:color w:val="4A7090" w:themeColor="background2" w:themeShade="80"/>
          <w:sz w:val="24"/>
          <w:szCs w:val="24"/>
        </w:rPr>
        <w:t>reliably and accurately</w:t>
      </w:r>
      <w:r w:rsidR="00F53F21" w:rsidRPr="008A498E">
        <w:rPr>
          <w:rFonts w:ascii="Times New Roman" w:hAnsi="Times New Roman" w:cs="Times New Roman"/>
          <w:color w:val="4A7090" w:themeColor="background2" w:themeShade="80"/>
          <w:sz w:val="24"/>
          <w:szCs w:val="24"/>
        </w:rPr>
        <w:t xml:space="preserve">. </w:t>
      </w:r>
      <w:r w:rsidR="00265B5F" w:rsidRPr="008A498E">
        <w:rPr>
          <w:rFonts w:ascii="Times New Roman" w:hAnsi="Times New Roman" w:cs="Times New Roman"/>
          <w:color w:val="4A7090" w:themeColor="background2" w:themeShade="80"/>
          <w:sz w:val="24"/>
          <w:szCs w:val="24"/>
        </w:rPr>
        <w:t xml:space="preserve">Importantly, our </w:t>
      </w:r>
      <w:r w:rsidR="009238B5" w:rsidRPr="008A498E">
        <w:rPr>
          <w:rFonts w:ascii="Times New Roman" w:hAnsi="Times New Roman" w:cs="Times New Roman"/>
          <w:color w:val="4A7090" w:themeColor="background2" w:themeShade="80"/>
          <w:sz w:val="24"/>
          <w:szCs w:val="24"/>
        </w:rPr>
        <w:t>use</w:t>
      </w:r>
      <w:r w:rsidR="00265B5F" w:rsidRPr="008A498E">
        <w:rPr>
          <w:rFonts w:ascii="Times New Roman" w:hAnsi="Times New Roman" w:cs="Times New Roman"/>
          <w:color w:val="4A7090" w:themeColor="background2" w:themeShade="80"/>
          <w:sz w:val="24"/>
          <w:szCs w:val="24"/>
        </w:rPr>
        <w:t xml:space="preserve"> of </w:t>
      </w:r>
      <w:r w:rsidR="00AD5F4F" w:rsidRPr="008A498E">
        <w:rPr>
          <w:rFonts w:ascii="Times New Roman" w:hAnsi="Times New Roman" w:cs="Times New Roman"/>
          <w:color w:val="4A7090" w:themeColor="background2" w:themeShade="80"/>
          <w:sz w:val="24"/>
          <w:szCs w:val="24"/>
        </w:rPr>
        <w:t xml:space="preserve">fuzzy string matching via </w:t>
      </w:r>
      <w:r w:rsidR="00265B5F" w:rsidRPr="008A498E">
        <w:rPr>
          <w:rFonts w:ascii="Times New Roman" w:hAnsi="Times New Roman" w:cs="Times New Roman"/>
          <w:color w:val="4A7090" w:themeColor="background2" w:themeShade="80"/>
          <w:sz w:val="24"/>
          <w:szCs w:val="24"/>
        </w:rPr>
        <w:t>Levenshtein distances</w:t>
      </w:r>
      <w:r w:rsidR="003F1F99" w:rsidRPr="008A498E">
        <w:rPr>
          <w:rFonts w:ascii="Times New Roman" w:hAnsi="Times New Roman" w:cs="Times New Roman"/>
          <w:color w:val="4A7090" w:themeColor="background2" w:themeShade="80"/>
          <w:sz w:val="24"/>
          <w:szCs w:val="24"/>
        </w:rPr>
        <w:t xml:space="preserve"> </w:t>
      </w:r>
      <w:r w:rsidR="00871C26" w:rsidRPr="008A498E">
        <w:rPr>
          <w:rFonts w:ascii="Times New Roman" w:hAnsi="Times New Roman" w:cs="Times New Roman"/>
          <w:color w:val="4A7090" w:themeColor="background2" w:themeShade="80"/>
          <w:sz w:val="24"/>
          <w:szCs w:val="24"/>
        </w:rPr>
        <w:t>provides</w:t>
      </w:r>
      <w:r w:rsidR="003F1F99" w:rsidRPr="008A498E">
        <w:rPr>
          <w:rFonts w:ascii="Times New Roman" w:hAnsi="Times New Roman" w:cs="Times New Roman"/>
          <w:color w:val="4A7090" w:themeColor="background2" w:themeShade="80"/>
          <w:sz w:val="24"/>
          <w:szCs w:val="24"/>
        </w:rPr>
        <w:t xml:space="preserve"> </w:t>
      </w:r>
      <w:proofErr w:type="spellStart"/>
      <w:r w:rsidR="00F85449" w:rsidRPr="008A498E">
        <w:rPr>
          <w:rFonts w:ascii="Times New Roman" w:hAnsi="Times New Roman" w:cs="Times New Roman"/>
          <w:i/>
          <w:iCs/>
          <w:color w:val="4A7090" w:themeColor="background2" w:themeShade="80"/>
          <w:sz w:val="24"/>
          <w:szCs w:val="24"/>
        </w:rPr>
        <w:t>lrd</w:t>
      </w:r>
      <w:proofErr w:type="spellEnd"/>
      <w:r w:rsidR="00F85449" w:rsidRPr="008A498E">
        <w:rPr>
          <w:rFonts w:ascii="Times New Roman" w:hAnsi="Times New Roman" w:cs="Times New Roman"/>
          <w:color w:val="4A7090" w:themeColor="background2" w:themeShade="80"/>
          <w:sz w:val="24"/>
          <w:szCs w:val="24"/>
        </w:rPr>
        <w:t xml:space="preserve"> with increased</w:t>
      </w:r>
      <w:r w:rsidR="003F1F99" w:rsidRPr="008A498E">
        <w:rPr>
          <w:rFonts w:ascii="Times New Roman" w:hAnsi="Times New Roman" w:cs="Times New Roman"/>
          <w:color w:val="4A7090" w:themeColor="background2" w:themeShade="80"/>
          <w:sz w:val="24"/>
          <w:szCs w:val="24"/>
        </w:rPr>
        <w:t xml:space="preserve"> flexibility in scoring</w:t>
      </w:r>
      <w:r w:rsidR="00C47C95" w:rsidRPr="008A498E">
        <w:rPr>
          <w:rFonts w:ascii="Times New Roman" w:hAnsi="Times New Roman" w:cs="Times New Roman"/>
          <w:color w:val="4A7090" w:themeColor="background2" w:themeShade="80"/>
          <w:sz w:val="24"/>
          <w:szCs w:val="24"/>
        </w:rPr>
        <w:t xml:space="preserve"> compared to direct string matching. Furthermore, </w:t>
      </w:r>
      <w:r w:rsidR="005274A2" w:rsidRPr="008A498E">
        <w:rPr>
          <w:rFonts w:ascii="Times New Roman" w:hAnsi="Times New Roman" w:cs="Times New Roman"/>
          <w:color w:val="4A7090" w:themeColor="background2" w:themeShade="80"/>
          <w:sz w:val="24"/>
          <w:szCs w:val="24"/>
        </w:rPr>
        <w:t xml:space="preserve">because </w:t>
      </w:r>
      <w:r w:rsidR="00C47C95" w:rsidRPr="008A498E">
        <w:rPr>
          <w:rFonts w:ascii="Times New Roman" w:hAnsi="Times New Roman" w:cs="Times New Roman"/>
          <w:color w:val="4A7090" w:themeColor="background2" w:themeShade="80"/>
          <w:sz w:val="24"/>
          <w:szCs w:val="24"/>
        </w:rPr>
        <w:t>researchers can select from a range of Levenshtein distances</w:t>
      </w:r>
      <w:r w:rsidR="005274A2" w:rsidRPr="008A498E">
        <w:rPr>
          <w:rFonts w:ascii="Times New Roman" w:hAnsi="Times New Roman" w:cs="Times New Roman"/>
          <w:color w:val="4A7090" w:themeColor="background2" w:themeShade="80"/>
          <w:sz w:val="24"/>
          <w:szCs w:val="24"/>
        </w:rPr>
        <w:t xml:space="preserve"> when setting up the scoring functions</w:t>
      </w:r>
      <w:r w:rsidR="00C47C95" w:rsidRPr="008A498E">
        <w:rPr>
          <w:rFonts w:ascii="Times New Roman" w:hAnsi="Times New Roman" w:cs="Times New Roman"/>
          <w:color w:val="4A7090" w:themeColor="background2" w:themeShade="80"/>
          <w:sz w:val="24"/>
          <w:szCs w:val="24"/>
        </w:rPr>
        <w:t xml:space="preserve">, </w:t>
      </w:r>
      <w:r w:rsidR="005274A2" w:rsidRPr="008A498E">
        <w:rPr>
          <w:rFonts w:ascii="Times New Roman" w:hAnsi="Times New Roman" w:cs="Times New Roman"/>
          <w:color w:val="4A7090" w:themeColor="background2" w:themeShade="80"/>
          <w:sz w:val="24"/>
          <w:szCs w:val="24"/>
        </w:rPr>
        <w:t xml:space="preserve">this flexibility can be </w:t>
      </w:r>
      <w:r w:rsidR="00197D18" w:rsidRPr="008A498E">
        <w:rPr>
          <w:rFonts w:ascii="Times New Roman" w:hAnsi="Times New Roman" w:cs="Times New Roman"/>
          <w:color w:val="4A7090" w:themeColor="background2" w:themeShade="80"/>
          <w:sz w:val="24"/>
          <w:szCs w:val="24"/>
        </w:rPr>
        <w:t>adjusted</w:t>
      </w:r>
      <w:r w:rsidR="005274A2" w:rsidRPr="008A498E">
        <w:rPr>
          <w:rFonts w:ascii="Times New Roman" w:hAnsi="Times New Roman" w:cs="Times New Roman"/>
          <w:color w:val="4A7090" w:themeColor="background2" w:themeShade="80"/>
          <w:sz w:val="24"/>
          <w:szCs w:val="24"/>
        </w:rPr>
        <w:t xml:space="preserve"> as needed. </w:t>
      </w:r>
      <w:r w:rsidR="00F10B8F" w:rsidRPr="008A498E">
        <w:rPr>
          <w:rFonts w:ascii="Times New Roman" w:hAnsi="Times New Roman" w:cs="Times New Roman"/>
          <w:color w:val="4A7090" w:themeColor="background2" w:themeShade="80"/>
          <w:sz w:val="24"/>
          <w:szCs w:val="24"/>
        </w:rPr>
        <w:t xml:space="preserve">However, care must be taken when selecting this scoring cutoff, as our analyses showed that findings will change if too lenient (or strict) of a cutoff is used. </w:t>
      </w:r>
      <w:r w:rsidR="00F041C4" w:rsidRPr="008A498E">
        <w:rPr>
          <w:rFonts w:ascii="Times New Roman" w:hAnsi="Times New Roman" w:cs="Times New Roman"/>
          <w:color w:val="4A7090" w:themeColor="background2" w:themeShade="80"/>
          <w:sz w:val="24"/>
          <w:szCs w:val="24"/>
        </w:rPr>
        <w:t xml:space="preserve">Thus, </w:t>
      </w:r>
      <w:r w:rsidR="007E1DD1" w:rsidRPr="008A498E">
        <w:rPr>
          <w:rFonts w:ascii="Times New Roman" w:hAnsi="Times New Roman" w:cs="Times New Roman"/>
          <w:color w:val="4A7090" w:themeColor="background2" w:themeShade="80"/>
          <w:sz w:val="24"/>
          <w:szCs w:val="24"/>
        </w:rPr>
        <w:t xml:space="preserve">an interesting question becomes which </w:t>
      </w:r>
      <w:r w:rsidR="00F041C4" w:rsidRPr="008A498E">
        <w:rPr>
          <w:rFonts w:ascii="Times New Roman" w:hAnsi="Times New Roman" w:cs="Times New Roman"/>
          <w:color w:val="4A7090" w:themeColor="background2" w:themeShade="80"/>
          <w:sz w:val="24"/>
          <w:szCs w:val="24"/>
        </w:rPr>
        <w:t xml:space="preserve">cutoff value provides </w:t>
      </w:r>
      <w:r w:rsidR="00197D18" w:rsidRPr="008A498E">
        <w:rPr>
          <w:rFonts w:ascii="Times New Roman" w:hAnsi="Times New Roman" w:cs="Times New Roman"/>
          <w:color w:val="4A7090" w:themeColor="background2" w:themeShade="80"/>
          <w:sz w:val="24"/>
          <w:szCs w:val="24"/>
        </w:rPr>
        <w:t xml:space="preserve">sufficient </w:t>
      </w:r>
      <w:r w:rsidR="00AF4DC3" w:rsidRPr="008A498E">
        <w:rPr>
          <w:rFonts w:ascii="Times New Roman" w:hAnsi="Times New Roman" w:cs="Times New Roman"/>
          <w:color w:val="4A7090" w:themeColor="background2" w:themeShade="80"/>
          <w:sz w:val="24"/>
          <w:szCs w:val="24"/>
        </w:rPr>
        <w:t>flexibility to account for common participant errors without being so lenient that blatantly incorrect responses are counted as correct</w:t>
      </w:r>
      <w:r w:rsidR="007E1DD1" w:rsidRPr="008A498E">
        <w:rPr>
          <w:rFonts w:ascii="Times New Roman" w:hAnsi="Times New Roman" w:cs="Times New Roman"/>
          <w:color w:val="4A7090" w:themeColor="background2" w:themeShade="80"/>
          <w:sz w:val="24"/>
          <w:szCs w:val="24"/>
        </w:rPr>
        <w:t>?</w:t>
      </w:r>
      <w:r w:rsidR="00F10B8F" w:rsidRPr="008A498E">
        <w:rPr>
          <w:rFonts w:ascii="Times New Roman" w:hAnsi="Times New Roman" w:cs="Times New Roman"/>
          <w:color w:val="4A7090" w:themeColor="background2" w:themeShade="80"/>
          <w:sz w:val="24"/>
          <w:szCs w:val="24"/>
        </w:rPr>
        <w:t xml:space="preserve"> </w:t>
      </w:r>
    </w:p>
    <w:p w14:paraId="15157036" w14:textId="7072DA8C" w:rsidR="005C35F5" w:rsidRPr="008A498E" w:rsidRDefault="007E1DD1" w:rsidP="008A498E">
      <w:pPr>
        <w:spacing w:after="0" w:line="480" w:lineRule="auto"/>
        <w:ind w:firstLine="720"/>
        <w:rPr>
          <w:rFonts w:ascii="Times New Roman" w:hAnsi="Times New Roman" w:cs="Times New Roman"/>
          <w:b/>
          <w:bCs/>
          <w:color w:val="4A7090" w:themeColor="background2" w:themeShade="80"/>
          <w:sz w:val="24"/>
          <w:szCs w:val="24"/>
        </w:rPr>
      </w:pPr>
      <w:r w:rsidRPr="008A498E">
        <w:rPr>
          <w:rFonts w:ascii="Times New Roman" w:hAnsi="Times New Roman" w:cs="Times New Roman"/>
          <w:color w:val="4A7090" w:themeColor="background2" w:themeShade="80"/>
          <w:sz w:val="24"/>
          <w:szCs w:val="24"/>
        </w:rPr>
        <w:lastRenderedPageBreak/>
        <w:t xml:space="preserve">In general, </w:t>
      </w:r>
      <w:ins w:id="87" w:author="Mark Huff" w:date="2021-08-21T12:26:00Z">
        <w:r w:rsidR="007B43FF">
          <w:rPr>
            <w:rFonts w:ascii="Times New Roman" w:hAnsi="Times New Roman" w:cs="Times New Roman"/>
            <w:color w:val="4A7090" w:themeColor="background2" w:themeShade="80"/>
            <w:sz w:val="24"/>
            <w:szCs w:val="24"/>
          </w:rPr>
          <w:t>our analyses in</w:t>
        </w:r>
      </w:ins>
      <w:ins w:id="88" w:author="Mark Huff" w:date="2021-08-21T12:27:00Z">
        <w:r w:rsidR="007B43FF">
          <w:rPr>
            <w:rFonts w:ascii="Times New Roman" w:hAnsi="Times New Roman" w:cs="Times New Roman"/>
            <w:color w:val="4A7090" w:themeColor="background2" w:themeShade="80"/>
            <w:sz w:val="24"/>
            <w:szCs w:val="24"/>
          </w:rPr>
          <w:t xml:space="preserve">dicate the use of a stricter cutoff when scoring recall data across the three test types. </w:t>
        </w:r>
      </w:ins>
      <w:del w:id="89" w:author="Mark Huff" w:date="2021-08-21T12:27:00Z">
        <w:r w:rsidRPr="008A498E" w:rsidDel="007B43FF">
          <w:rPr>
            <w:rFonts w:ascii="Times New Roman" w:hAnsi="Times New Roman" w:cs="Times New Roman"/>
            <w:color w:val="4A7090" w:themeColor="background2" w:themeShade="80"/>
            <w:sz w:val="24"/>
            <w:szCs w:val="24"/>
          </w:rPr>
          <w:delText xml:space="preserve">we encourage researchers to select a stricter cutoff when possible, and our analyses </w:delText>
        </w:r>
        <w:r w:rsidR="007C2265" w:rsidRPr="008A498E" w:rsidDel="007B43FF">
          <w:rPr>
            <w:rFonts w:ascii="Times New Roman" w:hAnsi="Times New Roman" w:cs="Times New Roman"/>
            <w:color w:val="4A7090" w:themeColor="background2" w:themeShade="80"/>
            <w:sz w:val="24"/>
            <w:szCs w:val="24"/>
          </w:rPr>
          <w:delText xml:space="preserve">generally </w:delText>
        </w:r>
        <w:r w:rsidRPr="008A498E" w:rsidDel="007B43FF">
          <w:rPr>
            <w:rFonts w:ascii="Times New Roman" w:hAnsi="Times New Roman" w:cs="Times New Roman"/>
            <w:color w:val="4A7090" w:themeColor="background2" w:themeShade="80"/>
            <w:sz w:val="24"/>
            <w:szCs w:val="24"/>
          </w:rPr>
          <w:delText>support this notion</w:delText>
        </w:r>
        <w:r w:rsidR="007C2265" w:rsidRPr="008A498E" w:rsidDel="007B43FF">
          <w:rPr>
            <w:rFonts w:ascii="Times New Roman" w:hAnsi="Times New Roman" w:cs="Times New Roman"/>
            <w:color w:val="4A7090" w:themeColor="background2" w:themeShade="80"/>
            <w:sz w:val="24"/>
            <w:szCs w:val="24"/>
          </w:rPr>
          <w:delText xml:space="preserve">. </w:delText>
        </w:r>
      </w:del>
      <w:r w:rsidR="007C2265" w:rsidRPr="008A498E">
        <w:rPr>
          <w:rFonts w:ascii="Times New Roman" w:hAnsi="Times New Roman" w:cs="Times New Roman"/>
          <w:color w:val="4A7090" w:themeColor="background2" w:themeShade="80"/>
          <w:sz w:val="24"/>
          <w:szCs w:val="24"/>
        </w:rPr>
        <w:t xml:space="preserve">For </w:t>
      </w:r>
      <w:r w:rsidR="005A1685" w:rsidRPr="008A498E">
        <w:rPr>
          <w:rFonts w:ascii="Times New Roman" w:hAnsi="Times New Roman" w:cs="Times New Roman"/>
          <w:color w:val="4A7090" w:themeColor="background2" w:themeShade="80"/>
          <w:sz w:val="24"/>
          <w:szCs w:val="24"/>
        </w:rPr>
        <w:t xml:space="preserve">example, </w:t>
      </w:r>
      <w:r w:rsidR="00DF6813" w:rsidRPr="008A498E">
        <w:rPr>
          <w:rFonts w:ascii="Times New Roman" w:hAnsi="Times New Roman" w:cs="Times New Roman"/>
          <w:color w:val="4A7090" w:themeColor="background2" w:themeShade="80"/>
          <w:sz w:val="24"/>
          <w:szCs w:val="24"/>
        </w:rPr>
        <w:t>across recall tasks</w:t>
      </w:r>
      <w:r w:rsidR="007C2265" w:rsidRPr="008A498E">
        <w:rPr>
          <w:rFonts w:ascii="Times New Roman" w:hAnsi="Times New Roman" w:cs="Times New Roman"/>
          <w:color w:val="4A7090" w:themeColor="background2" w:themeShade="80"/>
          <w:sz w:val="24"/>
          <w:szCs w:val="24"/>
        </w:rPr>
        <w:t xml:space="preserve">, </w:t>
      </w:r>
      <w:proofErr w:type="spellStart"/>
      <w:r w:rsidR="007C2265" w:rsidRPr="008A498E">
        <w:rPr>
          <w:rFonts w:ascii="Times New Roman" w:hAnsi="Times New Roman" w:cs="Times New Roman"/>
          <w:i/>
          <w:iCs/>
          <w:color w:val="4A7090" w:themeColor="background2" w:themeShade="80"/>
          <w:sz w:val="24"/>
          <w:szCs w:val="24"/>
        </w:rPr>
        <w:t>lrd</w:t>
      </w:r>
      <w:proofErr w:type="spellEnd"/>
      <w:r w:rsidR="007C2265" w:rsidRPr="008A498E">
        <w:rPr>
          <w:rFonts w:ascii="Times New Roman" w:hAnsi="Times New Roman" w:cs="Times New Roman"/>
          <w:color w:val="4A7090" w:themeColor="background2" w:themeShade="80"/>
          <w:sz w:val="24"/>
          <w:szCs w:val="24"/>
        </w:rPr>
        <w:t xml:space="preserve"> </w:t>
      </w:r>
      <w:del w:id="90" w:author="Mark Huff" w:date="2021-08-21T12:27:00Z">
        <w:r w:rsidR="008A498E" w:rsidRPr="008A498E" w:rsidDel="007B43FF">
          <w:rPr>
            <w:rFonts w:ascii="Times New Roman" w:hAnsi="Times New Roman" w:cs="Times New Roman"/>
            <w:color w:val="4A7090" w:themeColor="background2" w:themeShade="80"/>
            <w:sz w:val="24"/>
            <w:szCs w:val="24"/>
          </w:rPr>
          <w:delText>generally</w:delText>
        </w:r>
        <w:r w:rsidR="007C2265" w:rsidRPr="008A498E" w:rsidDel="007B43FF">
          <w:rPr>
            <w:rFonts w:ascii="Times New Roman" w:hAnsi="Times New Roman" w:cs="Times New Roman"/>
            <w:color w:val="4A7090" w:themeColor="background2" w:themeShade="80"/>
            <w:sz w:val="24"/>
            <w:szCs w:val="24"/>
          </w:rPr>
          <w:delText xml:space="preserve"> </w:delText>
        </w:r>
      </w:del>
      <w:r w:rsidR="008A498E" w:rsidRPr="008A498E">
        <w:rPr>
          <w:rFonts w:ascii="Times New Roman" w:hAnsi="Times New Roman" w:cs="Times New Roman"/>
          <w:color w:val="4A7090" w:themeColor="background2" w:themeShade="80"/>
          <w:sz w:val="24"/>
          <w:szCs w:val="24"/>
        </w:rPr>
        <w:t>provided the closest</w:t>
      </w:r>
      <w:r w:rsidR="007C2265" w:rsidRPr="008A498E">
        <w:rPr>
          <w:rFonts w:ascii="Times New Roman" w:hAnsi="Times New Roman" w:cs="Times New Roman"/>
          <w:color w:val="4A7090" w:themeColor="background2" w:themeShade="80"/>
          <w:sz w:val="24"/>
          <w:szCs w:val="24"/>
        </w:rPr>
        <w:t xml:space="preserve"> match</w:t>
      </w:r>
      <w:r w:rsidR="008A498E" w:rsidRPr="008A498E">
        <w:rPr>
          <w:rFonts w:ascii="Times New Roman" w:hAnsi="Times New Roman" w:cs="Times New Roman"/>
          <w:color w:val="4A7090" w:themeColor="background2" w:themeShade="80"/>
          <w:sz w:val="24"/>
          <w:szCs w:val="24"/>
        </w:rPr>
        <w:t xml:space="preserve"> to </w:t>
      </w:r>
      <w:r w:rsidR="007C2265" w:rsidRPr="008A498E">
        <w:rPr>
          <w:rFonts w:ascii="Times New Roman" w:hAnsi="Times New Roman" w:cs="Times New Roman"/>
          <w:color w:val="4A7090" w:themeColor="background2" w:themeShade="80"/>
          <w:sz w:val="24"/>
          <w:szCs w:val="24"/>
        </w:rPr>
        <w:t xml:space="preserve">human coders when scoring </w:t>
      </w:r>
      <w:r w:rsidR="008A498E" w:rsidRPr="008A498E">
        <w:rPr>
          <w:rFonts w:ascii="Times New Roman" w:hAnsi="Times New Roman" w:cs="Times New Roman"/>
          <w:color w:val="4A7090" w:themeColor="background2" w:themeShade="80"/>
          <w:sz w:val="24"/>
          <w:szCs w:val="24"/>
        </w:rPr>
        <w:t>used</w:t>
      </w:r>
      <w:r w:rsidR="007C2265" w:rsidRPr="008A498E">
        <w:rPr>
          <w:rFonts w:ascii="Times New Roman" w:hAnsi="Times New Roman" w:cs="Times New Roman"/>
          <w:color w:val="4A7090" w:themeColor="background2" w:themeShade="80"/>
          <w:sz w:val="24"/>
          <w:szCs w:val="24"/>
        </w:rPr>
        <w:t xml:space="preserve"> a Levenshtein distance of 1. W</w:t>
      </w:r>
      <w:r w:rsidRPr="008A498E">
        <w:rPr>
          <w:rFonts w:ascii="Times New Roman" w:hAnsi="Times New Roman" w:cs="Times New Roman"/>
          <w:color w:val="4A7090" w:themeColor="background2" w:themeShade="80"/>
          <w:sz w:val="24"/>
          <w:szCs w:val="24"/>
        </w:rPr>
        <w:t>e note</w:t>
      </w:r>
      <w:r w:rsidR="007C2265" w:rsidRPr="008A498E">
        <w:rPr>
          <w:rFonts w:ascii="Times New Roman" w:hAnsi="Times New Roman" w:cs="Times New Roman"/>
          <w:color w:val="4A7090" w:themeColor="background2" w:themeShade="80"/>
          <w:sz w:val="24"/>
          <w:szCs w:val="24"/>
        </w:rPr>
        <w:t>, however,</w:t>
      </w:r>
      <w:r w:rsidRPr="008A498E">
        <w:rPr>
          <w:rFonts w:ascii="Times New Roman" w:hAnsi="Times New Roman" w:cs="Times New Roman"/>
          <w:color w:val="4A7090" w:themeColor="background2" w:themeShade="80"/>
          <w:sz w:val="24"/>
          <w:szCs w:val="24"/>
        </w:rPr>
        <w:t xml:space="preserve"> that </w:t>
      </w:r>
      <w:r w:rsidR="00F2708D" w:rsidRPr="008A498E">
        <w:rPr>
          <w:rFonts w:ascii="Times New Roman" w:hAnsi="Times New Roman" w:cs="Times New Roman"/>
          <w:color w:val="4A7090" w:themeColor="background2" w:themeShade="80"/>
          <w:sz w:val="24"/>
          <w:szCs w:val="24"/>
        </w:rPr>
        <w:t>both the type of recall task and the nature of the stimuli</w:t>
      </w:r>
      <w:r w:rsidRPr="008A498E">
        <w:rPr>
          <w:rFonts w:ascii="Times New Roman" w:hAnsi="Times New Roman" w:cs="Times New Roman"/>
          <w:color w:val="4A7090" w:themeColor="background2" w:themeShade="80"/>
          <w:sz w:val="24"/>
          <w:szCs w:val="24"/>
        </w:rPr>
        <w:t xml:space="preserve"> </w:t>
      </w:r>
      <w:del w:id="91" w:author="Mark Huff" w:date="2021-08-21T12:27:00Z">
        <w:r w:rsidR="005A1685" w:rsidRPr="008A498E" w:rsidDel="007B43FF">
          <w:rPr>
            <w:rFonts w:ascii="Times New Roman" w:hAnsi="Times New Roman" w:cs="Times New Roman"/>
            <w:color w:val="4A7090" w:themeColor="background2" w:themeShade="80"/>
            <w:sz w:val="24"/>
            <w:szCs w:val="24"/>
          </w:rPr>
          <w:delText xml:space="preserve">will </w:delText>
        </w:r>
      </w:del>
      <w:ins w:id="92" w:author="Mark Huff" w:date="2021-08-21T12:27:00Z">
        <w:r w:rsidR="007B43FF">
          <w:rPr>
            <w:rFonts w:ascii="Times New Roman" w:hAnsi="Times New Roman" w:cs="Times New Roman"/>
            <w:color w:val="4A7090" w:themeColor="background2" w:themeShade="80"/>
            <w:sz w:val="24"/>
            <w:szCs w:val="24"/>
          </w:rPr>
          <w:t>may</w:t>
        </w:r>
        <w:r w:rsidR="007B43FF" w:rsidRPr="008A498E">
          <w:rPr>
            <w:rFonts w:ascii="Times New Roman" w:hAnsi="Times New Roman" w:cs="Times New Roman"/>
            <w:color w:val="4A7090" w:themeColor="background2" w:themeShade="80"/>
            <w:sz w:val="24"/>
            <w:szCs w:val="24"/>
          </w:rPr>
          <w:t xml:space="preserve"> </w:t>
        </w:r>
      </w:ins>
      <w:r w:rsidR="005A1685" w:rsidRPr="008A498E">
        <w:rPr>
          <w:rFonts w:ascii="Times New Roman" w:hAnsi="Times New Roman" w:cs="Times New Roman"/>
          <w:color w:val="4A7090" w:themeColor="background2" w:themeShade="80"/>
          <w:sz w:val="24"/>
          <w:szCs w:val="24"/>
        </w:rPr>
        <w:t xml:space="preserve">need to be considered when selecting the cutoff value. </w:t>
      </w:r>
      <w:r w:rsidR="007C2265" w:rsidRPr="008A498E">
        <w:rPr>
          <w:rFonts w:ascii="Times New Roman" w:hAnsi="Times New Roman" w:cs="Times New Roman"/>
          <w:color w:val="4A7090" w:themeColor="background2" w:themeShade="80"/>
          <w:sz w:val="24"/>
          <w:szCs w:val="24"/>
        </w:rPr>
        <w:t>This is evident in our free-recall analyses, as</w:t>
      </w:r>
      <w:r w:rsidR="00A958E3" w:rsidRPr="008A498E">
        <w:rPr>
          <w:rFonts w:ascii="Times New Roman" w:hAnsi="Times New Roman" w:cs="Times New Roman"/>
          <w:color w:val="4A7090" w:themeColor="background2" w:themeShade="80"/>
          <w:sz w:val="24"/>
          <w:szCs w:val="24"/>
        </w:rPr>
        <w:t xml:space="preserve"> </w:t>
      </w:r>
      <w:r w:rsidR="007C2265" w:rsidRPr="008A498E">
        <w:rPr>
          <w:rFonts w:ascii="Times New Roman" w:hAnsi="Times New Roman" w:cs="Times New Roman"/>
          <w:color w:val="4A7090" w:themeColor="background2" w:themeShade="80"/>
          <w:sz w:val="24"/>
          <w:szCs w:val="24"/>
        </w:rPr>
        <w:t>scoring of</w:t>
      </w:r>
      <w:r w:rsidR="008A498E" w:rsidRPr="008A498E">
        <w:rPr>
          <w:rFonts w:ascii="Times New Roman" w:hAnsi="Times New Roman" w:cs="Times New Roman"/>
          <w:color w:val="4A7090" w:themeColor="background2" w:themeShade="80"/>
          <w:sz w:val="24"/>
          <w:szCs w:val="24"/>
        </w:rPr>
        <w:t xml:space="preserve"> categorical and ad-hoc lists was most accurate </w:t>
      </w:r>
      <w:r w:rsidR="003D40FC">
        <w:rPr>
          <w:rFonts w:ascii="Times New Roman" w:hAnsi="Times New Roman" w:cs="Times New Roman"/>
          <w:color w:val="4A7090" w:themeColor="background2" w:themeShade="80"/>
          <w:sz w:val="24"/>
          <w:szCs w:val="24"/>
        </w:rPr>
        <w:t xml:space="preserve">when </w:t>
      </w:r>
      <w:r w:rsidR="008A498E" w:rsidRPr="008A498E">
        <w:rPr>
          <w:rFonts w:ascii="Times New Roman" w:hAnsi="Times New Roman" w:cs="Times New Roman"/>
          <w:color w:val="4A7090" w:themeColor="background2" w:themeShade="80"/>
          <w:sz w:val="24"/>
          <w:szCs w:val="24"/>
        </w:rPr>
        <w:t xml:space="preserve">using a cutoff of 1, while scoring of unrelated pairs most closely matched human coders </w:t>
      </w:r>
      <w:r w:rsidR="003D40FC">
        <w:rPr>
          <w:rFonts w:ascii="Times New Roman" w:hAnsi="Times New Roman" w:cs="Times New Roman"/>
          <w:color w:val="4A7090" w:themeColor="background2" w:themeShade="80"/>
          <w:sz w:val="24"/>
          <w:szCs w:val="24"/>
        </w:rPr>
        <w:t>when a cutoff of 0 was used</w:t>
      </w:r>
      <w:r w:rsidR="007C2265" w:rsidRPr="008A498E">
        <w:rPr>
          <w:rFonts w:ascii="Times New Roman" w:hAnsi="Times New Roman" w:cs="Times New Roman"/>
          <w:color w:val="4A7090" w:themeColor="background2" w:themeShade="80"/>
          <w:sz w:val="24"/>
          <w:szCs w:val="24"/>
        </w:rPr>
        <w:t>.</w:t>
      </w:r>
      <w:ins w:id="93" w:author="Mark Huff" w:date="2021-08-21T12:28:00Z">
        <w:r w:rsidR="007B43FF">
          <w:rPr>
            <w:rFonts w:ascii="Times New Roman" w:hAnsi="Times New Roman" w:cs="Times New Roman"/>
            <w:color w:val="4A7090" w:themeColor="background2" w:themeShade="80"/>
            <w:sz w:val="24"/>
            <w:szCs w:val="24"/>
          </w:rPr>
          <w:t xml:space="preserve"> However, we note that the difference between cutoffs of 0 and 1 were small and would likely produce little difference in the analyses. Importantly, the flexibi</w:t>
        </w:r>
      </w:ins>
      <w:ins w:id="94" w:author="Mark Huff" w:date="2021-08-21T12:29:00Z">
        <w:r w:rsidR="007B43FF">
          <w:rPr>
            <w:rFonts w:ascii="Times New Roman" w:hAnsi="Times New Roman" w:cs="Times New Roman"/>
            <w:color w:val="4A7090" w:themeColor="background2" w:themeShade="80"/>
            <w:sz w:val="24"/>
            <w:szCs w:val="24"/>
          </w:rPr>
          <w:t xml:space="preserve">lity of the </w:t>
        </w:r>
        <w:proofErr w:type="spellStart"/>
        <w:r w:rsidR="007B43FF">
          <w:rPr>
            <w:rFonts w:ascii="Times New Roman" w:hAnsi="Times New Roman" w:cs="Times New Roman"/>
            <w:i/>
            <w:iCs/>
            <w:color w:val="4A7090" w:themeColor="background2" w:themeShade="80"/>
            <w:sz w:val="24"/>
            <w:szCs w:val="24"/>
          </w:rPr>
          <w:t>lrd</w:t>
        </w:r>
        <w:proofErr w:type="spellEnd"/>
        <w:r w:rsidR="007B43FF">
          <w:rPr>
            <w:rFonts w:ascii="Times New Roman" w:hAnsi="Times New Roman" w:cs="Times New Roman"/>
            <w:color w:val="4A7090" w:themeColor="background2" w:themeShade="80"/>
            <w:sz w:val="24"/>
            <w:szCs w:val="24"/>
          </w:rPr>
          <w:t xml:space="preserve"> scoring criteria settings allows researchers to adjust scoring based on the materials and the frequency of r</w:t>
        </w:r>
      </w:ins>
      <w:ins w:id="95" w:author="Mark Huff" w:date="2021-08-21T12:30:00Z">
        <w:r w:rsidR="007B43FF">
          <w:rPr>
            <w:rFonts w:ascii="Times New Roman" w:hAnsi="Times New Roman" w:cs="Times New Roman"/>
            <w:color w:val="4A7090" w:themeColor="background2" w:themeShade="80"/>
            <w:sz w:val="24"/>
            <w:szCs w:val="24"/>
          </w:rPr>
          <w:t xml:space="preserve">esponse errors provided by participants. For instance, </w:t>
        </w:r>
      </w:ins>
      <w:del w:id="96" w:author="Mark Huff" w:date="2021-08-21T12:30:00Z">
        <w:r w:rsidR="007C2265" w:rsidRPr="008A498E" w:rsidDel="007B43FF">
          <w:rPr>
            <w:rFonts w:ascii="Times New Roman" w:hAnsi="Times New Roman" w:cs="Times New Roman"/>
            <w:color w:val="4A7090" w:themeColor="background2" w:themeShade="80"/>
            <w:sz w:val="24"/>
            <w:szCs w:val="24"/>
          </w:rPr>
          <w:delText xml:space="preserve"> </w:delText>
        </w:r>
        <w:r w:rsidR="008A498E" w:rsidRPr="008A498E" w:rsidDel="007B43FF">
          <w:rPr>
            <w:rFonts w:ascii="Times New Roman" w:hAnsi="Times New Roman" w:cs="Times New Roman"/>
            <w:color w:val="4A7090" w:themeColor="background2" w:themeShade="80"/>
            <w:sz w:val="24"/>
            <w:szCs w:val="24"/>
          </w:rPr>
          <w:delText>Furthermore,</w:delText>
        </w:r>
      </w:del>
      <w:r w:rsidR="008A498E" w:rsidRPr="008A498E">
        <w:rPr>
          <w:rFonts w:ascii="Times New Roman" w:hAnsi="Times New Roman" w:cs="Times New Roman"/>
          <w:color w:val="4A7090" w:themeColor="background2" w:themeShade="80"/>
          <w:sz w:val="24"/>
          <w:szCs w:val="24"/>
        </w:rPr>
        <w:t xml:space="preserve"> a more lenient cutoff may be appropriate if </w:t>
      </w:r>
      <w:del w:id="97" w:author="Mark Huff" w:date="2021-08-21T12:30:00Z">
        <w:r w:rsidR="008A498E" w:rsidRPr="008A498E" w:rsidDel="007B43FF">
          <w:rPr>
            <w:rFonts w:ascii="Times New Roman" w:hAnsi="Times New Roman" w:cs="Times New Roman"/>
            <w:color w:val="4A7090" w:themeColor="background2" w:themeShade="80"/>
            <w:sz w:val="24"/>
            <w:szCs w:val="24"/>
          </w:rPr>
          <w:delText xml:space="preserve">study </w:delText>
        </w:r>
      </w:del>
      <w:r w:rsidR="008A498E" w:rsidRPr="008A498E">
        <w:rPr>
          <w:rFonts w:ascii="Times New Roman" w:hAnsi="Times New Roman" w:cs="Times New Roman"/>
          <w:color w:val="4A7090" w:themeColor="background2" w:themeShade="80"/>
          <w:sz w:val="24"/>
          <w:szCs w:val="24"/>
        </w:rPr>
        <w:t>list</w:t>
      </w:r>
      <w:del w:id="98" w:author="Mark Huff" w:date="2021-08-21T12:30:00Z">
        <w:r w:rsidR="008A498E" w:rsidRPr="008A498E" w:rsidDel="007B43FF">
          <w:rPr>
            <w:rFonts w:ascii="Times New Roman" w:hAnsi="Times New Roman" w:cs="Times New Roman"/>
            <w:color w:val="4A7090" w:themeColor="background2" w:themeShade="80"/>
            <w:sz w:val="24"/>
            <w:szCs w:val="24"/>
          </w:rPr>
          <w:delText>s</w:delText>
        </w:r>
      </w:del>
      <w:r w:rsidR="008A498E" w:rsidRPr="008A498E">
        <w:rPr>
          <w:rFonts w:ascii="Times New Roman" w:hAnsi="Times New Roman" w:cs="Times New Roman"/>
          <w:color w:val="4A7090" w:themeColor="background2" w:themeShade="80"/>
          <w:sz w:val="24"/>
          <w:szCs w:val="24"/>
        </w:rPr>
        <w:t xml:space="preserve"> </w:t>
      </w:r>
      <w:del w:id="99" w:author="Mark Huff" w:date="2021-08-21T12:30:00Z">
        <w:r w:rsidR="003D40FC" w:rsidDel="007B43FF">
          <w:rPr>
            <w:rFonts w:ascii="Times New Roman" w:hAnsi="Times New Roman" w:cs="Times New Roman"/>
            <w:color w:val="4A7090" w:themeColor="background2" w:themeShade="80"/>
            <w:sz w:val="24"/>
            <w:szCs w:val="24"/>
          </w:rPr>
          <w:delText xml:space="preserve">difficult </w:delText>
        </w:r>
      </w:del>
      <w:r w:rsidR="003D40FC">
        <w:rPr>
          <w:rFonts w:ascii="Times New Roman" w:hAnsi="Times New Roman" w:cs="Times New Roman"/>
          <w:color w:val="4A7090" w:themeColor="background2" w:themeShade="80"/>
          <w:sz w:val="24"/>
          <w:szCs w:val="24"/>
        </w:rPr>
        <w:t xml:space="preserve">items </w:t>
      </w:r>
      <w:del w:id="100" w:author="Mark Huff" w:date="2021-08-21T12:31:00Z">
        <w:r w:rsidR="003D40FC" w:rsidDel="007B43FF">
          <w:rPr>
            <w:rFonts w:ascii="Times New Roman" w:hAnsi="Times New Roman" w:cs="Times New Roman"/>
            <w:color w:val="4A7090" w:themeColor="background2" w:themeShade="80"/>
            <w:sz w:val="24"/>
            <w:szCs w:val="24"/>
          </w:rPr>
          <w:delText>or items that may be</w:delText>
        </w:r>
      </w:del>
      <w:ins w:id="101" w:author="Mark Huff" w:date="2021-08-21T12:31:00Z">
        <w:r w:rsidR="007B43FF">
          <w:rPr>
            <w:rFonts w:ascii="Times New Roman" w:hAnsi="Times New Roman" w:cs="Times New Roman"/>
            <w:color w:val="4A7090" w:themeColor="background2" w:themeShade="80"/>
            <w:sz w:val="24"/>
            <w:szCs w:val="24"/>
          </w:rPr>
          <w:t>are</w:t>
        </w:r>
      </w:ins>
      <w:r w:rsidR="003D40FC">
        <w:rPr>
          <w:rFonts w:ascii="Times New Roman" w:hAnsi="Times New Roman" w:cs="Times New Roman"/>
          <w:color w:val="4A7090" w:themeColor="background2" w:themeShade="80"/>
          <w:sz w:val="24"/>
          <w:szCs w:val="24"/>
        </w:rPr>
        <w:t xml:space="preserve"> </w:t>
      </w:r>
      <w:r w:rsidR="008A498E" w:rsidRPr="008A498E">
        <w:rPr>
          <w:rFonts w:ascii="Times New Roman" w:hAnsi="Times New Roman" w:cs="Times New Roman"/>
          <w:color w:val="4A7090" w:themeColor="background2" w:themeShade="80"/>
          <w:sz w:val="24"/>
          <w:szCs w:val="24"/>
        </w:rPr>
        <w:t xml:space="preserve">prone to spelling errors, </w:t>
      </w:r>
      <w:del w:id="102" w:author="Mark Huff" w:date="2021-08-21T12:33:00Z">
        <w:r w:rsidR="008A498E" w:rsidRPr="008A498E" w:rsidDel="007B43FF">
          <w:rPr>
            <w:rFonts w:ascii="Times New Roman" w:hAnsi="Times New Roman" w:cs="Times New Roman"/>
            <w:color w:val="4A7090" w:themeColor="background2" w:themeShade="80"/>
            <w:sz w:val="24"/>
            <w:szCs w:val="24"/>
          </w:rPr>
          <w:delText xml:space="preserve">while </w:delText>
        </w:r>
      </w:del>
      <w:ins w:id="103" w:author="Mark Huff" w:date="2021-08-21T12:33:00Z">
        <w:r w:rsidR="007B43FF">
          <w:rPr>
            <w:rFonts w:ascii="Times New Roman" w:hAnsi="Times New Roman" w:cs="Times New Roman"/>
            <w:color w:val="4A7090" w:themeColor="background2" w:themeShade="80"/>
            <w:sz w:val="24"/>
            <w:szCs w:val="24"/>
          </w:rPr>
          <w:t>and</w:t>
        </w:r>
        <w:r w:rsidR="007B43FF" w:rsidRPr="008A498E">
          <w:rPr>
            <w:rFonts w:ascii="Times New Roman" w:hAnsi="Times New Roman" w:cs="Times New Roman"/>
            <w:color w:val="4A7090" w:themeColor="background2" w:themeShade="80"/>
            <w:sz w:val="24"/>
            <w:szCs w:val="24"/>
          </w:rPr>
          <w:t xml:space="preserve"> </w:t>
        </w:r>
      </w:ins>
      <w:r w:rsidR="008A498E" w:rsidRPr="008A498E">
        <w:rPr>
          <w:rFonts w:ascii="Times New Roman" w:hAnsi="Times New Roman" w:cs="Times New Roman"/>
          <w:color w:val="4A7090" w:themeColor="background2" w:themeShade="80"/>
          <w:sz w:val="24"/>
          <w:szCs w:val="24"/>
        </w:rPr>
        <w:t>a strict</w:t>
      </w:r>
      <w:r w:rsidR="003D40FC">
        <w:rPr>
          <w:rFonts w:ascii="Times New Roman" w:hAnsi="Times New Roman" w:cs="Times New Roman"/>
          <w:color w:val="4A7090" w:themeColor="background2" w:themeShade="80"/>
          <w:sz w:val="24"/>
          <w:szCs w:val="24"/>
        </w:rPr>
        <w:t>er</w:t>
      </w:r>
      <w:r w:rsidR="008A498E" w:rsidRPr="008A498E">
        <w:rPr>
          <w:rFonts w:ascii="Times New Roman" w:hAnsi="Times New Roman" w:cs="Times New Roman"/>
          <w:color w:val="4A7090" w:themeColor="background2" w:themeShade="80"/>
          <w:sz w:val="24"/>
          <w:szCs w:val="24"/>
        </w:rPr>
        <w:t xml:space="preserve"> cutoff may be </w:t>
      </w:r>
      <w:del w:id="104" w:author="Mark Huff" w:date="2021-08-21T12:33:00Z">
        <w:r w:rsidR="003D40FC" w:rsidDel="007B43FF">
          <w:rPr>
            <w:rFonts w:ascii="Times New Roman" w:hAnsi="Times New Roman" w:cs="Times New Roman"/>
            <w:color w:val="4A7090" w:themeColor="background2" w:themeShade="80"/>
            <w:sz w:val="24"/>
            <w:szCs w:val="24"/>
          </w:rPr>
          <w:delText xml:space="preserve">necessary </w:delText>
        </w:r>
      </w:del>
      <w:ins w:id="105" w:author="Mark Huff" w:date="2021-08-21T12:33:00Z">
        <w:r w:rsidR="007B43FF">
          <w:rPr>
            <w:rFonts w:ascii="Times New Roman" w:hAnsi="Times New Roman" w:cs="Times New Roman"/>
            <w:color w:val="4A7090" w:themeColor="background2" w:themeShade="80"/>
            <w:sz w:val="24"/>
            <w:szCs w:val="24"/>
          </w:rPr>
          <w:t xml:space="preserve">appropriate </w:t>
        </w:r>
      </w:ins>
      <w:r w:rsidR="008A498E" w:rsidRPr="008A498E">
        <w:rPr>
          <w:rFonts w:ascii="Times New Roman" w:hAnsi="Times New Roman" w:cs="Times New Roman"/>
          <w:color w:val="4A7090" w:themeColor="background2" w:themeShade="80"/>
          <w:sz w:val="24"/>
          <w:szCs w:val="24"/>
        </w:rPr>
        <w:t xml:space="preserve">if the study list contains several words that are within one or two characters of one another (e.g., </w:t>
      </w:r>
      <w:r w:rsidR="008A498E" w:rsidRPr="008A498E">
        <w:rPr>
          <w:rFonts w:ascii="Times New Roman" w:hAnsi="Times New Roman" w:cs="Times New Roman"/>
          <w:i/>
          <w:iCs/>
          <w:color w:val="4A7090" w:themeColor="background2" w:themeShade="80"/>
          <w:sz w:val="24"/>
          <w:szCs w:val="24"/>
        </w:rPr>
        <w:t>bear</w:t>
      </w:r>
      <w:r w:rsidR="008A498E" w:rsidRPr="008A498E">
        <w:rPr>
          <w:rFonts w:ascii="Times New Roman" w:hAnsi="Times New Roman" w:cs="Times New Roman"/>
          <w:color w:val="4A7090" w:themeColor="background2" w:themeShade="80"/>
          <w:sz w:val="24"/>
          <w:szCs w:val="24"/>
        </w:rPr>
        <w:t xml:space="preserve"> and </w:t>
      </w:r>
      <w:r w:rsidR="008A498E" w:rsidRPr="003D40FC">
        <w:rPr>
          <w:rFonts w:ascii="Times New Roman" w:hAnsi="Times New Roman" w:cs="Times New Roman"/>
          <w:i/>
          <w:iCs/>
          <w:color w:val="4A7090" w:themeColor="background2" w:themeShade="80"/>
          <w:sz w:val="24"/>
          <w:szCs w:val="24"/>
        </w:rPr>
        <w:t>tear</w:t>
      </w:r>
      <w:r w:rsidR="008A498E" w:rsidRPr="008A498E">
        <w:rPr>
          <w:rFonts w:ascii="Times New Roman" w:hAnsi="Times New Roman" w:cs="Times New Roman"/>
          <w:color w:val="4A7090" w:themeColor="background2" w:themeShade="80"/>
          <w:sz w:val="24"/>
          <w:szCs w:val="24"/>
        </w:rPr>
        <w:t xml:space="preserve">). Thus, while we recommend using a cutoff of 1 in most situations, the choice of cutoff value will ultimately be dictated by </w:t>
      </w:r>
      <w:r w:rsidR="00E62545">
        <w:rPr>
          <w:rFonts w:ascii="Times New Roman" w:hAnsi="Times New Roman" w:cs="Times New Roman"/>
          <w:color w:val="4A7090" w:themeColor="background2" w:themeShade="80"/>
          <w:sz w:val="24"/>
          <w:szCs w:val="24"/>
        </w:rPr>
        <w:t>the nature of the recall task and the stimuli used.</w:t>
      </w:r>
    </w:p>
    <w:p w14:paraId="04D06556" w14:textId="257FFF54" w:rsidR="00A958E3" w:rsidRPr="00D4436B" w:rsidRDefault="00D4436B" w:rsidP="00E874FB">
      <w:pPr>
        <w:spacing w:after="0" w:line="480" w:lineRule="auto"/>
        <w:ind w:firstLine="720"/>
        <w:rPr>
          <w:rFonts w:ascii="Times New Roman" w:hAnsi="Times New Roman" w:cs="Times New Roman"/>
          <w:color w:val="4A7090" w:themeColor="background2" w:themeShade="80"/>
          <w:sz w:val="24"/>
          <w:szCs w:val="24"/>
        </w:rPr>
      </w:pPr>
      <w:commentRangeStart w:id="106"/>
      <w:r w:rsidRPr="00D4436B">
        <w:rPr>
          <w:rFonts w:ascii="Times New Roman" w:hAnsi="Times New Roman" w:cs="Times New Roman"/>
          <w:color w:val="4A7090" w:themeColor="background2" w:themeShade="80"/>
          <w:sz w:val="24"/>
          <w:szCs w:val="24"/>
        </w:rPr>
        <w:t>Though</w:t>
      </w:r>
      <w:commentRangeEnd w:id="106"/>
      <w:r w:rsidR="00E24149">
        <w:rPr>
          <w:rStyle w:val="CommentReference"/>
        </w:rPr>
        <w:commentReference w:id="106"/>
      </w:r>
      <w:r w:rsidR="00A27BB3" w:rsidRPr="00D4436B">
        <w:rPr>
          <w:rFonts w:ascii="Times New Roman" w:hAnsi="Times New Roman" w:cs="Times New Roman"/>
          <w:color w:val="4A7090" w:themeColor="background2" w:themeShade="80"/>
          <w:sz w:val="24"/>
          <w:szCs w:val="24"/>
        </w:rPr>
        <w:t xml:space="preserve"> </w:t>
      </w:r>
      <w:r w:rsidR="00CC16E7" w:rsidRPr="00D4436B">
        <w:rPr>
          <w:rFonts w:ascii="Times New Roman" w:hAnsi="Times New Roman" w:cs="Times New Roman"/>
          <w:color w:val="4A7090" w:themeColor="background2" w:themeShade="80"/>
          <w:sz w:val="24"/>
          <w:szCs w:val="24"/>
        </w:rPr>
        <w:t xml:space="preserve">we developed </w:t>
      </w:r>
      <w:proofErr w:type="spellStart"/>
      <w:r w:rsidR="00CC16E7" w:rsidRPr="00D4436B">
        <w:rPr>
          <w:rFonts w:ascii="Times New Roman" w:hAnsi="Times New Roman" w:cs="Times New Roman"/>
          <w:i/>
          <w:iCs/>
          <w:color w:val="4A7090" w:themeColor="background2" w:themeShade="80"/>
          <w:sz w:val="24"/>
          <w:szCs w:val="24"/>
        </w:rPr>
        <w:t>lrd</w:t>
      </w:r>
      <w:proofErr w:type="spellEnd"/>
      <w:r w:rsidR="00C960DF" w:rsidRPr="00D4436B">
        <w:rPr>
          <w:rFonts w:ascii="Times New Roman" w:hAnsi="Times New Roman" w:cs="Times New Roman"/>
          <w:color w:val="4A7090" w:themeColor="background2" w:themeShade="80"/>
          <w:sz w:val="24"/>
          <w:szCs w:val="24"/>
        </w:rPr>
        <w:t xml:space="preserve"> to process lexical output from memory studies, </w:t>
      </w:r>
      <w:del w:id="107" w:author="Mark Huff" w:date="2021-08-21T12:33:00Z">
        <w:r w:rsidR="00C960DF" w:rsidRPr="00D4436B" w:rsidDel="007B43FF">
          <w:rPr>
            <w:rFonts w:ascii="Times New Roman" w:hAnsi="Times New Roman" w:cs="Times New Roman"/>
            <w:color w:val="4A7090" w:themeColor="background2" w:themeShade="80"/>
            <w:sz w:val="24"/>
            <w:szCs w:val="24"/>
          </w:rPr>
          <w:delText xml:space="preserve">we note that </w:delText>
        </w:r>
      </w:del>
      <w:r w:rsidR="00C960DF" w:rsidRPr="00D4436B">
        <w:rPr>
          <w:rFonts w:ascii="Times New Roman" w:hAnsi="Times New Roman" w:cs="Times New Roman"/>
          <w:color w:val="4A7090" w:themeColor="background2" w:themeShade="80"/>
          <w:sz w:val="24"/>
          <w:szCs w:val="24"/>
        </w:rPr>
        <w:t xml:space="preserve">recent work in the domain of speech perception has also led to the development of tools for </w:t>
      </w:r>
      <w:r w:rsidR="004A1E00" w:rsidRPr="00D4436B">
        <w:rPr>
          <w:rFonts w:ascii="Times New Roman" w:hAnsi="Times New Roman" w:cs="Times New Roman"/>
          <w:color w:val="4A7090" w:themeColor="background2" w:themeShade="80"/>
          <w:sz w:val="24"/>
          <w:szCs w:val="24"/>
        </w:rPr>
        <w:t xml:space="preserve">automatically </w:t>
      </w:r>
      <w:r w:rsidR="00C960DF" w:rsidRPr="00D4436B">
        <w:rPr>
          <w:rFonts w:ascii="Times New Roman" w:hAnsi="Times New Roman" w:cs="Times New Roman"/>
          <w:color w:val="4A7090" w:themeColor="background2" w:themeShade="80"/>
          <w:sz w:val="24"/>
          <w:szCs w:val="24"/>
        </w:rPr>
        <w:t xml:space="preserve">scoring lexical </w:t>
      </w:r>
      <w:r w:rsidR="004A1E00" w:rsidRPr="00D4436B">
        <w:rPr>
          <w:rFonts w:ascii="Times New Roman" w:hAnsi="Times New Roman" w:cs="Times New Roman"/>
          <w:color w:val="4A7090" w:themeColor="background2" w:themeShade="80"/>
          <w:sz w:val="24"/>
          <w:szCs w:val="24"/>
        </w:rPr>
        <w:t>responses</w:t>
      </w:r>
      <w:r w:rsidR="00C960DF" w:rsidRPr="00D4436B">
        <w:rPr>
          <w:rFonts w:ascii="Times New Roman" w:hAnsi="Times New Roman" w:cs="Times New Roman"/>
          <w:color w:val="4A7090" w:themeColor="background2" w:themeShade="80"/>
          <w:sz w:val="24"/>
          <w:szCs w:val="24"/>
        </w:rPr>
        <w:t>.</w:t>
      </w:r>
      <w:r w:rsidR="00610BAD" w:rsidRPr="00D4436B">
        <w:rPr>
          <w:rFonts w:ascii="Times New Roman" w:hAnsi="Times New Roman" w:cs="Times New Roman"/>
          <w:color w:val="4A7090" w:themeColor="background2" w:themeShade="80"/>
          <w:sz w:val="24"/>
          <w:szCs w:val="24"/>
        </w:rPr>
        <w:t xml:space="preserve"> </w:t>
      </w:r>
      <w:r w:rsidRPr="00D4436B">
        <w:rPr>
          <w:rFonts w:ascii="Times New Roman" w:hAnsi="Times New Roman" w:cs="Times New Roman"/>
          <w:color w:val="4A7090" w:themeColor="background2" w:themeShade="80"/>
          <w:sz w:val="24"/>
          <w:szCs w:val="24"/>
        </w:rPr>
        <w:t xml:space="preserve">Specifically, </w:t>
      </w:r>
      <w:del w:id="108" w:author="Mark Huff" w:date="2021-08-21T12:33:00Z">
        <w:r w:rsidRPr="00D4436B" w:rsidDel="007B43FF">
          <w:rPr>
            <w:rFonts w:ascii="Times New Roman" w:hAnsi="Times New Roman" w:cs="Times New Roman"/>
            <w:color w:val="4A7090" w:themeColor="background2" w:themeShade="80"/>
            <w:sz w:val="24"/>
            <w:szCs w:val="24"/>
          </w:rPr>
          <w:delText>b</w:delText>
        </w:r>
        <w:r w:rsidR="00352B17" w:rsidRPr="00D4436B" w:rsidDel="007B43FF">
          <w:rPr>
            <w:rFonts w:ascii="Times New Roman" w:hAnsi="Times New Roman" w:cs="Times New Roman"/>
            <w:color w:val="4A7090" w:themeColor="background2" w:themeShade="80"/>
            <w:sz w:val="24"/>
            <w:szCs w:val="24"/>
          </w:rPr>
          <w:delText>oth</w:delText>
        </w:r>
        <w:r w:rsidR="004A1E00" w:rsidRPr="00D4436B" w:rsidDel="007B43FF">
          <w:rPr>
            <w:rFonts w:ascii="Times New Roman" w:hAnsi="Times New Roman" w:cs="Times New Roman"/>
            <w:color w:val="4A7090" w:themeColor="background2" w:themeShade="80"/>
            <w:sz w:val="24"/>
            <w:szCs w:val="24"/>
          </w:rPr>
          <w:delText xml:space="preserve"> </w:delText>
        </w:r>
      </w:del>
      <w:r w:rsidR="00C960DF" w:rsidRPr="00D4436B">
        <w:rPr>
          <w:rFonts w:ascii="Times New Roman" w:hAnsi="Times New Roman" w:cs="Times New Roman"/>
          <w:color w:val="4A7090" w:themeColor="background2" w:themeShade="80"/>
          <w:sz w:val="24"/>
          <w:szCs w:val="24"/>
        </w:rPr>
        <w:t>the</w:t>
      </w:r>
      <w:r w:rsidR="00FE67B2" w:rsidRPr="00D4436B">
        <w:rPr>
          <w:rFonts w:ascii="Times New Roman" w:hAnsi="Times New Roman" w:cs="Times New Roman"/>
          <w:color w:val="4A7090" w:themeColor="background2" w:themeShade="80"/>
          <w:sz w:val="24"/>
          <w:szCs w:val="24"/>
        </w:rPr>
        <w:t xml:space="preserve"> </w:t>
      </w:r>
      <w:r w:rsidR="00FE67B2" w:rsidRPr="00D4436B">
        <w:rPr>
          <w:rFonts w:ascii="Times New Roman" w:hAnsi="Times New Roman" w:cs="Times New Roman"/>
          <w:i/>
          <w:iCs/>
          <w:color w:val="4A7090" w:themeColor="background2" w:themeShade="80"/>
          <w:sz w:val="24"/>
          <w:szCs w:val="24"/>
        </w:rPr>
        <w:t>Autoscore</w:t>
      </w:r>
      <w:r w:rsidR="00FE67B2" w:rsidRPr="00D4436B">
        <w:rPr>
          <w:rFonts w:ascii="Times New Roman" w:hAnsi="Times New Roman" w:cs="Times New Roman"/>
          <w:color w:val="4A7090" w:themeColor="background2" w:themeShade="80"/>
          <w:sz w:val="24"/>
          <w:szCs w:val="24"/>
        </w:rPr>
        <w:t xml:space="preserve"> package for </w:t>
      </w:r>
      <w:r w:rsidR="00FE67B2" w:rsidRPr="00D4436B">
        <w:rPr>
          <w:rFonts w:ascii="Times New Roman" w:hAnsi="Times New Roman" w:cs="Times New Roman"/>
          <w:i/>
          <w:iCs/>
          <w:color w:val="4A7090" w:themeColor="background2" w:themeShade="80"/>
          <w:sz w:val="24"/>
          <w:szCs w:val="24"/>
        </w:rPr>
        <w:t>R</w:t>
      </w:r>
      <w:r w:rsidR="00FE67B2" w:rsidRPr="00D4436B">
        <w:rPr>
          <w:rFonts w:ascii="Times New Roman" w:hAnsi="Times New Roman" w:cs="Times New Roman"/>
          <w:color w:val="4A7090" w:themeColor="background2" w:themeShade="80"/>
          <w:sz w:val="24"/>
          <w:szCs w:val="24"/>
        </w:rPr>
        <w:t xml:space="preserve"> (</w:t>
      </w:r>
      <w:proofErr w:type="spellStart"/>
      <w:r w:rsidR="00FE67B2" w:rsidRPr="00D4436B">
        <w:rPr>
          <w:rFonts w:ascii="Times New Roman" w:hAnsi="Times New Roman" w:cs="Times New Roman"/>
          <w:color w:val="4A7090" w:themeColor="background2" w:themeShade="80"/>
          <w:sz w:val="24"/>
          <w:szCs w:val="24"/>
        </w:rPr>
        <w:t>Borrie</w:t>
      </w:r>
      <w:proofErr w:type="spellEnd"/>
      <w:r w:rsidR="00FE67B2" w:rsidRPr="00D4436B">
        <w:rPr>
          <w:rFonts w:ascii="Times New Roman" w:hAnsi="Times New Roman" w:cs="Times New Roman"/>
          <w:color w:val="4A7090" w:themeColor="background2" w:themeShade="80"/>
          <w:sz w:val="24"/>
          <w:szCs w:val="24"/>
        </w:rPr>
        <w:t xml:space="preserve"> et al., 2019)</w:t>
      </w:r>
      <w:r w:rsidR="006F4EB1" w:rsidRPr="00D4436B">
        <w:rPr>
          <w:rFonts w:ascii="Times New Roman" w:hAnsi="Times New Roman" w:cs="Times New Roman"/>
          <w:color w:val="4A7090" w:themeColor="background2" w:themeShade="80"/>
          <w:sz w:val="24"/>
          <w:szCs w:val="24"/>
        </w:rPr>
        <w:t xml:space="preserve"> and </w:t>
      </w:r>
      <w:r w:rsidR="00C960DF" w:rsidRPr="00D4436B">
        <w:rPr>
          <w:rFonts w:ascii="Times New Roman" w:hAnsi="Times New Roman" w:cs="Times New Roman"/>
          <w:color w:val="4A7090" w:themeColor="background2" w:themeShade="80"/>
          <w:sz w:val="24"/>
          <w:szCs w:val="24"/>
        </w:rPr>
        <w:t>Bosker’s</w:t>
      </w:r>
      <w:r w:rsidR="004202C6" w:rsidRPr="00D4436B">
        <w:rPr>
          <w:rFonts w:ascii="Times New Roman" w:hAnsi="Times New Roman" w:cs="Times New Roman"/>
          <w:color w:val="4A7090" w:themeColor="background2" w:themeShade="80"/>
          <w:sz w:val="24"/>
          <w:szCs w:val="24"/>
        </w:rPr>
        <w:t xml:space="preserve"> </w:t>
      </w:r>
      <w:r w:rsidR="00340EC3" w:rsidRPr="00D4436B">
        <w:rPr>
          <w:rFonts w:ascii="Times New Roman" w:hAnsi="Times New Roman" w:cs="Times New Roman"/>
          <w:color w:val="4A7090" w:themeColor="background2" w:themeShade="80"/>
          <w:sz w:val="24"/>
          <w:szCs w:val="24"/>
        </w:rPr>
        <w:t>(</w:t>
      </w:r>
      <w:r w:rsidR="00F37674">
        <w:rPr>
          <w:rFonts w:ascii="Times New Roman" w:hAnsi="Times New Roman" w:cs="Times New Roman"/>
          <w:color w:val="4A7090" w:themeColor="background2" w:themeShade="80"/>
          <w:sz w:val="24"/>
          <w:szCs w:val="24"/>
        </w:rPr>
        <w:t>in press</w:t>
      </w:r>
      <w:r w:rsidR="00340EC3" w:rsidRPr="00D4436B">
        <w:rPr>
          <w:rFonts w:ascii="Times New Roman" w:hAnsi="Times New Roman" w:cs="Times New Roman"/>
          <w:color w:val="4A7090" w:themeColor="background2" w:themeShade="80"/>
          <w:sz w:val="24"/>
          <w:szCs w:val="24"/>
        </w:rPr>
        <w:t xml:space="preserve">) </w:t>
      </w:r>
      <w:r w:rsidR="00C960DF" w:rsidRPr="00D4436B">
        <w:rPr>
          <w:rFonts w:ascii="Times New Roman" w:hAnsi="Times New Roman" w:cs="Times New Roman"/>
          <w:color w:val="4A7090" w:themeColor="background2" w:themeShade="80"/>
          <w:sz w:val="24"/>
          <w:szCs w:val="24"/>
        </w:rPr>
        <w:t>application for computing Token Sort Ratio (TSR)</w:t>
      </w:r>
      <w:r w:rsidR="004A1E00" w:rsidRPr="00D4436B">
        <w:rPr>
          <w:rFonts w:ascii="Times New Roman" w:hAnsi="Times New Roman" w:cs="Times New Roman"/>
          <w:color w:val="4A7090" w:themeColor="background2" w:themeShade="80"/>
          <w:sz w:val="24"/>
          <w:szCs w:val="24"/>
        </w:rPr>
        <w:t xml:space="preserve"> provide</w:t>
      </w:r>
      <w:r w:rsidRPr="00D4436B">
        <w:rPr>
          <w:rFonts w:ascii="Times New Roman" w:hAnsi="Times New Roman" w:cs="Times New Roman"/>
          <w:color w:val="4A7090" w:themeColor="background2" w:themeShade="80"/>
          <w:sz w:val="24"/>
          <w:szCs w:val="24"/>
        </w:rPr>
        <w:t xml:space="preserve"> researchers with</w:t>
      </w:r>
      <w:r w:rsidR="004A1E00" w:rsidRPr="00D4436B">
        <w:rPr>
          <w:rFonts w:ascii="Times New Roman" w:hAnsi="Times New Roman" w:cs="Times New Roman"/>
          <w:color w:val="4A7090" w:themeColor="background2" w:themeShade="80"/>
          <w:sz w:val="24"/>
          <w:szCs w:val="24"/>
        </w:rPr>
        <w:t xml:space="preserve"> alternative methods for matching lexical </w:t>
      </w:r>
      <w:r w:rsidR="00E62545">
        <w:rPr>
          <w:rFonts w:ascii="Times New Roman" w:hAnsi="Times New Roman" w:cs="Times New Roman"/>
          <w:color w:val="4A7090" w:themeColor="background2" w:themeShade="80"/>
          <w:sz w:val="24"/>
          <w:szCs w:val="24"/>
        </w:rPr>
        <w:t xml:space="preserve">text </w:t>
      </w:r>
      <w:r w:rsidR="004A1E00" w:rsidRPr="00D4436B">
        <w:rPr>
          <w:rFonts w:ascii="Times New Roman" w:hAnsi="Times New Roman" w:cs="Times New Roman"/>
          <w:color w:val="4A7090" w:themeColor="background2" w:themeShade="80"/>
          <w:sz w:val="24"/>
          <w:szCs w:val="24"/>
        </w:rPr>
        <w:t>data</w:t>
      </w:r>
      <w:r w:rsidRPr="00D4436B">
        <w:rPr>
          <w:rFonts w:ascii="Times New Roman" w:hAnsi="Times New Roman" w:cs="Times New Roman"/>
          <w:color w:val="4A7090" w:themeColor="background2" w:themeShade="80"/>
          <w:sz w:val="24"/>
          <w:szCs w:val="24"/>
        </w:rPr>
        <w:t xml:space="preserve"> and could be potentially applied to memory research</w:t>
      </w:r>
      <w:r w:rsidR="00C960DF" w:rsidRPr="00D4436B">
        <w:rPr>
          <w:rFonts w:ascii="Times New Roman" w:hAnsi="Times New Roman" w:cs="Times New Roman"/>
          <w:color w:val="4A7090" w:themeColor="background2" w:themeShade="80"/>
          <w:sz w:val="24"/>
          <w:szCs w:val="24"/>
        </w:rPr>
        <w:t xml:space="preserve">. </w:t>
      </w:r>
      <w:r w:rsidR="006F4EB1" w:rsidRPr="00D4436B">
        <w:rPr>
          <w:rFonts w:ascii="Times New Roman" w:hAnsi="Times New Roman" w:cs="Times New Roman"/>
          <w:color w:val="4A7090" w:themeColor="background2" w:themeShade="80"/>
          <w:sz w:val="24"/>
          <w:szCs w:val="24"/>
        </w:rPr>
        <w:t xml:space="preserve">Like </w:t>
      </w:r>
      <w:proofErr w:type="spellStart"/>
      <w:r w:rsidR="006F4EB1" w:rsidRPr="00D4436B">
        <w:rPr>
          <w:rFonts w:ascii="Times New Roman" w:hAnsi="Times New Roman" w:cs="Times New Roman"/>
          <w:i/>
          <w:iCs/>
          <w:color w:val="4A7090" w:themeColor="background2" w:themeShade="80"/>
          <w:sz w:val="24"/>
          <w:szCs w:val="24"/>
        </w:rPr>
        <w:t>lrd</w:t>
      </w:r>
      <w:proofErr w:type="spellEnd"/>
      <w:r w:rsidR="00C960DF" w:rsidRPr="00D4436B">
        <w:rPr>
          <w:rFonts w:ascii="Times New Roman" w:hAnsi="Times New Roman" w:cs="Times New Roman"/>
          <w:color w:val="4A7090" w:themeColor="background2" w:themeShade="80"/>
          <w:sz w:val="24"/>
          <w:szCs w:val="24"/>
        </w:rPr>
        <w:t xml:space="preserve">, </w:t>
      </w:r>
      <w:del w:id="109" w:author="Mark Huff" w:date="2021-08-21T12:33:00Z">
        <w:r w:rsidR="00287646" w:rsidRPr="00D4436B" w:rsidDel="007B43FF">
          <w:rPr>
            <w:rFonts w:ascii="Times New Roman" w:hAnsi="Times New Roman" w:cs="Times New Roman"/>
            <w:color w:val="4A7090" w:themeColor="background2" w:themeShade="80"/>
            <w:sz w:val="24"/>
            <w:szCs w:val="24"/>
          </w:rPr>
          <w:delText xml:space="preserve">both </w:delText>
        </w:r>
      </w:del>
      <w:r w:rsidR="00287646" w:rsidRPr="00D4436B">
        <w:rPr>
          <w:rFonts w:ascii="Times New Roman" w:hAnsi="Times New Roman" w:cs="Times New Roman"/>
          <w:i/>
          <w:iCs/>
          <w:color w:val="4A7090" w:themeColor="background2" w:themeShade="80"/>
          <w:sz w:val="24"/>
          <w:szCs w:val="24"/>
        </w:rPr>
        <w:t xml:space="preserve">Autoscore </w:t>
      </w:r>
      <w:r w:rsidR="00287646" w:rsidRPr="00D4436B">
        <w:rPr>
          <w:rFonts w:ascii="Times New Roman" w:hAnsi="Times New Roman" w:cs="Times New Roman"/>
          <w:color w:val="4A7090" w:themeColor="background2" w:themeShade="80"/>
          <w:sz w:val="24"/>
          <w:szCs w:val="24"/>
        </w:rPr>
        <w:t xml:space="preserve">and </w:t>
      </w:r>
      <w:r w:rsidR="00C960DF" w:rsidRPr="00D4436B">
        <w:rPr>
          <w:rFonts w:ascii="Times New Roman" w:hAnsi="Times New Roman" w:cs="Times New Roman"/>
          <w:color w:val="4A7090" w:themeColor="background2" w:themeShade="80"/>
          <w:sz w:val="24"/>
          <w:szCs w:val="24"/>
        </w:rPr>
        <w:t>TSR</w:t>
      </w:r>
      <w:r w:rsidR="00287646" w:rsidRPr="00D4436B">
        <w:rPr>
          <w:rFonts w:ascii="Times New Roman" w:hAnsi="Times New Roman" w:cs="Times New Roman"/>
          <w:color w:val="4A7090" w:themeColor="background2" w:themeShade="80"/>
          <w:sz w:val="24"/>
          <w:szCs w:val="24"/>
        </w:rPr>
        <w:t xml:space="preserve"> were designed </w:t>
      </w:r>
      <w:r w:rsidR="00EF2ABF" w:rsidRPr="00D4436B">
        <w:rPr>
          <w:rFonts w:ascii="Times New Roman" w:hAnsi="Times New Roman" w:cs="Times New Roman"/>
          <w:color w:val="4A7090" w:themeColor="background2" w:themeShade="80"/>
          <w:sz w:val="24"/>
          <w:szCs w:val="24"/>
        </w:rPr>
        <w:t xml:space="preserve">to </w:t>
      </w:r>
      <w:del w:id="110" w:author="Mark Huff" w:date="2021-08-21T12:33:00Z">
        <w:r w:rsidR="00EF2ABF" w:rsidRPr="00D4436B" w:rsidDel="007B43FF">
          <w:rPr>
            <w:rFonts w:ascii="Times New Roman" w:hAnsi="Times New Roman" w:cs="Times New Roman"/>
            <w:color w:val="4A7090" w:themeColor="background2" w:themeShade="80"/>
            <w:sz w:val="24"/>
            <w:szCs w:val="24"/>
          </w:rPr>
          <w:delText>speed up the</w:delText>
        </w:r>
      </w:del>
      <w:ins w:id="111" w:author="Mark Huff" w:date="2021-08-21T12:33:00Z">
        <w:r w:rsidR="007B43FF">
          <w:rPr>
            <w:rFonts w:ascii="Times New Roman" w:hAnsi="Times New Roman" w:cs="Times New Roman"/>
            <w:color w:val="4A7090" w:themeColor="background2" w:themeShade="80"/>
            <w:sz w:val="24"/>
            <w:szCs w:val="24"/>
          </w:rPr>
          <w:t>expedite</w:t>
        </w:r>
      </w:ins>
      <w:r w:rsidR="00EF2ABF" w:rsidRPr="00D4436B">
        <w:rPr>
          <w:rFonts w:ascii="Times New Roman" w:hAnsi="Times New Roman" w:cs="Times New Roman"/>
          <w:color w:val="4A7090" w:themeColor="background2" w:themeShade="80"/>
          <w:sz w:val="24"/>
          <w:szCs w:val="24"/>
        </w:rPr>
        <w:t xml:space="preserve"> scoring of lexical </w:t>
      </w:r>
      <w:r w:rsidR="00E62545">
        <w:rPr>
          <w:rFonts w:ascii="Times New Roman" w:hAnsi="Times New Roman" w:cs="Times New Roman"/>
          <w:color w:val="4A7090" w:themeColor="background2" w:themeShade="80"/>
          <w:sz w:val="24"/>
          <w:szCs w:val="24"/>
        </w:rPr>
        <w:t xml:space="preserve">text responses </w:t>
      </w:r>
      <w:r w:rsidR="00EF2ABF" w:rsidRPr="00D4436B">
        <w:rPr>
          <w:rFonts w:ascii="Times New Roman" w:hAnsi="Times New Roman" w:cs="Times New Roman"/>
          <w:color w:val="4A7090" w:themeColor="background2" w:themeShade="80"/>
          <w:sz w:val="24"/>
          <w:szCs w:val="24"/>
        </w:rPr>
        <w:t xml:space="preserve">while maintaining the accuracy of a human coder. </w:t>
      </w:r>
      <w:r w:rsidR="00845C9C" w:rsidRPr="00D4436B">
        <w:rPr>
          <w:rFonts w:ascii="Times New Roman" w:hAnsi="Times New Roman" w:cs="Times New Roman"/>
          <w:color w:val="4A7090" w:themeColor="background2" w:themeShade="80"/>
          <w:sz w:val="24"/>
          <w:szCs w:val="24"/>
        </w:rPr>
        <w:t>However,</w:t>
      </w:r>
      <w:r w:rsidR="00C70DA4" w:rsidRPr="00D4436B">
        <w:rPr>
          <w:rFonts w:ascii="Times New Roman" w:hAnsi="Times New Roman" w:cs="Times New Roman"/>
          <w:color w:val="4A7090" w:themeColor="background2" w:themeShade="80"/>
          <w:sz w:val="24"/>
          <w:szCs w:val="24"/>
        </w:rPr>
        <w:t xml:space="preserve"> </w:t>
      </w:r>
      <w:r w:rsidR="00345DFE" w:rsidRPr="00D4436B">
        <w:rPr>
          <w:rFonts w:ascii="Times New Roman" w:hAnsi="Times New Roman" w:cs="Times New Roman"/>
          <w:color w:val="4A7090" w:themeColor="background2" w:themeShade="80"/>
          <w:sz w:val="24"/>
          <w:szCs w:val="24"/>
        </w:rPr>
        <w:t>these applications</w:t>
      </w:r>
      <w:r w:rsidR="00885A65" w:rsidRPr="00D4436B">
        <w:rPr>
          <w:rFonts w:ascii="Times New Roman" w:hAnsi="Times New Roman" w:cs="Times New Roman"/>
          <w:color w:val="4A7090" w:themeColor="background2" w:themeShade="80"/>
          <w:sz w:val="24"/>
          <w:szCs w:val="24"/>
        </w:rPr>
        <w:t xml:space="preserve"> differ</w:t>
      </w:r>
      <w:r w:rsidRPr="00D4436B">
        <w:rPr>
          <w:rFonts w:ascii="Times New Roman" w:hAnsi="Times New Roman" w:cs="Times New Roman"/>
          <w:color w:val="4A7090" w:themeColor="background2" w:themeShade="80"/>
          <w:sz w:val="24"/>
          <w:szCs w:val="24"/>
        </w:rPr>
        <w:t xml:space="preserve"> both</w:t>
      </w:r>
      <w:r w:rsidR="00CC16E7" w:rsidRPr="00D4436B">
        <w:rPr>
          <w:rFonts w:ascii="Times New Roman" w:hAnsi="Times New Roman" w:cs="Times New Roman"/>
          <w:color w:val="4A7090" w:themeColor="background2" w:themeShade="80"/>
          <w:sz w:val="24"/>
          <w:szCs w:val="24"/>
        </w:rPr>
        <w:t xml:space="preserve"> from </w:t>
      </w:r>
      <w:r w:rsidR="004303B3" w:rsidRPr="00D4436B">
        <w:rPr>
          <w:rFonts w:ascii="Times New Roman" w:hAnsi="Times New Roman" w:cs="Times New Roman"/>
          <w:color w:val="4A7090" w:themeColor="background2" w:themeShade="80"/>
          <w:sz w:val="24"/>
          <w:szCs w:val="24"/>
        </w:rPr>
        <w:t>each other</w:t>
      </w:r>
      <w:r w:rsidR="00CC16E7" w:rsidRPr="00D4436B">
        <w:rPr>
          <w:rFonts w:ascii="Times New Roman" w:hAnsi="Times New Roman" w:cs="Times New Roman"/>
          <w:color w:val="4A7090" w:themeColor="background2" w:themeShade="80"/>
          <w:sz w:val="24"/>
          <w:szCs w:val="24"/>
        </w:rPr>
        <w:t xml:space="preserve"> and </w:t>
      </w:r>
      <w:r w:rsidR="00CA0CBD" w:rsidRPr="00D4436B">
        <w:rPr>
          <w:rFonts w:ascii="Times New Roman" w:hAnsi="Times New Roman" w:cs="Times New Roman"/>
          <w:color w:val="4A7090" w:themeColor="background2" w:themeShade="80"/>
          <w:sz w:val="24"/>
          <w:szCs w:val="24"/>
        </w:rPr>
        <w:t xml:space="preserve">from </w:t>
      </w:r>
      <w:proofErr w:type="spellStart"/>
      <w:r w:rsidR="00CC16E7" w:rsidRPr="00D4436B">
        <w:rPr>
          <w:rFonts w:ascii="Times New Roman" w:hAnsi="Times New Roman" w:cs="Times New Roman"/>
          <w:i/>
          <w:iCs/>
          <w:color w:val="4A7090" w:themeColor="background2" w:themeShade="80"/>
          <w:sz w:val="24"/>
          <w:szCs w:val="24"/>
        </w:rPr>
        <w:t>lrd</w:t>
      </w:r>
      <w:proofErr w:type="spellEnd"/>
      <w:r w:rsidR="00885A65" w:rsidRPr="00D4436B">
        <w:rPr>
          <w:rFonts w:ascii="Times New Roman" w:hAnsi="Times New Roman" w:cs="Times New Roman"/>
          <w:color w:val="4A7090" w:themeColor="background2" w:themeShade="80"/>
          <w:sz w:val="24"/>
          <w:szCs w:val="24"/>
        </w:rPr>
        <w:t xml:space="preserve"> in their general approach</w:t>
      </w:r>
      <w:r w:rsidR="00CA0CBD" w:rsidRPr="00D4436B">
        <w:rPr>
          <w:rFonts w:ascii="Times New Roman" w:hAnsi="Times New Roman" w:cs="Times New Roman"/>
          <w:color w:val="4A7090" w:themeColor="background2" w:themeShade="80"/>
          <w:sz w:val="24"/>
          <w:szCs w:val="24"/>
        </w:rPr>
        <w:t xml:space="preserve"> to string matching</w:t>
      </w:r>
      <w:r w:rsidR="00885A65" w:rsidRPr="00D4436B">
        <w:rPr>
          <w:rFonts w:ascii="Times New Roman" w:hAnsi="Times New Roman" w:cs="Times New Roman"/>
          <w:color w:val="4A7090" w:themeColor="background2" w:themeShade="80"/>
          <w:sz w:val="24"/>
          <w:szCs w:val="24"/>
        </w:rPr>
        <w:t>, and</w:t>
      </w:r>
      <w:r w:rsidRPr="00D4436B">
        <w:rPr>
          <w:rFonts w:ascii="Times New Roman" w:hAnsi="Times New Roman" w:cs="Times New Roman"/>
          <w:color w:val="4A7090" w:themeColor="background2" w:themeShade="80"/>
          <w:sz w:val="24"/>
          <w:szCs w:val="24"/>
        </w:rPr>
        <w:t xml:space="preserve"> furthermore,</w:t>
      </w:r>
      <w:r w:rsidR="00885A65" w:rsidRPr="00D4436B">
        <w:rPr>
          <w:rFonts w:ascii="Times New Roman" w:hAnsi="Times New Roman" w:cs="Times New Roman"/>
          <w:color w:val="4A7090" w:themeColor="background2" w:themeShade="80"/>
          <w:sz w:val="24"/>
          <w:szCs w:val="24"/>
        </w:rPr>
        <w:t xml:space="preserve"> </w:t>
      </w:r>
      <w:r w:rsidR="00885A65" w:rsidRPr="00D4436B">
        <w:rPr>
          <w:rFonts w:ascii="Times New Roman" w:hAnsi="Times New Roman" w:cs="Times New Roman"/>
          <w:color w:val="4A7090" w:themeColor="background2" w:themeShade="80"/>
          <w:sz w:val="24"/>
          <w:szCs w:val="24"/>
        </w:rPr>
        <w:lastRenderedPageBreak/>
        <w:t xml:space="preserve">neither </w:t>
      </w:r>
      <w:del w:id="112" w:author="Mark Huff" w:date="2021-08-21T12:34:00Z">
        <w:r w:rsidR="00345DFE" w:rsidRPr="00D4436B" w:rsidDel="007B43FF">
          <w:rPr>
            <w:rFonts w:ascii="Times New Roman" w:hAnsi="Times New Roman" w:cs="Times New Roman"/>
            <w:color w:val="4A7090" w:themeColor="background2" w:themeShade="80"/>
            <w:sz w:val="24"/>
            <w:szCs w:val="24"/>
          </w:rPr>
          <w:delText>program</w:delText>
        </w:r>
        <w:r w:rsidR="00CC16E7" w:rsidRPr="00D4436B" w:rsidDel="007B43FF">
          <w:rPr>
            <w:rFonts w:ascii="Times New Roman" w:hAnsi="Times New Roman" w:cs="Times New Roman"/>
            <w:color w:val="4A7090" w:themeColor="background2" w:themeShade="80"/>
            <w:sz w:val="24"/>
            <w:szCs w:val="24"/>
          </w:rPr>
          <w:delText xml:space="preserve"> </w:delText>
        </w:r>
      </w:del>
      <w:ins w:id="113" w:author="Mark Huff" w:date="2021-08-21T12:34:00Z">
        <w:r w:rsidR="007B43FF" w:rsidRPr="007B43FF">
          <w:rPr>
            <w:rFonts w:ascii="Times New Roman" w:hAnsi="Times New Roman" w:cs="Times New Roman"/>
            <w:i/>
            <w:iCs/>
            <w:color w:val="4A7090" w:themeColor="background2" w:themeShade="80"/>
            <w:sz w:val="24"/>
            <w:szCs w:val="24"/>
            <w:rPrChange w:id="114" w:author="Mark Huff" w:date="2021-08-21T12:34:00Z">
              <w:rPr>
                <w:rFonts w:ascii="Times New Roman" w:hAnsi="Times New Roman" w:cs="Times New Roman"/>
                <w:color w:val="4A7090" w:themeColor="background2" w:themeShade="80"/>
                <w:sz w:val="24"/>
                <w:szCs w:val="24"/>
              </w:rPr>
            </w:rPrChange>
          </w:rPr>
          <w:t>Autoscore</w:t>
        </w:r>
        <w:r w:rsidR="007B43FF">
          <w:rPr>
            <w:rFonts w:ascii="Times New Roman" w:hAnsi="Times New Roman" w:cs="Times New Roman"/>
            <w:color w:val="4A7090" w:themeColor="background2" w:themeShade="80"/>
            <w:sz w:val="24"/>
            <w:szCs w:val="24"/>
          </w:rPr>
          <w:t xml:space="preserve"> nor TSR were</w:t>
        </w:r>
        <w:r w:rsidR="007B43FF" w:rsidRPr="00D4436B">
          <w:rPr>
            <w:rFonts w:ascii="Times New Roman" w:hAnsi="Times New Roman" w:cs="Times New Roman"/>
            <w:color w:val="4A7090" w:themeColor="background2" w:themeShade="80"/>
            <w:sz w:val="24"/>
            <w:szCs w:val="24"/>
          </w:rPr>
          <w:t xml:space="preserve"> </w:t>
        </w:r>
      </w:ins>
      <w:del w:id="115" w:author="Mark Huff" w:date="2021-08-21T12:34:00Z">
        <w:r w:rsidR="00CC16E7" w:rsidRPr="00D4436B" w:rsidDel="007B43FF">
          <w:rPr>
            <w:rFonts w:ascii="Times New Roman" w:hAnsi="Times New Roman" w:cs="Times New Roman"/>
            <w:color w:val="4A7090" w:themeColor="background2" w:themeShade="80"/>
            <w:sz w:val="24"/>
            <w:szCs w:val="24"/>
          </w:rPr>
          <w:delText>was</w:delText>
        </w:r>
        <w:r w:rsidR="00E62545" w:rsidDel="007B43FF">
          <w:rPr>
            <w:rFonts w:ascii="Times New Roman" w:hAnsi="Times New Roman" w:cs="Times New Roman"/>
            <w:color w:val="4A7090" w:themeColor="background2" w:themeShade="80"/>
            <w:sz w:val="24"/>
            <w:szCs w:val="24"/>
          </w:rPr>
          <w:delText xml:space="preserve"> </w:delText>
        </w:r>
      </w:del>
      <w:r w:rsidR="00E62545">
        <w:rPr>
          <w:rFonts w:ascii="Times New Roman" w:hAnsi="Times New Roman" w:cs="Times New Roman"/>
          <w:color w:val="4A7090" w:themeColor="background2" w:themeShade="80"/>
          <w:sz w:val="24"/>
          <w:szCs w:val="24"/>
        </w:rPr>
        <w:t>specifically</w:t>
      </w:r>
      <w:r w:rsidRPr="00D4436B">
        <w:rPr>
          <w:rFonts w:ascii="Times New Roman" w:hAnsi="Times New Roman" w:cs="Times New Roman"/>
          <w:color w:val="4A7090" w:themeColor="background2" w:themeShade="80"/>
          <w:sz w:val="24"/>
          <w:szCs w:val="24"/>
        </w:rPr>
        <w:t xml:space="preserve"> </w:t>
      </w:r>
      <w:r w:rsidR="00885A65" w:rsidRPr="00D4436B">
        <w:rPr>
          <w:rFonts w:ascii="Times New Roman" w:hAnsi="Times New Roman" w:cs="Times New Roman"/>
          <w:color w:val="4A7090" w:themeColor="background2" w:themeShade="80"/>
          <w:sz w:val="24"/>
          <w:szCs w:val="24"/>
        </w:rPr>
        <w:t xml:space="preserve">designed </w:t>
      </w:r>
      <w:r w:rsidR="004303B3" w:rsidRPr="00D4436B">
        <w:rPr>
          <w:rFonts w:ascii="Times New Roman" w:hAnsi="Times New Roman" w:cs="Times New Roman"/>
          <w:color w:val="4A7090" w:themeColor="background2" w:themeShade="80"/>
          <w:sz w:val="24"/>
          <w:szCs w:val="24"/>
        </w:rPr>
        <w:t>to score</w:t>
      </w:r>
      <w:r w:rsidR="00FF4140" w:rsidRPr="00D4436B">
        <w:rPr>
          <w:rFonts w:ascii="Times New Roman" w:hAnsi="Times New Roman" w:cs="Times New Roman"/>
          <w:color w:val="4A7090" w:themeColor="background2" w:themeShade="80"/>
          <w:sz w:val="24"/>
          <w:szCs w:val="24"/>
        </w:rPr>
        <w:t xml:space="preserve"> lexical output from memory studies</w:t>
      </w:r>
      <w:r w:rsidR="00885A65" w:rsidRPr="00D4436B">
        <w:rPr>
          <w:rFonts w:ascii="Times New Roman" w:hAnsi="Times New Roman" w:cs="Times New Roman"/>
          <w:color w:val="4A7090" w:themeColor="background2" w:themeShade="80"/>
          <w:sz w:val="24"/>
          <w:szCs w:val="24"/>
        </w:rPr>
        <w:t>.</w:t>
      </w:r>
      <w:r w:rsidR="0086087C" w:rsidRPr="00D4436B">
        <w:rPr>
          <w:rFonts w:ascii="Times New Roman" w:hAnsi="Times New Roman" w:cs="Times New Roman"/>
          <w:color w:val="4A7090" w:themeColor="background2" w:themeShade="80"/>
          <w:sz w:val="24"/>
          <w:szCs w:val="24"/>
        </w:rPr>
        <w:t xml:space="preserve"> Instead, these tools were developed to assist with matching transcribed audio (typically sentences or phrases) to a key. Thus, while these tools can be used for </w:t>
      </w:r>
      <w:r w:rsidR="004303B3" w:rsidRPr="00D4436B">
        <w:rPr>
          <w:rFonts w:ascii="Times New Roman" w:hAnsi="Times New Roman" w:cs="Times New Roman"/>
          <w:color w:val="4A7090" w:themeColor="background2" w:themeShade="80"/>
          <w:sz w:val="24"/>
          <w:szCs w:val="24"/>
        </w:rPr>
        <w:t>single-</w:t>
      </w:r>
      <w:r w:rsidR="0086087C" w:rsidRPr="00D4436B">
        <w:rPr>
          <w:rFonts w:ascii="Times New Roman" w:hAnsi="Times New Roman" w:cs="Times New Roman"/>
          <w:color w:val="4A7090" w:themeColor="background2" w:themeShade="80"/>
          <w:sz w:val="24"/>
          <w:szCs w:val="24"/>
        </w:rPr>
        <w:t>word matching, they are most appropriate for sentence-matching tasks</w:t>
      </w:r>
      <w:r>
        <w:rPr>
          <w:rFonts w:ascii="Times New Roman" w:hAnsi="Times New Roman" w:cs="Times New Roman"/>
          <w:color w:val="4A7090" w:themeColor="background2" w:themeShade="80"/>
          <w:sz w:val="24"/>
          <w:szCs w:val="24"/>
        </w:rPr>
        <w:t xml:space="preserve"> and </w:t>
      </w:r>
      <w:r w:rsidR="00E62545">
        <w:rPr>
          <w:rFonts w:ascii="Times New Roman" w:hAnsi="Times New Roman" w:cs="Times New Roman"/>
          <w:color w:val="4A7090" w:themeColor="background2" w:themeShade="80"/>
          <w:sz w:val="24"/>
          <w:szCs w:val="24"/>
        </w:rPr>
        <w:t xml:space="preserve">are </w:t>
      </w:r>
      <w:r>
        <w:rPr>
          <w:rFonts w:ascii="Times New Roman" w:hAnsi="Times New Roman" w:cs="Times New Roman"/>
          <w:color w:val="4A7090" w:themeColor="background2" w:themeShade="80"/>
          <w:sz w:val="24"/>
          <w:szCs w:val="24"/>
        </w:rPr>
        <w:t xml:space="preserve">therefore akin to </w:t>
      </w:r>
      <w:proofErr w:type="spellStart"/>
      <w:r w:rsidRPr="00D4436B">
        <w:rPr>
          <w:rFonts w:ascii="Times New Roman" w:hAnsi="Times New Roman" w:cs="Times New Roman"/>
          <w:i/>
          <w:iCs/>
          <w:color w:val="4A7090" w:themeColor="background2" w:themeShade="80"/>
          <w:sz w:val="24"/>
          <w:szCs w:val="24"/>
        </w:rPr>
        <w:t>lrd</w:t>
      </w:r>
      <w:r>
        <w:rPr>
          <w:rFonts w:ascii="Times New Roman" w:hAnsi="Times New Roman" w:cs="Times New Roman"/>
          <w:color w:val="4A7090" w:themeColor="background2" w:themeShade="80"/>
          <w:sz w:val="24"/>
          <w:szCs w:val="24"/>
        </w:rPr>
        <w:t>’s</w:t>
      </w:r>
      <w:proofErr w:type="spellEnd"/>
      <w:r>
        <w:rPr>
          <w:rFonts w:ascii="Times New Roman" w:hAnsi="Times New Roman" w:cs="Times New Roman"/>
          <w:color w:val="4A7090" w:themeColor="background2" w:themeShade="80"/>
          <w:sz w:val="24"/>
          <w:szCs w:val="24"/>
        </w:rPr>
        <w:t xml:space="preserve"> sentence-recall function</w:t>
      </w:r>
      <w:r w:rsidR="0086087C" w:rsidRPr="00D4436B">
        <w:rPr>
          <w:rFonts w:ascii="Times New Roman" w:hAnsi="Times New Roman" w:cs="Times New Roman"/>
          <w:color w:val="4A7090" w:themeColor="background2" w:themeShade="80"/>
          <w:sz w:val="24"/>
          <w:szCs w:val="24"/>
        </w:rPr>
        <w:t>.</w:t>
      </w:r>
    </w:p>
    <w:p w14:paraId="193876BA" w14:textId="2C45C571" w:rsidR="00F37674" w:rsidRPr="00EA181F" w:rsidRDefault="00F37674" w:rsidP="00F37674">
      <w:pPr>
        <w:spacing w:after="0" w:line="480" w:lineRule="auto"/>
        <w:ind w:firstLine="720"/>
        <w:rPr>
          <w:rFonts w:ascii="Times New Roman" w:hAnsi="Times New Roman" w:cs="Times New Roman"/>
          <w:color w:val="4A7090" w:themeColor="background2" w:themeShade="80"/>
          <w:sz w:val="24"/>
          <w:szCs w:val="24"/>
        </w:rPr>
      </w:pPr>
      <w:commentRangeStart w:id="116"/>
      <w:r w:rsidRPr="00EA181F">
        <w:rPr>
          <w:rFonts w:ascii="Times New Roman" w:hAnsi="Times New Roman" w:cs="Times New Roman"/>
          <w:color w:val="4A7090" w:themeColor="background2" w:themeShade="80"/>
          <w:sz w:val="24"/>
          <w:szCs w:val="24"/>
        </w:rPr>
        <w:t xml:space="preserve">In </w:t>
      </w:r>
      <w:proofErr w:type="gramStart"/>
      <w:r w:rsidRPr="00EA181F">
        <w:rPr>
          <w:rFonts w:ascii="Times New Roman" w:hAnsi="Times New Roman" w:cs="Times New Roman"/>
          <w:color w:val="4A7090" w:themeColor="background2" w:themeShade="80"/>
          <w:sz w:val="24"/>
          <w:szCs w:val="24"/>
        </w:rPr>
        <w:t>addition</w:t>
      </w:r>
      <w:proofErr w:type="gramEnd"/>
      <w:r w:rsidRPr="00EA181F">
        <w:rPr>
          <w:rFonts w:ascii="Times New Roman" w:hAnsi="Times New Roman" w:cs="Times New Roman"/>
          <w:color w:val="4A7090" w:themeColor="background2" w:themeShade="80"/>
          <w:sz w:val="24"/>
          <w:szCs w:val="24"/>
        </w:rPr>
        <w:t xml:space="preserve"> </w:t>
      </w:r>
      <w:commentRangeEnd w:id="116"/>
      <w:r w:rsidR="00EA181F">
        <w:rPr>
          <w:rStyle w:val="CommentReference"/>
        </w:rPr>
        <w:commentReference w:id="116"/>
      </w:r>
      <w:r w:rsidRPr="00EA181F">
        <w:rPr>
          <w:rFonts w:ascii="Times New Roman" w:hAnsi="Times New Roman" w:cs="Times New Roman"/>
          <w:color w:val="4A7090" w:themeColor="background2" w:themeShade="80"/>
          <w:sz w:val="24"/>
          <w:szCs w:val="24"/>
        </w:rPr>
        <w:t xml:space="preserve">to being designed primarily for matching responses from audio transcripts, these applications differ from </w:t>
      </w:r>
      <w:proofErr w:type="spellStart"/>
      <w:r w:rsidRPr="00EA181F">
        <w:rPr>
          <w:rFonts w:ascii="Times New Roman" w:hAnsi="Times New Roman" w:cs="Times New Roman"/>
          <w:i/>
          <w:iCs/>
          <w:color w:val="4A7090" w:themeColor="background2" w:themeShade="80"/>
          <w:sz w:val="24"/>
          <w:szCs w:val="24"/>
        </w:rPr>
        <w:t>lrd</w:t>
      </w:r>
      <w:proofErr w:type="spellEnd"/>
      <w:r w:rsidRPr="00EA181F">
        <w:rPr>
          <w:rFonts w:ascii="Times New Roman" w:hAnsi="Times New Roman" w:cs="Times New Roman"/>
          <w:color w:val="4A7090" w:themeColor="background2" w:themeShade="80"/>
          <w:sz w:val="24"/>
          <w:szCs w:val="24"/>
        </w:rPr>
        <w:t xml:space="preserve"> in other key aspects. First</w:t>
      </w:r>
      <w:r w:rsidR="004303B3" w:rsidRPr="00EA181F">
        <w:rPr>
          <w:rFonts w:ascii="Times New Roman" w:hAnsi="Times New Roman" w:cs="Times New Roman"/>
          <w:color w:val="4A7090" w:themeColor="background2" w:themeShade="80"/>
          <w:sz w:val="24"/>
          <w:szCs w:val="24"/>
        </w:rPr>
        <w:t xml:space="preserve">, the </w:t>
      </w:r>
      <w:r w:rsidR="00FE67B2" w:rsidRPr="00EA181F">
        <w:rPr>
          <w:rFonts w:ascii="Times New Roman" w:hAnsi="Times New Roman" w:cs="Times New Roman"/>
          <w:i/>
          <w:iCs/>
          <w:color w:val="4A7090" w:themeColor="background2" w:themeShade="80"/>
          <w:sz w:val="24"/>
          <w:szCs w:val="24"/>
        </w:rPr>
        <w:t>Autoscore</w:t>
      </w:r>
      <w:r w:rsidR="00FE67B2" w:rsidRPr="00EA181F">
        <w:rPr>
          <w:rFonts w:ascii="Times New Roman" w:hAnsi="Times New Roman" w:cs="Times New Roman"/>
          <w:color w:val="4A7090" w:themeColor="background2" w:themeShade="80"/>
          <w:sz w:val="24"/>
          <w:szCs w:val="24"/>
        </w:rPr>
        <w:t xml:space="preserve"> </w:t>
      </w:r>
      <w:r w:rsidR="00A958E3" w:rsidRPr="00EA181F">
        <w:rPr>
          <w:rFonts w:ascii="Times New Roman" w:hAnsi="Times New Roman" w:cs="Times New Roman"/>
          <w:color w:val="4A7090" w:themeColor="background2" w:themeShade="80"/>
          <w:sz w:val="24"/>
          <w:szCs w:val="24"/>
        </w:rPr>
        <w:t xml:space="preserve">package </w:t>
      </w:r>
      <w:r w:rsidR="00287646" w:rsidRPr="00EA181F">
        <w:rPr>
          <w:rFonts w:ascii="Times New Roman" w:hAnsi="Times New Roman" w:cs="Times New Roman"/>
          <w:color w:val="4A7090" w:themeColor="background2" w:themeShade="80"/>
          <w:sz w:val="24"/>
          <w:szCs w:val="24"/>
        </w:rPr>
        <w:t xml:space="preserve">controls for participant errors </w:t>
      </w:r>
      <w:r w:rsidR="00FE67B2" w:rsidRPr="00EA181F">
        <w:rPr>
          <w:rFonts w:ascii="Times New Roman" w:hAnsi="Times New Roman" w:cs="Times New Roman"/>
          <w:color w:val="4A7090" w:themeColor="background2" w:themeShade="80"/>
          <w:sz w:val="24"/>
          <w:szCs w:val="24"/>
        </w:rPr>
        <w:t xml:space="preserve">via a set of hard-coded spelling and grammar rules that are available for the user to select from (e.g., match words based on root words, </w:t>
      </w:r>
      <w:r w:rsidR="00802B5B" w:rsidRPr="00EA181F">
        <w:rPr>
          <w:rFonts w:ascii="Times New Roman" w:hAnsi="Times New Roman" w:cs="Times New Roman"/>
          <w:color w:val="4A7090" w:themeColor="background2" w:themeShade="80"/>
          <w:sz w:val="24"/>
          <w:szCs w:val="24"/>
        </w:rPr>
        <w:t xml:space="preserve">ignore double letters, </w:t>
      </w:r>
      <w:r w:rsidR="00FE67B2" w:rsidRPr="00EA181F">
        <w:rPr>
          <w:rFonts w:ascii="Times New Roman" w:hAnsi="Times New Roman" w:cs="Times New Roman"/>
          <w:color w:val="4A7090" w:themeColor="background2" w:themeShade="80"/>
          <w:sz w:val="24"/>
          <w:szCs w:val="24"/>
        </w:rPr>
        <w:t xml:space="preserve">etc.). While </w:t>
      </w:r>
      <w:del w:id="117" w:author="Mark Huff" w:date="2021-08-21T12:34:00Z">
        <w:r w:rsidR="00FE67B2" w:rsidRPr="00EA181F" w:rsidDel="007B43FF">
          <w:rPr>
            <w:rFonts w:ascii="Times New Roman" w:hAnsi="Times New Roman" w:cs="Times New Roman"/>
            <w:color w:val="4A7090" w:themeColor="background2" w:themeShade="80"/>
            <w:sz w:val="24"/>
            <w:szCs w:val="24"/>
          </w:rPr>
          <w:delText xml:space="preserve">this </w:delText>
        </w:r>
      </w:del>
      <w:ins w:id="118" w:author="Mark Huff" w:date="2021-08-21T12:34:00Z">
        <w:r w:rsidR="007B43FF">
          <w:rPr>
            <w:rFonts w:ascii="Times New Roman" w:hAnsi="Times New Roman" w:cs="Times New Roman"/>
            <w:color w:val="4A7090" w:themeColor="background2" w:themeShade="80"/>
            <w:sz w:val="24"/>
            <w:szCs w:val="24"/>
          </w:rPr>
          <w:t>a</w:t>
        </w:r>
        <w:r w:rsidR="007B43FF" w:rsidRPr="00EA181F">
          <w:rPr>
            <w:rFonts w:ascii="Times New Roman" w:hAnsi="Times New Roman" w:cs="Times New Roman"/>
            <w:color w:val="4A7090" w:themeColor="background2" w:themeShade="80"/>
            <w:sz w:val="24"/>
            <w:szCs w:val="24"/>
          </w:rPr>
          <w:t xml:space="preserve"> </w:t>
        </w:r>
      </w:ins>
      <w:r w:rsidR="00287646" w:rsidRPr="00EA181F">
        <w:rPr>
          <w:rFonts w:ascii="Times New Roman" w:hAnsi="Times New Roman" w:cs="Times New Roman"/>
          <w:color w:val="4A7090" w:themeColor="background2" w:themeShade="80"/>
          <w:sz w:val="24"/>
          <w:szCs w:val="24"/>
        </w:rPr>
        <w:t>rule</w:t>
      </w:r>
      <w:del w:id="119" w:author="Mark Huff" w:date="2021-08-21T12:34:00Z">
        <w:r w:rsidR="00A958E3" w:rsidRPr="00EA181F" w:rsidDel="007B43FF">
          <w:rPr>
            <w:rFonts w:ascii="Times New Roman" w:hAnsi="Times New Roman" w:cs="Times New Roman"/>
            <w:color w:val="4A7090" w:themeColor="background2" w:themeShade="80"/>
            <w:sz w:val="24"/>
            <w:szCs w:val="24"/>
          </w:rPr>
          <w:delText>s</w:delText>
        </w:r>
      </w:del>
      <w:r w:rsidR="00A958E3" w:rsidRPr="00EA181F">
        <w:rPr>
          <w:rFonts w:ascii="Times New Roman" w:hAnsi="Times New Roman" w:cs="Times New Roman"/>
          <w:color w:val="4A7090" w:themeColor="background2" w:themeShade="80"/>
          <w:sz w:val="24"/>
          <w:szCs w:val="24"/>
        </w:rPr>
        <w:t xml:space="preserve">-based </w:t>
      </w:r>
      <w:r w:rsidR="00FE67B2" w:rsidRPr="00EA181F">
        <w:rPr>
          <w:rFonts w:ascii="Times New Roman" w:hAnsi="Times New Roman" w:cs="Times New Roman"/>
          <w:color w:val="4A7090" w:themeColor="background2" w:themeShade="80"/>
          <w:sz w:val="24"/>
          <w:szCs w:val="24"/>
        </w:rPr>
        <w:t xml:space="preserve">approach can account for </w:t>
      </w:r>
      <w:del w:id="120" w:author="Mark Huff" w:date="2021-08-21T12:34:00Z">
        <w:r w:rsidR="00FE67B2" w:rsidRPr="00EA181F" w:rsidDel="007B43FF">
          <w:rPr>
            <w:rFonts w:ascii="Times New Roman" w:hAnsi="Times New Roman" w:cs="Times New Roman"/>
            <w:color w:val="4A7090" w:themeColor="background2" w:themeShade="80"/>
            <w:sz w:val="24"/>
            <w:szCs w:val="24"/>
          </w:rPr>
          <w:delText>a variety of</w:delText>
        </w:r>
      </w:del>
      <w:ins w:id="121" w:author="Mark Huff" w:date="2021-08-21T12:34:00Z">
        <w:r w:rsidR="007B43FF">
          <w:rPr>
            <w:rFonts w:ascii="Times New Roman" w:hAnsi="Times New Roman" w:cs="Times New Roman"/>
            <w:color w:val="4A7090" w:themeColor="background2" w:themeShade="80"/>
            <w:sz w:val="24"/>
            <w:szCs w:val="24"/>
          </w:rPr>
          <w:t>several</w:t>
        </w:r>
      </w:ins>
      <w:r w:rsidR="00FE67B2" w:rsidRPr="00EA181F">
        <w:rPr>
          <w:rFonts w:ascii="Times New Roman" w:hAnsi="Times New Roman" w:cs="Times New Roman"/>
          <w:color w:val="4A7090" w:themeColor="background2" w:themeShade="80"/>
          <w:sz w:val="24"/>
          <w:szCs w:val="24"/>
        </w:rPr>
        <w:t xml:space="preserve"> common </w:t>
      </w:r>
      <w:r w:rsidR="00C5478A" w:rsidRPr="00EA181F">
        <w:rPr>
          <w:rFonts w:ascii="Times New Roman" w:hAnsi="Times New Roman" w:cs="Times New Roman"/>
          <w:color w:val="4A7090" w:themeColor="background2" w:themeShade="80"/>
          <w:sz w:val="24"/>
          <w:szCs w:val="24"/>
        </w:rPr>
        <w:t>response</w:t>
      </w:r>
      <w:r w:rsidR="00FE67B2" w:rsidRPr="00EA181F">
        <w:rPr>
          <w:rFonts w:ascii="Times New Roman" w:hAnsi="Times New Roman" w:cs="Times New Roman"/>
          <w:color w:val="4A7090" w:themeColor="background2" w:themeShade="80"/>
          <w:sz w:val="24"/>
          <w:szCs w:val="24"/>
        </w:rPr>
        <w:t xml:space="preserve"> errors,</w:t>
      </w:r>
      <w:r w:rsidR="00C05C6A" w:rsidRPr="00EA181F">
        <w:rPr>
          <w:rFonts w:ascii="Times New Roman" w:hAnsi="Times New Roman" w:cs="Times New Roman"/>
          <w:color w:val="4A7090" w:themeColor="background2" w:themeShade="80"/>
          <w:sz w:val="24"/>
          <w:szCs w:val="24"/>
        </w:rPr>
        <w:t xml:space="preserve"> </w:t>
      </w:r>
      <w:r w:rsidR="00287646" w:rsidRPr="00EA181F">
        <w:rPr>
          <w:rFonts w:ascii="Times New Roman" w:hAnsi="Times New Roman" w:cs="Times New Roman"/>
          <w:color w:val="4A7090" w:themeColor="background2" w:themeShade="80"/>
          <w:sz w:val="24"/>
          <w:szCs w:val="24"/>
        </w:rPr>
        <w:t xml:space="preserve">it requires researchers to </w:t>
      </w:r>
      <w:r w:rsidR="00C5478A" w:rsidRPr="00EA181F">
        <w:rPr>
          <w:rFonts w:ascii="Times New Roman" w:hAnsi="Times New Roman" w:cs="Times New Roman"/>
          <w:color w:val="4A7090" w:themeColor="background2" w:themeShade="80"/>
          <w:sz w:val="24"/>
          <w:szCs w:val="24"/>
        </w:rPr>
        <w:t xml:space="preserve">guess which type of errors will be most likely to occur, rather </w:t>
      </w:r>
      <w:r w:rsidRPr="00EA181F">
        <w:rPr>
          <w:rFonts w:ascii="Times New Roman" w:hAnsi="Times New Roman" w:cs="Times New Roman"/>
          <w:color w:val="4A7090" w:themeColor="background2" w:themeShade="80"/>
          <w:sz w:val="24"/>
          <w:szCs w:val="24"/>
        </w:rPr>
        <w:t>having the flexibility to</w:t>
      </w:r>
      <w:r w:rsidR="00C5478A" w:rsidRPr="00EA181F">
        <w:rPr>
          <w:rFonts w:ascii="Times New Roman" w:hAnsi="Times New Roman" w:cs="Times New Roman"/>
          <w:color w:val="4A7090" w:themeColor="background2" w:themeShade="80"/>
          <w:sz w:val="24"/>
          <w:szCs w:val="24"/>
        </w:rPr>
        <w:t xml:space="preserve"> </w:t>
      </w:r>
      <w:r w:rsidRPr="00EA181F">
        <w:rPr>
          <w:rFonts w:ascii="Times New Roman" w:hAnsi="Times New Roman" w:cs="Times New Roman"/>
          <w:color w:val="4A7090" w:themeColor="background2" w:themeShade="80"/>
          <w:sz w:val="24"/>
          <w:szCs w:val="24"/>
        </w:rPr>
        <w:t xml:space="preserve">account </w:t>
      </w:r>
      <w:r w:rsidR="00C5478A" w:rsidRPr="00EA181F">
        <w:rPr>
          <w:rFonts w:ascii="Times New Roman" w:hAnsi="Times New Roman" w:cs="Times New Roman"/>
          <w:color w:val="4A7090" w:themeColor="background2" w:themeShade="80"/>
          <w:sz w:val="24"/>
          <w:szCs w:val="24"/>
        </w:rPr>
        <w:t>for errors as they are detected</w:t>
      </w:r>
      <w:r w:rsidR="00C05C6A" w:rsidRPr="00EA181F">
        <w:rPr>
          <w:rFonts w:ascii="Times New Roman" w:hAnsi="Times New Roman" w:cs="Times New Roman"/>
          <w:color w:val="4A7090" w:themeColor="background2" w:themeShade="80"/>
          <w:sz w:val="24"/>
          <w:szCs w:val="24"/>
        </w:rPr>
        <w:t>.</w:t>
      </w:r>
      <w:r w:rsidR="00FE67B2" w:rsidRPr="00EA181F">
        <w:rPr>
          <w:rFonts w:ascii="Times New Roman" w:hAnsi="Times New Roman" w:cs="Times New Roman"/>
          <w:color w:val="4A7090" w:themeColor="background2" w:themeShade="80"/>
          <w:sz w:val="24"/>
          <w:szCs w:val="24"/>
        </w:rPr>
        <w:t xml:space="preserve"> </w:t>
      </w:r>
      <w:r w:rsidR="00C658B8" w:rsidRPr="00EA181F">
        <w:rPr>
          <w:rFonts w:ascii="Times New Roman" w:hAnsi="Times New Roman" w:cs="Times New Roman"/>
          <w:color w:val="4A7090" w:themeColor="background2" w:themeShade="80"/>
          <w:sz w:val="24"/>
          <w:szCs w:val="24"/>
        </w:rPr>
        <w:t>TSR, on the other hand, uses a fuzzy-matching approach in which</w:t>
      </w:r>
      <w:r w:rsidR="00412D4D" w:rsidRPr="00EA181F">
        <w:rPr>
          <w:rFonts w:ascii="Times New Roman" w:hAnsi="Times New Roman" w:cs="Times New Roman"/>
          <w:color w:val="4A7090" w:themeColor="background2" w:themeShade="80"/>
          <w:sz w:val="24"/>
          <w:szCs w:val="24"/>
        </w:rPr>
        <w:t xml:space="preserve"> </w:t>
      </w:r>
      <w:del w:id="122" w:author="Mark Huff" w:date="2021-08-21T12:35:00Z">
        <w:r w:rsidR="00D3329F" w:rsidRPr="00EA181F" w:rsidDel="00A627E9">
          <w:rPr>
            <w:rFonts w:ascii="Times New Roman" w:hAnsi="Times New Roman" w:cs="Times New Roman"/>
            <w:color w:val="4A7090" w:themeColor="background2" w:themeShade="80"/>
            <w:sz w:val="24"/>
            <w:szCs w:val="24"/>
          </w:rPr>
          <w:delText xml:space="preserve">the </w:delText>
        </w:r>
      </w:del>
      <w:r w:rsidR="00D3329F" w:rsidRPr="00EA181F">
        <w:rPr>
          <w:rFonts w:ascii="Times New Roman" w:hAnsi="Times New Roman" w:cs="Times New Roman"/>
          <w:color w:val="4A7090" w:themeColor="background2" w:themeShade="80"/>
          <w:sz w:val="24"/>
          <w:szCs w:val="24"/>
        </w:rPr>
        <w:t xml:space="preserve">individual tokens (i.e., words) comprising the key and the response </w:t>
      </w:r>
      <w:r w:rsidR="00412D4D" w:rsidRPr="00EA181F">
        <w:rPr>
          <w:rFonts w:ascii="Times New Roman" w:hAnsi="Times New Roman" w:cs="Times New Roman"/>
          <w:color w:val="4A7090" w:themeColor="background2" w:themeShade="80"/>
          <w:sz w:val="24"/>
          <w:szCs w:val="24"/>
        </w:rPr>
        <w:t xml:space="preserve">are </w:t>
      </w:r>
      <w:r w:rsidR="00D3329F" w:rsidRPr="00EA181F">
        <w:rPr>
          <w:rFonts w:ascii="Times New Roman" w:hAnsi="Times New Roman" w:cs="Times New Roman"/>
          <w:color w:val="4A7090" w:themeColor="background2" w:themeShade="80"/>
          <w:sz w:val="24"/>
          <w:szCs w:val="24"/>
        </w:rPr>
        <w:t>each</w:t>
      </w:r>
      <w:r w:rsidR="00412D4D" w:rsidRPr="00EA181F">
        <w:rPr>
          <w:rFonts w:ascii="Times New Roman" w:hAnsi="Times New Roman" w:cs="Times New Roman"/>
          <w:color w:val="4A7090" w:themeColor="background2" w:themeShade="80"/>
          <w:sz w:val="24"/>
          <w:szCs w:val="24"/>
        </w:rPr>
        <w:t xml:space="preserve"> sorted alphabetically before</w:t>
      </w:r>
      <w:r w:rsidR="00604D15" w:rsidRPr="00EA181F">
        <w:rPr>
          <w:rFonts w:ascii="Times New Roman" w:hAnsi="Times New Roman" w:cs="Times New Roman"/>
          <w:color w:val="4A7090" w:themeColor="background2" w:themeShade="80"/>
          <w:sz w:val="24"/>
          <w:szCs w:val="24"/>
        </w:rPr>
        <w:t xml:space="preserve"> comparing the match between the two ordered strings (</w:t>
      </w:r>
      <w:del w:id="123" w:author="Mark Huff" w:date="2021-08-21T12:35:00Z">
        <w:r w:rsidR="00604D15" w:rsidRPr="00EA181F" w:rsidDel="00A627E9">
          <w:rPr>
            <w:rFonts w:ascii="Times New Roman" w:hAnsi="Times New Roman" w:cs="Times New Roman"/>
            <w:color w:val="4A7090" w:themeColor="background2" w:themeShade="80"/>
            <w:sz w:val="24"/>
            <w:szCs w:val="24"/>
          </w:rPr>
          <w:delText xml:space="preserve">see </w:delText>
        </w:r>
      </w:del>
      <w:r w:rsidR="00604D15" w:rsidRPr="00EA181F">
        <w:rPr>
          <w:rFonts w:ascii="Times New Roman" w:hAnsi="Times New Roman" w:cs="Times New Roman"/>
          <w:color w:val="4A7090" w:themeColor="background2" w:themeShade="80"/>
          <w:sz w:val="24"/>
          <w:szCs w:val="24"/>
        </w:rPr>
        <w:t xml:space="preserve">Bosker, </w:t>
      </w:r>
      <w:r w:rsidRPr="00EA181F">
        <w:rPr>
          <w:rFonts w:ascii="Times New Roman" w:hAnsi="Times New Roman" w:cs="Times New Roman"/>
          <w:color w:val="4A7090" w:themeColor="background2" w:themeShade="80"/>
          <w:sz w:val="24"/>
          <w:szCs w:val="24"/>
        </w:rPr>
        <w:t>in press</w:t>
      </w:r>
      <w:del w:id="124" w:author="Mark Huff" w:date="2021-08-21T12:35:00Z">
        <w:r w:rsidR="00604D15" w:rsidRPr="00EA181F" w:rsidDel="00A627E9">
          <w:rPr>
            <w:rFonts w:ascii="Times New Roman" w:hAnsi="Times New Roman" w:cs="Times New Roman"/>
            <w:color w:val="4A7090" w:themeColor="background2" w:themeShade="80"/>
            <w:sz w:val="24"/>
            <w:szCs w:val="24"/>
          </w:rPr>
          <w:delText xml:space="preserve"> for an overview</w:delText>
        </w:r>
      </w:del>
      <w:r w:rsidR="00604D15" w:rsidRPr="00EA181F">
        <w:rPr>
          <w:rFonts w:ascii="Times New Roman" w:hAnsi="Times New Roman" w:cs="Times New Roman"/>
          <w:color w:val="4A7090" w:themeColor="background2" w:themeShade="80"/>
          <w:sz w:val="24"/>
          <w:szCs w:val="24"/>
        </w:rPr>
        <w:t>).</w:t>
      </w:r>
      <w:r w:rsidRPr="00EA181F">
        <w:rPr>
          <w:rFonts w:ascii="Times New Roman" w:hAnsi="Times New Roman" w:cs="Times New Roman"/>
          <w:color w:val="4A7090" w:themeColor="background2" w:themeShade="80"/>
          <w:sz w:val="24"/>
          <w:szCs w:val="24"/>
        </w:rPr>
        <w:t xml:space="preserve"> However, w</w:t>
      </w:r>
      <w:r w:rsidR="003F05DF" w:rsidRPr="00EA181F">
        <w:rPr>
          <w:rFonts w:ascii="Times New Roman" w:hAnsi="Times New Roman" w:cs="Times New Roman"/>
          <w:color w:val="4A7090" w:themeColor="background2" w:themeShade="80"/>
          <w:sz w:val="24"/>
          <w:szCs w:val="24"/>
        </w:rPr>
        <w:t xml:space="preserve">hile </w:t>
      </w:r>
      <w:del w:id="125" w:author="Mark Huff" w:date="2021-08-21T12:35:00Z">
        <w:r w:rsidR="003F05DF" w:rsidRPr="00EA181F" w:rsidDel="00A627E9">
          <w:rPr>
            <w:rFonts w:ascii="Times New Roman" w:hAnsi="Times New Roman" w:cs="Times New Roman"/>
            <w:color w:val="4A7090" w:themeColor="background2" w:themeShade="80"/>
            <w:sz w:val="24"/>
            <w:szCs w:val="24"/>
          </w:rPr>
          <w:delText xml:space="preserve">both </w:delText>
        </w:r>
      </w:del>
      <w:proofErr w:type="spellStart"/>
      <w:r w:rsidR="003F05DF" w:rsidRPr="00EA181F">
        <w:rPr>
          <w:rFonts w:ascii="Times New Roman" w:hAnsi="Times New Roman" w:cs="Times New Roman"/>
          <w:i/>
          <w:iCs/>
          <w:color w:val="4A7090" w:themeColor="background2" w:themeShade="80"/>
          <w:sz w:val="24"/>
          <w:szCs w:val="24"/>
        </w:rPr>
        <w:t>lrd</w:t>
      </w:r>
      <w:proofErr w:type="spellEnd"/>
      <w:r w:rsidR="003F05DF" w:rsidRPr="00EA181F">
        <w:rPr>
          <w:rFonts w:ascii="Times New Roman" w:hAnsi="Times New Roman" w:cs="Times New Roman"/>
          <w:color w:val="4A7090" w:themeColor="background2" w:themeShade="80"/>
          <w:sz w:val="24"/>
          <w:szCs w:val="24"/>
        </w:rPr>
        <w:t xml:space="preserve"> and TSR provide means of fuzzy </w:t>
      </w:r>
      <w:r w:rsidR="00024029">
        <w:rPr>
          <w:rFonts w:ascii="Times New Roman" w:hAnsi="Times New Roman" w:cs="Times New Roman"/>
          <w:color w:val="4A7090" w:themeColor="background2" w:themeShade="80"/>
          <w:sz w:val="24"/>
          <w:szCs w:val="24"/>
        </w:rPr>
        <w:t xml:space="preserve">string </w:t>
      </w:r>
      <w:r w:rsidR="003F05DF" w:rsidRPr="00EA181F">
        <w:rPr>
          <w:rFonts w:ascii="Times New Roman" w:hAnsi="Times New Roman" w:cs="Times New Roman"/>
          <w:color w:val="4A7090" w:themeColor="background2" w:themeShade="80"/>
          <w:sz w:val="24"/>
          <w:szCs w:val="24"/>
        </w:rPr>
        <w:t xml:space="preserve">matching, </w:t>
      </w:r>
      <w:proofErr w:type="spellStart"/>
      <w:r w:rsidR="003F05DF" w:rsidRPr="00EA181F">
        <w:rPr>
          <w:rFonts w:ascii="Times New Roman" w:hAnsi="Times New Roman" w:cs="Times New Roman"/>
          <w:i/>
          <w:iCs/>
          <w:color w:val="4A7090" w:themeColor="background2" w:themeShade="80"/>
          <w:sz w:val="24"/>
          <w:szCs w:val="24"/>
        </w:rPr>
        <w:t>lrd</w:t>
      </w:r>
      <w:r w:rsidR="003F05DF" w:rsidRPr="00EA181F">
        <w:rPr>
          <w:rFonts w:ascii="Times New Roman" w:hAnsi="Times New Roman" w:cs="Times New Roman"/>
          <w:color w:val="4A7090" w:themeColor="background2" w:themeShade="80"/>
          <w:sz w:val="24"/>
          <w:szCs w:val="24"/>
        </w:rPr>
        <w:t>’s</w:t>
      </w:r>
      <w:proofErr w:type="spellEnd"/>
      <w:r w:rsidR="003F05DF" w:rsidRPr="00EA181F">
        <w:rPr>
          <w:rFonts w:ascii="Times New Roman" w:hAnsi="Times New Roman" w:cs="Times New Roman"/>
          <w:color w:val="4A7090" w:themeColor="background2" w:themeShade="80"/>
          <w:sz w:val="24"/>
          <w:szCs w:val="24"/>
        </w:rPr>
        <w:t xml:space="preserve"> use of Levenshtein distance is more appropriate </w:t>
      </w:r>
      <w:r w:rsidRPr="00EA181F">
        <w:rPr>
          <w:rFonts w:ascii="Times New Roman" w:hAnsi="Times New Roman" w:cs="Times New Roman"/>
          <w:color w:val="4A7090" w:themeColor="background2" w:themeShade="80"/>
          <w:sz w:val="24"/>
          <w:szCs w:val="24"/>
        </w:rPr>
        <w:t xml:space="preserve">for </w:t>
      </w:r>
      <w:r w:rsidR="003F05DF" w:rsidRPr="00EA181F">
        <w:rPr>
          <w:rFonts w:ascii="Times New Roman" w:hAnsi="Times New Roman" w:cs="Times New Roman"/>
          <w:color w:val="4A7090" w:themeColor="background2" w:themeShade="80"/>
          <w:sz w:val="24"/>
          <w:szCs w:val="24"/>
        </w:rPr>
        <w:t xml:space="preserve">the </w:t>
      </w:r>
      <w:r w:rsidR="004303B3" w:rsidRPr="00EA181F">
        <w:rPr>
          <w:rFonts w:ascii="Times New Roman" w:hAnsi="Times New Roman" w:cs="Times New Roman"/>
          <w:color w:val="4A7090" w:themeColor="background2" w:themeShade="80"/>
          <w:sz w:val="24"/>
          <w:szCs w:val="24"/>
        </w:rPr>
        <w:t>single-</w:t>
      </w:r>
      <w:r w:rsidR="003F05DF" w:rsidRPr="00EA181F">
        <w:rPr>
          <w:rFonts w:ascii="Times New Roman" w:hAnsi="Times New Roman" w:cs="Times New Roman"/>
          <w:color w:val="4A7090" w:themeColor="background2" w:themeShade="80"/>
          <w:sz w:val="24"/>
          <w:szCs w:val="24"/>
        </w:rPr>
        <w:t xml:space="preserve">word responses </w:t>
      </w:r>
      <w:del w:id="126" w:author="Mark Huff" w:date="2021-08-21T12:35:00Z">
        <w:r w:rsidR="003F05DF" w:rsidRPr="00EA181F" w:rsidDel="00A627E9">
          <w:rPr>
            <w:rFonts w:ascii="Times New Roman" w:hAnsi="Times New Roman" w:cs="Times New Roman"/>
            <w:color w:val="4A7090" w:themeColor="background2" w:themeShade="80"/>
            <w:sz w:val="24"/>
            <w:szCs w:val="24"/>
          </w:rPr>
          <w:delText xml:space="preserve">that are </w:delText>
        </w:r>
      </w:del>
      <w:r w:rsidR="003F05DF" w:rsidRPr="00EA181F">
        <w:rPr>
          <w:rFonts w:ascii="Times New Roman" w:hAnsi="Times New Roman" w:cs="Times New Roman"/>
          <w:color w:val="4A7090" w:themeColor="background2" w:themeShade="80"/>
          <w:sz w:val="24"/>
          <w:szCs w:val="24"/>
        </w:rPr>
        <w:t xml:space="preserve">commonly </w:t>
      </w:r>
      <w:del w:id="127" w:author="Mark Huff" w:date="2021-08-21T12:35:00Z">
        <w:r w:rsidR="003F05DF" w:rsidRPr="00EA181F" w:rsidDel="00A627E9">
          <w:rPr>
            <w:rFonts w:ascii="Times New Roman" w:hAnsi="Times New Roman" w:cs="Times New Roman"/>
            <w:color w:val="4A7090" w:themeColor="background2" w:themeShade="80"/>
            <w:sz w:val="24"/>
            <w:szCs w:val="24"/>
          </w:rPr>
          <w:delText xml:space="preserve">elicited </w:delText>
        </w:r>
      </w:del>
      <w:ins w:id="128" w:author="Mark Huff" w:date="2021-08-21T12:35:00Z">
        <w:r w:rsidR="00A627E9">
          <w:rPr>
            <w:rFonts w:ascii="Times New Roman" w:hAnsi="Times New Roman" w:cs="Times New Roman"/>
            <w:color w:val="4A7090" w:themeColor="background2" w:themeShade="80"/>
            <w:sz w:val="24"/>
            <w:szCs w:val="24"/>
          </w:rPr>
          <w:t>used</w:t>
        </w:r>
        <w:r w:rsidR="00A627E9" w:rsidRPr="00EA181F">
          <w:rPr>
            <w:rFonts w:ascii="Times New Roman" w:hAnsi="Times New Roman" w:cs="Times New Roman"/>
            <w:color w:val="4A7090" w:themeColor="background2" w:themeShade="80"/>
            <w:sz w:val="24"/>
            <w:szCs w:val="24"/>
          </w:rPr>
          <w:t xml:space="preserve"> </w:t>
        </w:r>
      </w:ins>
      <w:r w:rsidR="003F05DF" w:rsidRPr="00EA181F">
        <w:rPr>
          <w:rFonts w:ascii="Times New Roman" w:hAnsi="Times New Roman" w:cs="Times New Roman"/>
          <w:color w:val="4A7090" w:themeColor="background2" w:themeShade="80"/>
          <w:sz w:val="24"/>
          <w:szCs w:val="24"/>
        </w:rPr>
        <w:t>in memory research</w:t>
      </w:r>
      <w:r w:rsidRPr="00EA181F">
        <w:rPr>
          <w:rFonts w:ascii="Times New Roman" w:hAnsi="Times New Roman" w:cs="Times New Roman"/>
          <w:color w:val="4A7090" w:themeColor="background2" w:themeShade="80"/>
          <w:sz w:val="24"/>
          <w:szCs w:val="24"/>
        </w:rPr>
        <w:t xml:space="preserve"> (e.g., cued- and free-recall testing)</w:t>
      </w:r>
      <w:r w:rsidR="003F05DF" w:rsidRPr="00EA181F">
        <w:rPr>
          <w:rFonts w:ascii="Times New Roman" w:hAnsi="Times New Roman" w:cs="Times New Roman"/>
          <w:color w:val="4A7090" w:themeColor="background2" w:themeShade="80"/>
          <w:sz w:val="24"/>
          <w:szCs w:val="24"/>
        </w:rPr>
        <w:t>.</w:t>
      </w:r>
    </w:p>
    <w:p w14:paraId="5ECA2459" w14:textId="228C65A6" w:rsidR="00FE67B2" w:rsidRPr="00EA181F" w:rsidRDefault="00A627E9" w:rsidP="00F37674">
      <w:pPr>
        <w:spacing w:after="0" w:line="480" w:lineRule="auto"/>
        <w:ind w:firstLine="720"/>
        <w:rPr>
          <w:rFonts w:ascii="Times New Roman" w:hAnsi="Times New Roman" w:cs="Times New Roman"/>
          <w:color w:val="4A7090" w:themeColor="background2" w:themeShade="80"/>
          <w:sz w:val="24"/>
          <w:szCs w:val="24"/>
        </w:rPr>
      </w:pPr>
      <w:ins w:id="129" w:author="Mark Huff" w:date="2021-08-21T12:35:00Z">
        <w:r>
          <w:rPr>
            <w:rFonts w:ascii="Times New Roman" w:hAnsi="Times New Roman" w:cs="Times New Roman"/>
            <w:color w:val="4A7090" w:themeColor="background2" w:themeShade="80"/>
            <w:sz w:val="24"/>
            <w:szCs w:val="24"/>
          </w:rPr>
          <w:t xml:space="preserve">Further, </w:t>
        </w:r>
      </w:ins>
      <w:commentRangeStart w:id="130"/>
      <w:del w:id="131" w:author="Mark Huff" w:date="2021-08-21T12:35:00Z">
        <w:r w:rsidR="00024029" w:rsidDel="00A627E9">
          <w:rPr>
            <w:rFonts w:ascii="Times New Roman" w:hAnsi="Times New Roman" w:cs="Times New Roman"/>
            <w:color w:val="4A7090" w:themeColor="background2" w:themeShade="80"/>
            <w:sz w:val="24"/>
            <w:szCs w:val="24"/>
          </w:rPr>
          <w:delText>W</w:delText>
        </w:r>
      </w:del>
      <w:ins w:id="132" w:author="Mark Huff" w:date="2021-08-21T12:35:00Z">
        <w:r>
          <w:rPr>
            <w:rFonts w:ascii="Times New Roman" w:hAnsi="Times New Roman" w:cs="Times New Roman"/>
            <w:color w:val="4A7090" w:themeColor="background2" w:themeShade="80"/>
            <w:sz w:val="24"/>
            <w:szCs w:val="24"/>
          </w:rPr>
          <w:t>w</w:t>
        </w:r>
      </w:ins>
      <w:r w:rsidR="00262264" w:rsidRPr="00EA181F">
        <w:rPr>
          <w:rFonts w:ascii="Times New Roman" w:hAnsi="Times New Roman" w:cs="Times New Roman"/>
          <w:color w:val="4A7090" w:themeColor="background2" w:themeShade="80"/>
          <w:sz w:val="24"/>
          <w:szCs w:val="24"/>
        </w:rPr>
        <w:t>hile</w:t>
      </w:r>
      <w:commentRangeEnd w:id="130"/>
      <w:r w:rsidR="00024029">
        <w:rPr>
          <w:rStyle w:val="CommentReference"/>
        </w:rPr>
        <w:commentReference w:id="130"/>
      </w:r>
      <w:r w:rsidR="003F05DF" w:rsidRPr="00EA181F">
        <w:rPr>
          <w:rFonts w:ascii="Times New Roman" w:hAnsi="Times New Roman" w:cs="Times New Roman"/>
          <w:color w:val="4A7090" w:themeColor="background2" w:themeShade="80"/>
          <w:sz w:val="24"/>
          <w:szCs w:val="24"/>
        </w:rPr>
        <w:t xml:space="preserve"> </w:t>
      </w:r>
      <w:del w:id="133" w:author="Mark Huff" w:date="2021-08-21T12:35:00Z">
        <w:r w:rsidR="00F37674" w:rsidRPr="00EA181F" w:rsidDel="00A627E9">
          <w:rPr>
            <w:rFonts w:ascii="Times New Roman" w:hAnsi="Times New Roman" w:cs="Times New Roman"/>
            <w:color w:val="4A7090" w:themeColor="background2" w:themeShade="80"/>
            <w:sz w:val="24"/>
            <w:szCs w:val="24"/>
          </w:rPr>
          <w:delText xml:space="preserve">both </w:delText>
        </w:r>
      </w:del>
      <w:r w:rsidR="003F05DF" w:rsidRPr="00EA181F">
        <w:rPr>
          <w:rFonts w:ascii="Times New Roman" w:hAnsi="Times New Roman" w:cs="Times New Roman"/>
          <w:i/>
          <w:iCs/>
          <w:color w:val="4A7090" w:themeColor="background2" w:themeShade="80"/>
          <w:sz w:val="24"/>
          <w:szCs w:val="24"/>
        </w:rPr>
        <w:t xml:space="preserve">Autoscore </w:t>
      </w:r>
      <w:r w:rsidR="003F05DF" w:rsidRPr="00EA181F">
        <w:rPr>
          <w:rFonts w:ascii="Times New Roman" w:hAnsi="Times New Roman" w:cs="Times New Roman"/>
          <w:color w:val="4A7090" w:themeColor="background2" w:themeShade="80"/>
          <w:sz w:val="24"/>
          <w:szCs w:val="24"/>
        </w:rPr>
        <w:t xml:space="preserve">and TSR were </w:t>
      </w:r>
      <w:r w:rsidR="00DB39F9" w:rsidRPr="00EA181F">
        <w:rPr>
          <w:rFonts w:ascii="Times New Roman" w:hAnsi="Times New Roman" w:cs="Times New Roman"/>
          <w:color w:val="4A7090" w:themeColor="background2" w:themeShade="80"/>
          <w:sz w:val="24"/>
          <w:szCs w:val="24"/>
        </w:rPr>
        <w:t xml:space="preserve">each </w:t>
      </w:r>
      <w:r w:rsidR="003F05DF" w:rsidRPr="00EA181F">
        <w:rPr>
          <w:rFonts w:ascii="Times New Roman" w:hAnsi="Times New Roman" w:cs="Times New Roman"/>
          <w:color w:val="4A7090" w:themeColor="background2" w:themeShade="80"/>
          <w:sz w:val="24"/>
          <w:szCs w:val="24"/>
        </w:rPr>
        <w:t>design</w:t>
      </w:r>
      <w:r w:rsidR="003B3195" w:rsidRPr="00EA181F">
        <w:rPr>
          <w:rFonts w:ascii="Times New Roman" w:hAnsi="Times New Roman" w:cs="Times New Roman"/>
          <w:color w:val="4A7090" w:themeColor="background2" w:themeShade="80"/>
          <w:sz w:val="24"/>
          <w:szCs w:val="24"/>
        </w:rPr>
        <w:t xml:space="preserve">ed for matching sentences, </w:t>
      </w:r>
      <w:proofErr w:type="spellStart"/>
      <w:r w:rsidR="003B3195" w:rsidRPr="00EA181F">
        <w:rPr>
          <w:rFonts w:ascii="Times New Roman" w:hAnsi="Times New Roman" w:cs="Times New Roman"/>
          <w:i/>
          <w:iCs/>
          <w:color w:val="4A7090" w:themeColor="background2" w:themeShade="80"/>
          <w:sz w:val="24"/>
          <w:szCs w:val="24"/>
        </w:rPr>
        <w:t>lrd</w:t>
      </w:r>
      <w:r w:rsidR="00B84E74" w:rsidRPr="00EA181F">
        <w:rPr>
          <w:rFonts w:ascii="Times New Roman" w:hAnsi="Times New Roman" w:cs="Times New Roman"/>
          <w:color w:val="4A7090" w:themeColor="background2" w:themeShade="80"/>
          <w:sz w:val="24"/>
          <w:szCs w:val="24"/>
        </w:rPr>
        <w:t>’s</w:t>
      </w:r>
      <w:proofErr w:type="spellEnd"/>
      <w:r w:rsidR="00B84E74" w:rsidRPr="00EA181F">
        <w:rPr>
          <w:rFonts w:ascii="Times New Roman" w:hAnsi="Times New Roman" w:cs="Times New Roman"/>
          <w:color w:val="4A7090" w:themeColor="background2" w:themeShade="80"/>
          <w:sz w:val="24"/>
          <w:szCs w:val="24"/>
        </w:rPr>
        <w:t xml:space="preserve"> sentence scoring </w:t>
      </w:r>
      <w:r w:rsidR="00A354CB" w:rsidRPr="00EA181F">
        <w:rPr>
          <w:rFonts w:ascii="Times New Roman" w:hAnsi="Times New Roman" w:cs="Times New Roman"/>
          <w:color w:val="4A7090" w:themeColor="background2" w:themeShade="80"/>
          <w:sz w:val="24"/>
          <w:szCs w:val="24"/>
        </w:rPr>
        <w:t>matching</w:t>
      </w:r>
      <w:r w:rsidR="00B84E74" w:rsidRPr="00EA181F">
        <w:rPr>
          <w:rFonts w:ascii="Times New Roman" w:hAnsi="Times New Roman" w:cs="Times New Roman"/>
          <w:color w:val="4A7090" w:themeColor="background2" w:themeShade="80"/>
          <w:sz w:val="24"/>
          <w:szCs w:val="24"/>
        </w:rPr>
        <w:t xml:space="preserve"> provides additional functionality by </w:t>
      </w:r>
      <w:r w:rsidR="00C8480A" w:rsidRPr="00EA181F">
        <w:rPr>
          <w:rFonts w:ascii="Times New Roman" w:hAnsi="Times New Roman" w:cs="Times New Roman"/>
          <w:color w:val="4A7090" w:themeColor="background2" w:themeShade="80"/>
          <w:sz w:val="24"/>
          <w:szCs w:val="24"/>
        </w:rPr>
        <w:t xml:space="preserve">including output for omitted and extra items </w:t>
      </w:r>
      <w:r w:rsidR="00A354CB" w:rsidRPr="00EA181F">
        <w:rPr>
          <w:rFonts w:ascii="Times New Roman" w:hAnsi="Times New Roman" w:cs="Times New Roman"/>
          <w:color w:val="4A7090" w:themeColor="background2" w:themeShade="80"/>
          <w:sz w:val="24"/>
          <w:szCs w:val="24"/>
        </w:rPr>
        <w:t xml:space="preserve">from each participant’s response, allowing researchers to </w:t>
      </w:r>
      <w:r w:rsidR="00F37674" w:rsidRPr="00EA181F">
        <w:rPr>
          <w:rFonts w:ascii="Times New Roman" w:hAnsi="Times New Roman" w:cs="Times New Roman"/>
          <w:color w:val="4A7090" w:themeColor="background2" w:themeShade="80"/>
          <w:sz w:val="24"/>
          <w:szCs w:val="24"/>
        </w:rPr>
        <w:t>whether certain words in each sentence are commonly forgotten</w:t>
      </w:r>
      <w:r w:rsidR="00A354CB" w:rsidRPr="00EA181F">
        <w:rPr>
          <w:rFonts w:ascii="Times New Roman" w:hAnsi="Times New Roman" w:cs="Times New Roman"/>
          <w:color w:val="4A7090" w:themeColor="background2" w:themeShade="80"/>
          <w:sz w:val="24"/>
          <w:szCs w:val="24"/>
        </w:rPr>
        <w:t>.</w:t>
      </w:r>
      <w:r w:rsidR="00262264" w:rsidRPr="00EA181F">
        <w:rPr>
          <w:rFonts w:ascii="Times New Roman" w:hAnsi="Times New Roman" w:cs="Times New Roman"/>
          <w:color w:val="4A7090" w:themeColor="background2" w:themeShade="80"/>
          <w:sz w:val="24"/>
          <w:szCs w:val="24"/>
        </w:rPr>
        <w:t xml:space="preserve"> </w:t>
      </w:r>
      <w:del w:id="134" w:author="Mark Huff" w:date="2021-08-21T12:35:00Z">
        <w:r w:rsidR="00024029" w:rsidRPr="00024029" w:rsidDel="00A627E9">
          <w:rPr>
            <w:rFonts w:ascii="Times New Roman" w:hAnsi="Times New Roman" w:cs="Times New Roman"/>
            <w:color w:val="4A7090" w:themeColor="background2" w:themeShade="80"/>
            <w:sz w:val="24"/>
            <w:szCs w:val="24"/>
          </w:rPr>
          <w:delText>Furthermore, neither</w:delText>
        </w:r>
      </w:del>
      <w:ins w:id="135" w:author="Mark Huff" w:date="2021-08-21T12:35:00Z">
        <w:r>
          <w:rPr>
            <w:rFonts w:ascii="Times New Roman" w:hAnsi="Times New Roman" w:cs="Times New Roman"/>
            <w:color w:val="4A7090" w:themeColor="background2" w:themeShade="80"/>
            <w:sz w:val="24"/>
            <w:szCs w:val="24"/>
          </w:rPr>
          <w:t>Neither</w:t>
        </w:r>
      </w:ins>
      <w:r w:rsidR="00024029" w:rsidRPr="00024029">
        <w:rPr>
          <w:rFonts w:ascii="Times New Roman" w:hAnsi="Times New Roman" w:cs="Times New Roman"/>
          <w:color w:val="4A7090" w:themeColor="background2" w:themeShade="80"/>
          <w:sz w:val="24"/>
          <w:szCs w:val="24"/>
        </w:rPr>
        <w:t xml:space="preserve"> Autoscore nor TSR were designed to handle open-ended response tasks such as free</w:t>
      </w:r>
      <w:ins w:id="136" w:author="Mark Huff" w:date="2021-08-21T12:36:00Z">
        <w:r>
          <w:rPr>
            <w:rFonts w:ascii="Times New Roman" w:hAnsi="Times New Roman" w:cs="Times New Roman"/>
            <w:color w:val="4A7090" w:themeColor="background2" w:themeShade="80"/>
            <w:sz w:val="24"/>
            <w:szCs w:val="24"/>
          </w:rPr>
          <w:t xml:space="preserve"> </w:t>
        </w:r>
      </w:ins>
      <w:del w:id="137" w:author="Mark Huff" w:date="2021-08-21T12:36:00Z">
        <w:r w:rsidR="00024029" w:rsidRPr="00024029" w:rsidDel="00A627E9">
          <w:rPr>
            <w:rFonts w:ascii="Times New Roman" w:hAnsi="Times New Roman" w:cs="Times New Roman"/>
            <w:color w:val="4A7090" w:themeColor="background2" w:themeShade="80"/>
            <w:sz w:val="24"/>
            <w:szCs w:val="24"/>
          </w:rPr>
          <w:delText>-</w:delText>
        </w:r>
      </w:del>
      <w:r w:rsidR="00024029" w:rsidRPr="00024029">
        <w:rPr>
          <w:rFonts w:ascii="Times New Roman" w:hAnsi="Times New Roman" w:cs="Times New Roman"/>
          <w:color w:val="4A7090" w:themeColor="background2" w:themeShade="80"/>
          <w:sz w:val="24"/>
          <w:szCs w:val="24"/>
        </w:rPr>
        <w:t xml:space="preserve">recall, in which there is not always a direct one-to-one correspondence between participant responses and answer key items. </w:t>
      </w:r>
      <w:r w:rsidR="00262264" w:rsidRPr="00EA181F">
        <w:rPr>
          <w:rFonts w:ascii="Times New Roman" w:hAnsi="Times New Roman" w:cs="Times New Roman"/>
          <w:color w:val="4A7090" w:themeColor="background2" w:themeShade="80"/>
          <w:sz w:val="24"/>
          <w:szCs w:val="24"/>
        </w:rPr>
        <w:t xml:space="preserve">Finally, </w:t>
      </w:r>
      <w:proofErr w:type="spellStart"/>
      <w:r w:rsidR="007750A2" w:rsidRPr="00EA181F">
        <w:rPr>
          <w:rFonts w:ascii="Times New Roman" w:hAnsi="Times New Roman" w:cs="Times New Roman"/>
          <w:i/>
          <w:iCs/>
          <w:color w:val="4A7090" w:themeColor="background2" w:themeShade="80"/>
          <w:sz w:val="24"/>
          <w:szCs w:val="24"/>
        </w:rPr>
        <w:t>lrd</w:t>
      </w:r>
      <w:proofErr w:type="spellEnd"/>
      <w:r w:rsidR="007750A2" w:rsidRPr="00EA181F">
        <w:rPr>
          <w:rFonts w:ascii="Times New Roman" w:hAnsi="Times New Roman" w:cs="Times New Roman"/>
          <w:color w:val="4A7090" w:themeColor="background2" w:themeShade="80"/>
          <w:sz w:val="24"/>
          <w:szCs w:val="24"/>
        </w:rPr>
        <w:t xml:space="preserve"> includes </w:t>
      </w:r>
      <w:r w:rsidR="007750A2" w:rsidRPr="00EA181F">
        <w:rPr>
          <w:rFonts w:ascii="Times New Roman" w:hAnsi="Times New Roman" w:cs="Times New Roman"/>
          <w:color w:val="4A7090" w:themeColor="background2" w:themeShade="80"/>
          <w:sz w:val="24"/>
          <w:szCs w:val="24"/>
        </w:rPr>
        <w:lastRenderedPageBreak/>
        <w:t xml:space="preserve">several plotting and summary functions, allowing researchers to quickly assess trends in their scored output. </w:t>
      </w:r>
      <w:r w:rsidR="00EC0B08" w:rsidRPr="00EA181F">
        <w:rPr>
          <w:rFonts w:ascii="Times New Roman" w:hAnsi="Times New Roman" w:cs="Times New Roman"/>
          <w:color w:val="4A7090" w:themeColor="background2" w:themeShade="80"/>
          <w:sz w:val="24"/>
          <w:szCs w:val="24"/>
        </w:rPr>
        <w:t>Taken together</w:t>
      </w:r>
      <w:r w:rsidR="007750A2" w:rsidRPr="00EA181F">
        <w:rPr>
          <w:rFonts w:ascii="Times New Roman" w:hAnsi="Times New Roman" w:cs="Times New Roman"/>
          <w:color w:val="4A7090" w:themeColor="background2" w:themeShade="80"/>
          <w:sz w:val="24"/>
          <w:szCs w:val="24"/>
        </w:rPr>
        <w:t xml:space="preserve">, </w:t>
      </w:r>
      <w:proofErr w:type="spellStart"/>
      <w:r w:rsidR="007750A2" w:rsidRPr="00EA181F">
        <w:rPr>
          <w:rFonts w:ascii="Times New Roman" w:hAnsi="Times New Roman" w:cs="Times New Roman"/>
          <w:i/>
          <w:iCs/>
          <w:color w:val="4A7090" w:themeColor="background2" w:themeShade="80"/>
          <w:sz w:val="24"/>
          <w:szCs w:val="24"/>
        </w:rPr>
        <w:t>lrd</w:t>
      </w:r>
      <w:proofErr w:type="spellEnd"/>
      <w:r w:rsidR="007750A2" w:rsidRPr="00EA181F">
        <w:rPr>
          <w:rFonts w:ascii="Times New Roman" w:hAnsi="Times New Roman" w:cs="Times New Roman"/>
          <w:color w:val="4A7090" w:themeColor="background2" w:themeShade="80"/>
          <w:sz w:val="24"/>
          <w:szCs w:val="24"/>
        </w:rPr>
        <w:t xml:space="preserve"> provides</w:t>
      </w:r>
      <w:r w:rsidR="00F37674" w:rsidRPr="00EA181F">
        <w:rPr>
          <w:rFonts w:ascii="Times New Roman" w:hAnsi="Times New Roman" w:cs="Times New Roman"/>
          <w:color w:val="4A7090" w:themeColor="background2" w:themeShade="80"/>
          <w:sz w:val="24"/>
          <w:szCs w:val="24"/>
        </w:rPr>
        <w:t xml:space="preserve"> researchers with</w:t>
      </w:r>
      <w:r w:rsidR="007750A2" w:rsidRPr="00EA181F">
        <w:rPr>
          <w:rFonts w:ascii="Times New Roman" w:hAnsi="Times New Roman" w:cs="Times New Roman"/>
          <w:color w:val="4A7090" w:themeColor="background2" w:themeShade="80"/>
          <w:sz w:val="24"/>
          <w:szCs w:val="24"/>
        </w:rPr>
        <w:t xml:space="preserve"> </w:t>
      </w:r>
      <w:r w:rsidR="00EC0B08" w:rsidRPr="00EA181F">
        <w:rPr>
          <w:rFonts w:ascii="Times New Roman" w:hAnsi="Times New Roman" w:cs="Times New Roman"/>
          <w:color w:val="4A7090" w:themeColor="background2" w:themeShade="80"/>
          <w:sz w:val="24"/>
          <w:szCs w:val="24"/>
        </w:rPr>
        <w:t xml:space="preserve">a comprehensive set of tools </w:t>
      </w:r>
      <w:del w:id="138" w:author="Mark Huff" w:date="2021-08-21T12:36:00Z">
        <w:r w:rsidR="00EC0B08" w:rsidRPr="00EA181F" w:rsidDel="00A627E9">
          <w:rPr>
            <w:rFonts w:ascii="Times New Roman" w:hAnsi="Times New Roman" w:cs="Times New Roman"/>
            <w:color w:val="4A7090" w:themeColor="background2" w:themeShade="80"/>
            <w:sz w:val="24"/>
            <w:szCs w:val="24"/>
          </w:rPr>
          <w:delText xml:space="preserve">for </w:delText>
        </w:r>
        <w:r w:rsidR="006A2226" w:rsidRPr="00EA181F" w:rsidDel="00A627E9">
          <w:rPr>
            <w:rFonts w:ascii="Times New Roman" w:hAnsi="Times New Roman" w:cs="Times New Roman"/>
            <w:color w:val="4A7090" w:themeColor="background2" w:themeShade="80"/>
            <w:sz w:val="24"/>
            <w:szCs w:val="24"/>
          </w:rPr>
          <w:delText>easily</w:delText>
        </w:r>
      </w:del>
      <w:ins w:id="139" w:author="Mark Huff" w:date="2021-08-21T12:36:00Z">
        <w:r>
          <w:rPr>
            <w:rFonts w:ascii="Times New Roman" w:hAnsi="Times New Roman" w:cs="Times New Roman"/>
            <w:color w:val="4A7090" w:themeColor="background2" w:themeShade="80"/>
            <w:sz w:val="24"/>
            <w:szCs w:val="24"/>
          </w:rPr>
          <w:t>that are particularly tailored towards</w:t>
        </w:r>
      </w:ins>
      <w:r w:rsidR="006A2226" w:rsidRPr="00EA181F">
        <w:rPr>
          <w:rFonts w:ascii="Times New Roman" w:hAnsi="Times New Roman" w:cs="Times New Roman"/>
          <w:color w:val="4A7090" w:themeColor="background2" w:themeShade="80"/>
          <w:sz w:val="24"/>
          <w:szCs w:val="24"/>
        </w:rPr>
        <w:t xml:space="preserve"> </w:t>
      </w:r>
      <w:r w:rsidR="00C839F8" w:rsidRPr="00EA181F">
        <w:rPr>
          <w:rFonts w:ascii="Times New Roman" w:hAnsi="Times New Roman" w:cs="Times New Roman"/>
          <w:color w:val="4A7090" w:themeColor="background2" w:themeShade="80"/>
          <w:sz w:val="24"/>
          <w:szCs w:val="24"/>
        </w:rPr>
        <w:t>scoring lexical output from a variety of recall paradigms</w:t>
      </w:r>
      <w:ins w:id="140" w:author="Mark Huff" w:date="2021-08-21T12:36:00Z">
        <w:r>
          <w:rPr>
            <w:rFonts w:ascii="Times New Roman" w:hAnsi="Times New Roman" w:cs="Times New Roman"/>
            <w:color w:val="4A7090" w:themeColor="background2" w:themeShade="80"/>
            <w:sz w:val="24"/>
            <w:szCs w:val="24"/>
          </w:rPr>
          <w:t xml:space="preserve"> quickly and accurately</w:t>
        </w:r>
      </w:ins>
      <w:r w:rsidR="006A2226" w:rsidRPr="00EA181F">
        <w:rPr>
          <w:rFonts w:ascii="Times New Roman" w:hAnsi="Times New Roman" w:cs="Times New Roman"/>
          <w:color w:val="4A7090" w:themeColor="background2" w:themeShade="80"/>
          <w:sz w:val="24"/>
          <w:szCs w:val="24"/>
        </w:rPr>
        <w:t xml:space="preserve"> while also providing </w:t>
      </w:r>
      <w:del w:id="141" w:author="Mark Huff" w:date="2021-08-21T12:36:00Z">
        <w:r w:rsidR="006A2226" w:rsidRPr="00EA181F" w:rsidDel="00A627E9">
          <w:rPr>
            <w:rFonts w:ascii="Times New Roman" w:hAnsi="Times New Roman" w:cs="Times New Roman"/>
            <w:color w:val="4A7090" w:themeColor="background2" w:themeShade="80"/>
            <w:sz w:val="24"/>
            <w:szCs w:val="24"/>
          </w:rPr>
          <w:delText xml:space="preserve">functions </w:delText>
        </w:r>
      </w:del>
      <w:ins w:id="142" w:author="Mark Huff" w:date="2021-08-21T12:36:00Z">
        <w:r>
          <w:rPr>
            <w:rFonts w:ascii="Times New Roman" w:hAnsi="Times New Roman" w:cs="Times New Roman"/>
            <w:color w:val="4A7090" w:themeColor="background2" w:themeShade="80"/>
            <w:sz w:val="24"/>
            <w:szCs w:val="24"/>
          </w:rPr>
          <w:t>data visualization</w:t>
        </w:r>
        <w:r w:rsidRPr="00EA181F">
          <w:rPr>
            <w:rFonts w:ascii="Times New Roman" w:hAnsi="Times New Roman" w:cs="Times New Roman"/>
            <w:color w:val="4A7090" w:themeColor="background2" w:themeShade="80"/>
            <w:sz w:val="24"/>
            <w:szCs w:val="24"/>
          </w:rPr>
          <w:t xml:space="preserve"> </w:t>
        </w:r>
      </w:ins>
      <w:r w:rsidR="006A2226" w:rsidRPr="00EA181F">
        <w:rPr>
          <w:rFonts w:ascii="Times New Roman" w:hAnsi="Times New Roman" w:cs="Times New Roman"/>
          <w:color w:val="4A7090" w:themeColor="background2" w:themeShade="80"/>
          <w:sz w:val="24"/>
          <w:szCs w:val="24"/>
        </w:rPr>
        <w:t xml:space="preserve">for </w:t>
      </w:r>
      <w:del w:id="143" w:author="Mark Huff" w:date="2021-08-21T12:36:00Z">
        <w:r w:rsidR="006A2226" w:rsidRPr="00EA181F" w:rsidDel="00A627E9">
          <w:rPr>
            <w:rFonts w:ascii="Times New Roman" w:hAnsi="Times New Roman" w:cs="Times New Roman"/>
            <w:color w:val="4A7090" w:themeColor="background2" w:themeShade="80"/>
            <w:sz w:val="24"/>
            <w:szCs w:val="24"/>
          </w:rPr>
          <w:delText xml:space="preserve">easy </w:delText>
        </w:r>
      </w:del>
      <w:r w:rsidR="006A2226" w:rsidRPr="00EA181F">
        <w:rPr>
          <w:rFonts w:ascii="Times New Roman" w:hAnsi="Times New Roman" w:cs="Times New Roman"/>
          <w:color w:val="4A7090" w:themeColor="background2" w:themeShade="80"/>
          <w:sz w:val="24"/>
          <w:szCs w:val="24"/>
        </w:rPr>
        <w:t>data exploration.</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379BBDE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w:t>
      </w:r>
      <w:r w:rsidR="0093484D">
        <w:rPr>
          <w:rFonts w:ascii="Times New Roman" w:hAnsi="Times New Roman" w:cs="Times New Roman"/>
          <w:sz w:val="24"/>
          <w:szCs w:val="24"/>
        </w:rPr>
        <w:t xml:space="preserve">few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w:t>
      </w:r>
      <w:r w:rsidR="0093484D">
        <w:rPr>
          <w:rFonts w:ascii="Times New Roman" w:hAnsi="Times New Roman" w:cs="Times New Roman"/>
          <w:sz w:val="24"/>
          <w:szCs w:val="24"/>
        </w:rPr>
        <w:t>of saving</w:t>
      </w:r>
      <w:r>
        <w:rPr>
          <w:rFonts w:ascii="Times New Roman" w:hAnsi="Times New Roman" w:cs="Times New Roman"/>
          <w:sz w:val="24"/>
          <w:szCs w:val="24"/>
        </w:rPr>
        <w:t xml:space="preser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proofErr w:type="spellStart"/>
      <w:r w:rsidR="0012699B" w:rsidRPr="0012699B">
        <w:rPr>
          <w:rFonts w:ascii="Times New Roman" w:hAnsi="Times New Roman" w:cs="Times New Roman"/>
          <w:i/>
          <w:iCs/>
          <w:sz w:val="24"/>
          <w:szCs w:val="24"/>
        </w:rPr>
        <w:t>lrd</w:t>
      </w:r>
      <w:proofErr w:type="spellEnd"/>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BAA9BE3"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5B2B497A" w14:textId="75CA645E" w:rsidR="001A160B" w:rsidRPr="001A160B" w:rsidRDefault="001A160B" w:rsidP="001A160B">
      <w:pPr>
        <w:spacing w:after="0" w:line="480" w:lineRule="auto"/>
        <w:ind w:left="720" w:hanging="720"/>
        <w:rPr>
          <w:rFonts w:ascii="Times New Roman" w:hAnsi="Times New Roman" w:cs="Times New Roman"/>
          <w:sz w:val="24"/>
          <w:szCs w:val="24"/>
        </w:rPr>
      </w:pPr>
      <w:r w:rsidRPr="001A160B">
        <w:rPr>
          <w:rFonts w:ascii="Times New Roman" w:hAnsi="Times New Roman" w:cs="Times New Roman"/>
          <w:sz w:val="24"/>
          <w:szCs w:val="24"/>
        </w:rPr>
        <w:t xml:space="preserve">Levenshtein, V. I. (1966). Binary codes capable of correcting deletions, insertions, and reversals. </w:t>
      </w:r>
      <w:r w:rsidRPr="001A160B">
        <w:rPr>
          <w:rFonts w:ascii="Times New Roman" w:hAnsi="Times New Roman" w:cs="Times New Roman"/>
          <w:i/>
          <w:iCs/>
          <w:sz w:val="24"/>
          <w:szCs w:val="24"/>
        </w:rPr>
        <w:t>Soviet Physics-Doklady, 10</w:t>
      </w:r>
      <w:r w:rsidRPr="001A160B">
        <w:rPr>
          <w:rFonts w:ascii="Times New Roman" w:hAnsi="Times New Roman" w:cs="Times New Roman"/>
          <w:sz w:val="24"/>
          <w:szCs w:val="24"/>
        </w:rPr>
        <w:t>(8), 707-710</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6CD17E7D"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Maxwell, N. P., &amp; Huff, M. J. (</w:t>
      </w:r>
      <w:r w:rsidR="00022A59">
        <w:rPr>
          <w:rFonts w:ascii="Times New Roman" w:hAnsi="Times New Roman" w:cs="Times New Roman"/>
          <w:sz w:val="24"/>
        </w:rPr>
        <w:t>2021</w:t>
      </w:r>
      <w:r w:rsidRPr="00F01AD5">
        <w:rPr>
          <w:rFonts w:ascii="Times New Roman" w:hAnsi="Times New Roman" w:cs="Times New Roman"/>
          <w:sz w:val="24"/>
        </w:rPr>
        <w:t xml:space="preserve">). The deceptive nature of associative word pairs: The effects of associative direction on judgments of learning. </w:t>
      </w:r>
      <w:r w:rsidRPr="00F01AD5">
        <w:rPr>
          <w:rFonts w:ascii="Times New Roman" w:hAnsi="Times New Roman" w:cs="Times New Roman"/>
          <w:i/>
          <w:iCs/>
          <w:sz w:val="24"/>
        </w:rPr>
        <w:t>Psychological Research</w:t>
      </w:r>
      <w:r w:rsidR="00022A59">
        <w:rPr>
          <w:rFonts w:ascii="Times New Roman" w:hAnsi="Times New Roman" w:cs="Times New Roman"/>
          <w:i/>
          <w:iCs/>
          <w:sz w:val="24"/>
        </w:rPr>
        <w:t>, 85</w:t>
      </w:r>
      <w:r w:rsidR="00022A59">
        <w:rPr>
          <w:rFonts w:ascii="Times New Roman" w:hAnsi="Times New Roman" w:cs="Times New Roman"/>
          <w:sz w:val="24"/>
        </w:rPr>
        <w:t>(4), 1757-1775</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144"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145"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2CCD0E38" w:rsidR="003D1913" w:rsidRPr="00C474E9" w:rsidRDefault="003D1913" w:rsidP="00EE412F">
      <w:pPr>
        <w:spacing w:line="240" w:lineRule="auto"/>
        <w:contextualSpacing/>
        <w:rPr>
          <w:rFonts w:ascii="Times New Roman" w:hAnsi="Times New Roman" w:cs="Times New Roman"/>
          <w:i/>
          <w:iCs/>
          <w:sz w:val="24"/>
          <w:szCs w:val="24"/>
        </w:rPr>
      </w:pPr>
      <w:bookmarkStart w:id="146" w:name="_Hlk42075142"/>
      <w:bookmarkStart w:id="147" w:name="_Hlk42075069"/>
      <w:bookmarkEnd w:id="145"/>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w:t>
      </w:r>
      <w:r w:rsidR="001E350C">
        <w:rPr>
          <w:rFonts w:ascii="Times New Roman" w:hAnsi="Times New Roman" w:cs="Times New Roman"/>
          <w:i/>
          <w:iCs/>
          <w:sz w:val="24"/>
          <w:szCs w:val="24"/>
        </w:rPr>
        <w:t>-</w:t>
      </w:r>
      <w:r w:rsidR="00B7696D">
        <w:rPr>
          <w:rFonts w:ascii="Times New Roman" w:hAnsi="Times New Roman" w:cs="Times New Roman"/>
          <w:i/>
          <w:iCs/>
          <w:sz w:val="24"/>
          <w:szCs w:val="24"/>
        </w:rPr>
        <w:t>Recall</w:t>
      </w:r>
    </w:p>
    <w:bookmarkEnd w:id="146"/>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144"/>
    <w:bookmarkEnd w:id="147"/>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148"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149"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149"/>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proofErr w:type="spellStart"/>
      <w:r w:rsidR="00E33D8C" w:rsidRPr="00BB64BB">
        <w:rPr>
          <w:rFonts w:ascii="Times New Roman" w:hAnsi="Times New Roman" w:cs="Times New Roman"/>
          <w:i/>
          <w:iCs/>
          <w:sz w:val="24"/>
          <w:szCs w:val="24"/>
        </w:rPr>
        <w:t>lrd</w:t>
      </w:r>
      <w:proofErr w:type="spellEnd"/>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148"/>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w:t>
      </w:r>
      <w:proofErr w:type="spellStart"/>
      <w:r w:rsidR="00B35705" w:rsidRPr="00BB64BB">
        <w:rPr>
          <w:rFonts w:ascii="Times New Roman" w:hAnsi="Times New Roman" w:cs="Times New Roman"/>
          <w:i/>
          <w:iCs/>
          <w:sz w:val="24"/>
          <w:szCs w:val="24"/>
        </w:rPr>
        <w:t>lrd</w:t>
      </w:r>
      <w:proofErr w:type="spellEnd"/>
      <w:r w:rsidR="00B35705" w:rsidRPr="00BB64BB">
        <w:rPr>
          <w:rFonts w:ascii="Times New Roman" w:hAnsi="Times New Roman" w:cs="Times New Roman"/>
          <w:i/>
          <w:iCs/>
          <w:sz w:val="24"/>
          <w:szCs w:val="24"/>
        </w:rPr>
        <w:t xml:space="preserve">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proofErr w:type="spellStart"/>
            <w:r w:rsidRPr="00BB64BB">
              <w:rPr>
                <w:rFonts w:ascii="Times New Roman" w:hAnsi="Times New Roman" w:cs="Times New Roman"/>
                <w:i/>
                <w:iCs/>
                <w:sz w:val="24"/>
                <w:szCs w:val="24"/>
              </w:rPr>
              <w:t>lrd</w:t>
            </w:r>
            <w:proofErr w:type="spellEnd"/>
            <w:r w:rsidRPr="00BB64BB">
              <w:rPr>
                <w:rFonts w:ascii="Times New Roman" w:hAnsi="Times New Roman" w:cs="Times New Roman"/>
                <w:i/>
                <w:iCs/>
                <w:sz w:val="24"/>
                <w:szCs w:val="24"/>
              </w:rPr>
              <w:t xml:space="preserve">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proofErr w:type="spellStart"/>
      <w:r w:rsidR="008976BA" w:rsidRPr="00BB64BB">
        <w:rPr>
          <w:rFonts w:ascii="Times New Roman" w:hAnsi="Times New Roman" w:cs="Times New Roman"/>
          <w:i/>
          <w:iCs/>
          <w:sz w:val="24"/>
          <w:szCs w:val="24"/>
        </w:rPr>
        <w:t>lrd</w:t>
      </w:r>
      <w:proofErr w:type="spellEnd"/>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150"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proofErr w:type="spellStart"/>
      <w:r w:rsidR="00DB0D79" w:rsidRPr="00CD198F">
        <w:rPr>
          <w:rFonts w:ascii="Times New Roman" w:hAnsi="Times New Roman"/>
          <w:i/>
          <w:iCs/>
          <w:sz w:val="24"/>
          <w:szCs w:val="24"/>
        </w:rPr>
        <w:t>lrd</w:t>
      </w:r>
      <w:proofErr w:type="spellEnd"/>
      <w:r w:rsidR="00DB0D79" w:rsidRPr="00CD198F">
        <w:rPr>
          <w:rFonts w:ascii="Times New Roman" w:hAnsi="Times New Roman"/>
          <w:i/>
          <w:iCs/>
          <w:sz w:val="24"/>
          <w:szCs w:val="24"/>
        </w:rPr>
        <w:t xml:space="preserve">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proofErr w:type="spellStart"/>
      <w:r w:rsidR="00036277" w:rsidRPr="00CD198F">
        <w:rPr>
          <w:rFonts w:ascii="Times New Roman" w:hAnsi="Times New Roman" w:cs="Times New Roman"/>
          <w:i/>
          <w:iCs/>
          <w:sz w:val="24"/>
          <w:szCs w:val="24"/>
        </w:rPr>
        <w:t>lrd</w:t>
      </w:r>
      <w:proofErr w:type="spellEnd"/>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150"/>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6C3D22F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left w:val="nil"/>
              <w:bottom w:val="nil"/>
              <w:right w:val="nil"/>
            </w:tcBorders>
          </w:tcPr>
          <w:p w14:paraId="70B93713" w14:textId="22E8BDDE"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94</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1D19BDE0"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w:t>
            </w:r>
            <w:r w:rsidR="00C565E0">
              <w:rPr>
                <w:rFonts w:ascii="Times New Roman" w:hAnsi="Times New Roman" w:cs="Times New Roman"/>
                <w:sz w:val="24"/>
                <w:szCs w:val="24"/>
              </w:rPr>
              <w:t>6</w:t>
            </w:r>
          </w:p>
        </w:tc>
        <w:tc>
          <w:tcPr>
            <w:tcW w:w="1596" w:type="dxa"/>
            <w:tcBorders>
              <w:top w:val="nil"/>
              <w:left w:val="nil"/>
              <w:bottom w:val="nil"/>
              <w:right w:val="nil"/>
            </w:tcBorders>
          </w:tcPr>
          <w:p w14:paraId="55BBBB16" w14:textId="0E5E8871"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95</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66DC3F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4</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0FEEF75A" w:rsidR="00203F12" w:rsidRPr="006C7A34" w:rsidRDefault="00C565E0" w:rsidP="006C7A34">
            <w:pPr>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0DF41132"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0</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4A1CEAF8"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6</w:t>
            </w:r>
          </w:p>
          <w:p w14:paraId="68F3AFA7" w14:textId="0A0F5ECF"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7A69885" w14:textId="2DDBC84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6AA31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p w14:paraId="635461FC" w14:textId="082C7EB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2EBEEE7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1</w:t>
            </w:r>
          </w:p>
        </w:tc>
        <w:tc>
          <w:tcPr>
            <w:tcW w:w="1596" w:type="dxa"/>
            <w:tcBorders>
              <w:top w:val="nil"/>
              <w:left w:val="nil"/>
              <w:bottom w:val="nil"/>
              <w:right w:val="nil"/>
            </w:tcBorders>
          </w:tcPr>
          <w:p w14:paraId="52A6A9C7" w14:textId="1B414EA9"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C565E0">
              <w:rPr>
                <w:rFonts w:ascii="Times New Roman" w:hAnsi="Times New Roman" w:cs="Times New Roman"/>
                <w:sz w:val="24"/>
                <w:szCs w:val="24"/>
              </w:rPr>
              <w:t>3</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62EBF4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8</w:t>
            </w:r>
          </w:p>
        </w:tc>
        <w:tc>
          <w:tcPr>
            <w:tcW w:w="1596" w:type="dxa"/>
            <w:tcBorders>
              <w:top w:val="nil"/>
              <w:left w:val="nil"/>
              <w:bottom w:val="nil"/>
              <w:right w:val="nil"/>
            </w:tcBorders>
          </w:tcPr>
          <w:p w14:paraId="4FDFD273" w14:textId="362D23B3"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0BECEDD0"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8857854" w14:textId="6B58F38C"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E52DB09"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6</w:t>
            </w:r>
          </w:p>
        </w:tc>
        <w:tc>
          <w:tcPr>
            <w:tcW w:w="1596" w:type="dxa"/>
            <w:tcBorders>
              <w:top w:val="nil"/>
              <w:left w:val="nil"/>
              <w:bottom w:val="nil"/>
              <w:right w:val="nil"/>
            </w:tcBorders>
          </w:tcPr>
          <w:p w14:paraId="6F032C9F" w14:textId="51ED8F0D"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96</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20343131" w:rsidR="00A74088" w:rsidRPr="006C7A34" w:rsidRDefault="007D1707" w:rsidP="006C7A34">
            <w:pPr>
              <w:jc w:val="center"/>
              <w:rPr>
                <w:rFonts w:ascii="Times New Roman" w:hAnsi="Times New Roman" w:cs="Times New Roman"/>
                <w:sz w:val="24"/>
                <w:szCs w:val="24"/>
              </w:rPr>
            </w:pPr>
            <w:r>
              <w:rPr>
                <w:rFonts w:ascii="Times New Roman" w:hAnsi="Times New Roman" w:cs="Times New Roman"/>
                <w:sz w:val="24"/>
                <w:szCs w:val="24"/>
              </w:rPr>
              <w:t>93</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175B803F"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70A1A15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w:t>
            </w:r>
            <w:r w:rsidR="007D1707">
              <w:rPr>
                <w:rFonts w:ascii="Times New Roman" w:hAnsi="Times New Roman" w:cs="Times New Roman"/>
                <w:sz w:val="24"/>
                <w:szCs w:val="24"/>
              </w:rPr>
              <w:t>2</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480BF47D"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proofErr w:type="spellStart"/>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685C7F">
        <w:rPr>
          <w:rFonts w:ascii="Courier New" w:hAnsi="Courier New" w:cs="Courier New"/>
          <w:sz w:val="20"/>
          <w:szCs w:val="20"/>
        </w:rPr>
        <w:t>multiple</w:t>
      </w:r>
      <w:proofErr w:type="spellEnd"/>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commentRangeStart w:id="151"/>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commentRangeEnd w:id="151"/>
      <w:r w:rsidR="00EA181F">
        <w:rPr>
          <w:rStyle w:val="CommentReference"/>
        </w:rPr>
        <w:commentReference w:id="151"/>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0972C46B"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w:t>
      </w:r>
      <w:r w:rsidR="001E350C">
        <w:rPr>
          <w:rFonts w:ascii="Times New Roman" w:hAnsi="Times New Roman" w:cs="Times New Roman"/>
          <w:i/>
          <w:iCs/>
          <w:sz w:val="24"/>
          <w:szCs w:val="24"/>
        </w:rPr>
        <w:t>-</w:t>
      </w:r>
      <w:r w:rsidR="00FD6CD0" w:rsidRPr="009A477D">
        <w:rPr>
          <w:rFonts w:ascii="Times New Roman" w:hAnsi="Times New Roman" w:cs="Times New Roman"/>
          <w:i/>
          <w:iCs/>
          <w:sz w:val="24"/>
          <w:szCs w:val="24"/>
        </w:rPr>
        <w:t>recall</w:t>
      </w:r>
      <w:r w:rsidR="006A725E" w:rsidRPr="009A477D">
        <w:rPr>
          <w:rFonts w:ascii="Times New Roman" w:hAnsi="Times New Roman" w:cs="Times New Roman"/>
          <w:i/>
          <w:iCs/>
          <w:sz w:val="24"/>
          <w:szCs w:val="24"/>
        </w:rPr>
        <w:t xml:space="preserve"> as a Function of Human Coded and </w:t>
      </w:r>
      <w:proofErr w:type="spellStart"/>
      <w:r w:rsidR="006A725E" w:rsidRPr="009A477D">
        <w:rPr>
          <w:rFonts w:ascii="Times New Roman" w:hAnsi="Times New Roman" w:cs="Times New Roman"/>
          <w:i/>
          <w:iCs/>
          <w:sz w:val="24"/>
          <w:szCs w:val="24"/>
        </w:rPr>
        <w:t>lrd</w:t>
      </w:r>
      <w:proofErr w:type="spellEnd"/>
      <w:r w:rsidR="006A725E" w:rsidRPr="009A477D">
        <w:rPr>
          <w:rFonts w:ascii="Times New Roman" w:hAnsi="Times New Roman" w:cs="Times New Roman"/>
          <w:i/>
          <w:iCs/>
          <w:sz w:val="24"/>
          <w:szCs w:val="24"/>
        </w:rPr>
        <w:t xml:space="preserve">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4</w:t>
            </w:r>
          </w:p>
        </w:tc>
      </w:tr>
      <w:tr w:rsidR="00BF06DE" w:rsidRPr="009A477D" w14:paraId="4E449A97" w14:textId="6172CD12" w:rsidTr="00BF06DE">
        <w:tc>
          <w:tcPr>
            <w:tcW w:w="1710" w:type="dxa"/>
            <w:tcBorders>
              <w:left w:val="nil"/>
              <w:bottom w:val="nil"/>
              <w:right w:val="nil"/>
            </w:tcBorders>
          </w:tcPr>
          <w:p w14:paraId="127C71EE" w14:textId="5838E7A1"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0032384F">
              <w:rPr>
                <w:rFonts w:ascii="Times New Roman" w:hAnsi="Times New Roman" w:cs="Times New Roman"/>
                <w:sz w:val="24"/>
                <w:szCs w:val="24"/>
              </w:rPr>
              <w:t>h</w:t>
            </w:r>
            <w:r w:rsidRPr="009A477D">
              <w:rPr>
                <w:rFonts w:ascii="Times New Roman" w:hAnsi="Times New Roman" w:cs="Times New Roman"/>
                <w:sz w:val="24"/>
                <w:szCs w:val="24"/>
              </w:rPr>
              <w:t>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A20C15" w:rsidRPr="009A477D" w14:paraId="0C2EA72B" w14:textId="763609B5" w:rsidTr="00BF06DE">
        <w:tc>
          <w:tcPr>
            <w:tcW w:w="1710" w:type="dxa"/>
            <w:tcBorders>
              <w:top w:val="nil"/>
              <w:left w:val="nil"/>
              <w:bottom w:val="nil"/>
              <w:right w:val="nil"/>
            </w:tcBorders>
          </w:tcPr>
          <w:p w14:paraId="5B92AC48"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A20C15" w:rsidRPr="009A477D" w:rsidRDefault="00A20C15" w:rsidP="00A20C15">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28306033"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49.29 (</w:t>
            </w:r>
            <w:r w:rsidR="00E03465">
              <w:rPr>
                <w:rFonts w:ascii="Times New Roman" w:hAnsi="Times New Roman" w:cs="Times New Roman"/>
                <w:sz w:val="24"/>
                <w:szCs w:val="24"/>
              </w:rPr>
              <w:t>2.74</w:t>
            </w:r>
            <w:r>
              <w:rPr>
                <w:rFonts w:ascii="Times New Roman" w:hAnsi="Times New Roman" w:cs="Times New Roman"/>
                <w:sz w:val="24"/>
                <w:szCs w:val="24"/>
              </w:rPr>
              <w:t>)</w:t>
            </w:r>
          </w:p>
        </w:tc>
        <w:tc>
          <w:tcPr>
            <w:tcW w:w="912" w:type="dxa"/>
            <w:tcBorders>
              <w:top w:val="nil"/>
              <w:left w:val="nil"/>
              <w:bottom w:val="nil"/>
              <w:right w:val="nil"/>
            </w:tcBorders>
          </w:tcPr>
          <w:p w14:paraId="0FFB42FB" w14:textId="56359871"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35455945" w14:textId="77777777"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289670B" w14:textId="5A5F7217" w:rsidTr="00BF06DE">
        <w:trPr>
          <w:trHeight w:val="198"/>
        </w:trPr>
        <w:tc>
          <w:tcPr>
            <w:tcW w:w="1710" w:type="dxa"/>
            <w:tcBorders>
              <w:top w:val="nil"/>
              <w:left w:val="nil"/>
              <w:bottom w:val="nil"/>
              <w:right w:val="nil"/>
            </w:tcBorders>
          </w:tcPr>
          <w:p w14:paraId="791A600E"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A20C15" w:rsidRPr="009A477D" w:rsidRDefault="00A20C15" w:rsidP="00A20C15">
            <w:pPr>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4C64D061"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w:t>
            </w:r>
            <w:r w:rsidR="00670C66">
              <w:rPr>
                <w:rFonts w:ascii="Times New Roman" w:hAnsi="Times New Roman" w:cs="Times New Roman"/>
                <w:sz w:val="24"/>
                <w:szCs w:val="24"/>
              </w:rPr>
              <w:t xml:space="preserve">83 </w:t>
            </w:r>
            <w:r>
              <w:rPr>
                <w:rFonts w:ascii="Times New Roman" w:hAnsi="Times New Roman" w:cs="Times New Roman"/>
                <w:sz w:val="24"/>
                <w:szCs w:val="24"/>
              </w:rPr>
              <w:t>(</w:t>
            </w:r>
            <w:r w:rsidR="00E03465">
              <w:rPr>
                <w:rFonts w:ascii="Times New Roman" w:hAnsi="Times New Roman" w:cs="Times New Roman"/>
                <w:sz w:val="24"/>
                <w:szCs w:val="24"/>
              </w:rPr>
              <w:t>2.73</w:t>
            </w:r>
            <w:r>
              <w:rPr>
                <w:rFonts w:ascii="Times New Roman" w:hAnsi="Times New Roman" w:cs="Times New Roman"/>
                <w:sz w:val="24"/>
                <w:szCs w:val="24"/>
              </w:rPr>
              <w:t>)</w:t>
            </w:r>
          </w:p>
        </w:tc>
        <w:tc>
          <w:tcPr>
            <w:tcW w:w="912" w:type="dxa"/>
            <w:tcBorders>
              <w:top w:val="nil"/>
              <w:left w:val="nil"/>
              <w:bottom w:val="nil"/>
              <w:right w:val="nil"/>
            </w:tcBorders>
          </w:tcPr>
          <w:p w14:paraId="66BA7A77" w14:textId="068A8A3C"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0.01</w:t>
            </w:r>
          </w:p>
        </w:tc>
        <w:tc>
          <w:tcPr>
            <w:tcW w:w="912" w:type="dxa"/>
            <w:tcBorders>
              <w:top w:val="nil"/>
              <w:left w:val="nil"/>
              <w:bottom w:val="nil"/>
              <w:right w:val="nil"/>
            </w:tcBorders>
          </w:tcPr>
          <w:p w14:paraId="1AF92377" w14:textId="32EE24A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62D245D9" w14:textId="1DA3EF10"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D4E2414" w14:textId="57E370FF" w:rsidTr="009C36C6">
        <w:trPr>
          <w:trHeight w:val="207"/>
        </w:trPr>
        <w:tc>
          <w:tcPr>
            <w:tcW w:w="1710" w:type="dxa"/>
            <w:tcBorders>
              <w:top w:val="nil"/>
              <w:left w:val="nil"/>
              <w:bottom w:val="nil"/>
              <w:right w:val="nil"/>
            </w:tcBorders>
          </w:tcPr>
          <w:p w14:paraId="59D15538"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A20C15" w:rsidRPr="009A477D" w:rsidRDefault="00A20C15" w:rsidP="00A20C15">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7B919A31"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50.69 (</w:t>
            </w:r>
            <w:r w:rsidR="00E03465">
              <w:rPr>
                <w:rFonts w:ascii="Times New Roman" w:hAnsi="Times New Roman" w:cs="Times New Roman"/>
                <w:sz w:val="24"/>
                <w:szCs w:val="24"/>
              </w:rPr>
              <w:t>2.75</w:t>
            </w:r>
            <w:r>
              <w:rPr>
                <w:rFonts w:ascii="Times New Roman" w:hAnsi="Times New Roman" w:cs="Times New Roman"/>
                <w:sz w:val="24"/>
                <w:szCs w:val="24"/>
              </w:rPr>
              <w:t>)</w:t>
            </w:r>
          </w:p>
        </w:tc>
        <w:tc>
          <w:tcPr>
            <w:tcW w:w="912" w:type="dxa"/>
            <w:tcBorders>
              <w:top w:val="nil"/>
              <w:left w:val="nil"/>
              <w:bottom w:val="nil"/>
              <w:right w:val="nil"/>
            </w:tcBorders>
          </w:tcPr>
          <w:p w14:paraId="434716F0" w14:textId="7F111C1C"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1947C750" w14:textId="359CFE1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0.09</w:t>
            </w:r>
          </w:p>
        </w:tc>
        <w:tc>
          <w:tcPr>
            <w:tcW w:w="912" w:type="dxa"/>
            <w:tcBorders>
              <w:top w:val="nil"/>
              <w:left w:val="nil"/>
              <w:bottom w:val="nil"/>
              <w:right w:val="nil"/>
            </w:tcBorders>
          </w:tcPr>
          <w:p w14:paraId="71B5FE88" w14:textId="63B754B1"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3" w:type="dxa"/>
            <w:tcBorders>
              <w:top w:val="nil"/>
              <w:left w:val="nil"/>
              <w:bottom w:val="nil"/>
              <w:right w:val="nil"/>
            </w:tcBorders>
          </w:tcPr>
          <w:p w14:paraId="6DF2A9A1" w14:textId="0CFD4162"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381E5B2D" w14:textId="0C7FB7CC" w:rsidTr="00BF06DE">
        <w:tc>
          <w:tcPr>
            <w:tcW w:w="1710" w:type="dxa"/>
            <w:tcBorders>
              <w:top w:val="nil"/>
              <w:left w:val="nil"/>
              <w:bottom w:val="nil"/>
              <w:right w:val="nil"/>
            </w:tcBorders>
          </w:tcPr>
          <w:p w14:paraId="18D394F1"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36432BB2"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52.48 (</w:t>
            </w:r>
            <w:r w:rsidR="00E03465">
              <w:rPr>
                <w:rFonts w:ascii="Times New Roman" w:hAnsi="Times New Roman" w:cs="Times New Roman"/>
                <w:sz w:val="24"/>
                <w:szCs w:val="24"/>
              </w:rPr>
              <w:t>3.16</w:t>
            </w:r>
            <w:r>
              <w:rPr>
                <w:rFonts w:ascii="Times New Roman" w:hAnsi="Times New Roman" w:cs="Times New Roman"/>
                <w:sz w:val="24"/>
                <w:szCs w:val="24"/>
              </w:rPr>
              <w:t>)</w:t>
            </w:r>
          </w:p>
        </w:tc>
        <w:tc>
          <w:tcPr>
            <w:tcW w:w="912" w:type="dxa"/>
            <w:tcBorders>
              <w:top w:val="nil"/>
              <w:left w:val="nil"/>
              <w:bottom w:val="nil"/>
              <w:right w:val="nil"/>
            </w:tcBorders>
          </w:tcPr>
          <w:p w14:paraId="2B9CB2F4" w14:textId="54D01C2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58A0472" w14:textId="34080D97"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0AD96009" w14:textId="515B740F"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5045EBD8" w14:textId="3A6E91EE" w:rsidR="00A20C15" w:rsidRPr="009A477D" w:rsidRDefault="00670C66"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2575AE9D" w14:textId="2D566A49"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37F74F4" w14:textId="0A69A16F" w:rsidTr="00BF06DE">
        <w:tc>
          <w:tcPr>
            <w:tcW w:w="1710" w:type="dxa"/>
            <w:tcBorders>
              <w:top w:val="nil"/>
              <w:left w:val="nil"/>
              <w:bottom w:val="nil"/>
              <w:right w:val="nil"/>
            </w:tcBorders>
          </w:tcPr>
          <w:p w14:paraId="5BAE42A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A20C15" w:rsidRPr="009A477D" w:rsidRDefault="00A20C15" w:rsidP="00A20C15">
            <w:pPr>
              <w:spacing w:after="120"/>
              <w:contextualSpacing/>
              <w:rPr>
                <w:rFonts w:ascii="Times New Roman" w:hAnsi="Times New Roman" w:cs="Times New Roman"/>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6E39AA1D" w:rsidR="00A20C15" w:rsidRPr="009A477D" w:rsidDel="0022419C"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53.10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42DC3874" w14:textId="50553875" w:rsidR="00A20C15" w:rsidRPr="009A477D" w:rsidDel="0022419C"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156E951B" w14:textId="288A0376"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4E5AF3EA" w14:textId="63E798CF"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24C4050" w14:textId="102D67D7"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24BEA8C" w14:textId="05B8CCC3"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1162D593" w14:textId="7615743F"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7A60A02F" w14:textId="17A82F5D" w:rsidTr="00BF06DE">
        <w:tc>
          <w:tcPr>
            <w:tcW w:w="1710" w:type="dxa"/>
            <w:tcBorders>
              <w:top w:val="nil"/>
              <w:left w:val="nil"/>
              <w:bottom w:val="nil"/>
              <w:right w:val="nil"/>
            </w:tcBorders>
          </w:tcPr>
          <w:p w14:paraId="31F32447"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A20C15" w:rsidRPr="009A477D" w:rsidRDefault="00A20C15" w:rsidP="00A20C15">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03890A1C" w14:textId="02EC6A13"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53.15 (</w:t>
            </w:r>
            <w:r w:rsidR="00E03465">
              <w:rPr>
                <w:rFonts w:ascii="Times New Roman" w:hAnsi="Times New Roman" w:cs="Times New Roman"/>
                <w:sz w:val="24"/>
                <w:szCs w:val="24"/>
              </w:rPr>
              <w:t>3.24</w:t>
            </w:r>
            <w:r>
              <w:rPr>
                <w:rFonts w:ascii="Times New Roman" w:hAnsi="Times New Roman" w:cs="Times New Roman"/>
                <w:sz w:val="24"/>
                <w:szCs w:val="24"/>
              </w:rPr>
              <w:t>)</w:t>
            </w:r>
          </w:p>
        </w:tc>
        <w:tc>
          <w:tcPr>
            <w:tcW w:w="912" w:type="dxa"/>
            <w:tcBorders>
              <w:top w:val="nil"/>
              <w:left w:val="nil"/>
              <w:bottom w:val="nil"/>
              <w:right w:val="nil"/>
            </w:tcBorders>
          </w:tcPr>
          <w:p w14:paraId="3B5588D9" w14:textId="72DA4409"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5B6FBAE8" w14:textId="0435C562" w:rsidR="00A20C15" w:rsidRPr="00BD4DDC" w:rsidRDefault="00670C66" w:rsidP="00A20C15">
            <w:pPr>
              <w:spacing w:after="120"/>
              <w:contextualSpacing/>
              <w:jc w:val="center"/>
              <w:rPr>
                <w:rFonts w:ascii="Times New Roman" w:hAnsi="Times New Roman" w:cs="Times New Roman"/>
                <w:sz w:val="24"/>
                <w:szCs w:val="24"/>
              </w:rPr>
            </w:pPr>
            <w:r w:rsidRPr="00BD4DDC">
              <w:rPr>
                <w:rFonts w:ascii="Times New Roman" w:hAnsi="Times New Roman" w:cs="Times New Roman"/>
                <w:sz w:val="24"/>
                <w:szCs w:val="24"/>
              </w:rPr>
              <w:t>0.23</w:t>
            </w:r>
          </w:p>
        </w:tc>
        <w:tc>
          <w:tcPr>
            <w:tcW w:w="912" w:type="dxa"/>
            <w:tcBorders>
              <w:top w:val="nil"/>
              <w:left w:val="nil"/>
              <w:bottom w:val="nil"/>
              <w:right w:val="nil"/>
            </w:tcBorders>
          </w:tcPr>
          <w:p w14:paraId="68623A75" w14:textId="16743454"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0.20</w:t>
            </w:r>
          </w:p>
        </w:tc>
        <w:tc>
          <w:tcPr>
            <w:tcW w:w="913" w:type="dxa"/>
            <w:tcBorders>
              <w:top w:val="nil"/>
              <w:left w:val="nil"/>
              <w:bottom w:val="nil"/>
              <w:right w:val="nil"/>
            </w:tcBorders>
          </w:tcPr>
          <w:p w14:paraId="1B699517" w14:textId="721323EB" w:rsidR="00A20C15" w:rsidRPr="009A477D" w:rsidRDefault="00670C66"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3C894D20" w14:textId="11005A91" w:rsidR="00A20C15" w:rsidRPr="009A477D" w:rsidRDefault="001606E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0.02</w:t>
            </w:r>
          </w:p>
        </w:tc>
        <w:tc>
          <w:tcPr>
            <w:tcW w:w="912" w:type="dxa"/>
            <w:tcBorders>
              <w:top w:val="nil"/>
              <w:left w:val="nil"/>
              <w:bottom w:val="nil"/>
              <w:right w:val="nil"/>
            </w:tcBorders>
          </w:tcPr>
          <w:p w14:paraId="2A2DB6C9" w14:textId="283760C1" w:rsidR="00A20C15" w:rsidRPr="009A477D" w:rsidRDefault="00D30010"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 xml:space="preserve">&lt; </w:t>
            </w:r>
            <w:r w:rsidR="001606E7">
              <w:rPr>
                <w:rFonts w:ascii="Times New Roman" w:hAnsi="Times New Roman" w:cs="Times New Roman"/>
                <w:sz w:val="24"/>
                <w:szCs w:val="24"/>
              </w:rPr>
              <w:t>0.01</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15E9008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w:t>
            </w:r>
            <w:r w:rsidR="00D14F7D">
              <w:rPr>
                <w:rFonts w:ascii="Times New Roman" w:hAnsi="Times New Roman" w:cs="Times New Roman"/>
                <w:sz w:val="24"/>
                <w:szCs w:val="24"/>
              </w:rPr>
              <w:t>5</w:t>
            </w:r>
            <w:r w:rsidRPr="009A477D">
              <w:rPr>
                <w:rFonts w:ascii="Times New Roman" w:hAnsi="Times New Roman" w:cs="Times New Roman"/>
                <w:sz w:val="24"/>
                <w:szCs w:val="24"/>
              </w:rPr>
              <w:t xml:space="preserve">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A20C15" w:rsidRPr="009A477D" w14:paraId="1FF9F4FC" w14:textId="53C55454" w:rsidTr="00BF06DE">
        <w:tc>
          <w:tcPr>
            <w:tcW w:w="1710" w:type="dxa"/>
            <w:tcBorders>
              <w:top w:val="nil"/>
              <w:left w:val="nil"/>
              <w:bottom w:val="nil"/>
              <w:right w:val="nil"/>
            </w:tcBorders>
          </w:tcPr>
          <w:p w14:paraId="0CAA79BA"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7125D89F"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44.15 (</w:t>
            </w:r>
            <w:r w:rsidR="005C574C">
              <w:rPr>
                <w:rFonts w:ascii="Times New Roman" w:hAnsi="Times New Roman" w:cs="Times New Roman"/>
                <w:sz w:val="24"/>
                <w:szCs w:val="24"/>
              </w:rPr>
              <w:t>2.67</w:t>
            </w:r>
            <w:r>
              <w:rPr>
                <w:rFonts w:ascii="Times New Roman" w:hAnsi="Times New Roman" w:cs="Times New Roman"/>
                <w:sz w:val="24"/>
                <w:szCs w:val="24"/>
              </w:rPr>
              <w:t>)</w:t>
            </w:r>
          </w:p>
        </w:tc>
        <w:tc>
          <w:tcPr>
            <w:tcW w:w="912" w:type="dxa"/>
            <w:tcBorders>
              <w:top w:val="nil"/>
              <w:left w:val="nil"/>
              <w:bottom w:val="nil"/>
              <w:right w:val="nil"/>
            </w:tcBorders>
          </w:tcPr>
          <w:p w14:paraId="4BB0B479" w14:textId="5EC8538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0.25</w:t>
            </w:r>
            <w:r w:rsidR="00CF0B86">
              <w:rPr>
                <w:rFonts w:ascii="Times New Roman" w:hAnsi="Times New Roman" w:cs="Times New Roman"/>
                <w:sz w:val="24"/>
                <w:szCs w:val="24"/>
              </w:rPr>
              <w:t>*</w:t>
            </w:r>
          </w:p>
        </w:tc>
        <w:tc>
          <w:tcPr>
            <w:tcW w:w="912" w:type="dxa"/>
            <w:tcBorders>
              <w:top w:val="nil"/>
              <w:left w:val="nil"/>
              <w:bottom w:val="nil"/>
              <w:right w:val="nil"/>
            </w:tcBorders>
          </w:tcPr>
          <w:p w14:paraId="550851EF" w14:textId="3C6D2293" w:rsidR="00A20C15" w:rsidRPr="009A477D"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36AE821E" w14:textId="5ADCD061" w:rsidTr="00BF06DE">
        <w:trPr>
          <w:trHeight w:val="198"/>
        </w:trPr>
        <w:tc>
          <w:tcPr>
            <w:tcW w:w="1710" w:type="dxa"/>
            <w:tcBorders>
              <w:top w:val="nil"/>
              <w:left w:val="nil"/>
              <w:bottom w:val="nil"/>
              <w:right w:val="nil"/>
            </w:tcBorders>
          </w:tcPr>
          <w:p w14:paraId="6443C44F"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0EE476FD"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44.83 (</w:t>
            </w:r>
            <w:r w:rsidR="005C574C">
              <w:rPr>
                <w:rFonts w:ascii="Times New Roman" w:hAnsi="Times New Roman" w:cs="Times New Roman"/>
                <w:sz w:val="24"/>
                <w:szCs w:val="24"/>
              </w:rPr>
              <w:t>2.64</w:t>
            </w:r>
            <w:r>
              <w:rPr>
                <w:rFonts w:ascii="Times New Roman" w:hAnsi="Times New Roman" w:cs="Times New Roman"/>
                <w:sz w:val="24"/>
                <w:szCs w:val="24"/>
              </w:rPr>
              <w:t>)</w:t>
            </w:r>
          </w:p>
        </w:tc>
        <w:tc>
          <w:tcPr>
            <w:tcW w:w="912" w:type="dxa"/>
            <w:tcBorders>
              <w:top w:val="nil"/>
              <w:left w:val="nil"/>
              <w:bottom w:val="nil"/>
              <w:right w:val="nil"/>
            </w:tcBorders>
          </w:tcPr>
          <w:p w14:paraId="3D7E54B7" w14:textId="21F2EC4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3284D0EA" w14:textId="724CD59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2" w:type="dxa"/>
            <w:tcBorders>
              <w:top w:val="nil"/>
              <w:left w:val="nil"/>
              <w:bottom w:val="nil"/>
              <w:right w:val="nil"/>
            </w:tcBorders>
          </w:tcPr>
          <w:p w14:paraId="2C4F7215" w14:textId="2D11246C"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A20C15" w:rsidRPr="009A477D" w:rsidRDefault="00A20C15" w:rsidP="00A20C15">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A20C15" w:rsidRPr="009A477D" w:rsidRDefault="00A20C15" w:rsidP="00A20C15">
            <w:pPr>
              <w:spacing w:after="120"/>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0BE863B0" w:rsidR="00A20C15" w:rsidRPr="009A477D" w:rsidRDefault="0032384F"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45.58 (</w:t>
            </w:r>
            <w:r w:rsidR="005C574C">
              <w:rPr>
                <w:rFonts w:ascii="Times New Roman" w:hAnsi="Times New Roman" w:cs="Times New Roman"/>
                <w:sz w:val="24"/>
                <w:szCs w:val="24"/>
              </w:rPr>
              <w:t>2.70</w:t>
            </w:r>
            <w:r>
              <w:rPr>
                <w:rFonts w:ascii="Times New Roman" w:hAnsi="Times New Roman" w:cs="Times New Roman"/>
                <w:sz w:val="24"/>
                <w:szCs w:val="24"/>
              </w:rPr>
              <w:t>)</w:t>
            </w:r>
          </w:p>
        </w:tc>
        <w:tc>
          <w:tcPr>
            <w:tcW w:w="912" w:type="dxa"/>
            <w:tcBorders>
              <w:top w:val="nil"/>
              <w:left w:val="nil"/>
              <w:bottom w:val="nil"/>
              <w:right w:val="nil"/>
            </w:tcBorders>
          </w:tcPr>
          <w:p w14:paraId="168C383C" w14:textId="7D634E7D"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0.14</w:t>
            </w:r>
          </w:p>
        </w:tc>
        <w:tc>
          <w:tcPr>
            <w:tcW w:w="912" w:type="dxa"/>
            <w:tcBorders>
              <w:top w:val="nil"/>
              <w:left w:val="nil"/>
              <w:bottom w:val="nil"/>
              <w:right w:val="nil"/>
            </w:tcBorders>
          </w:tcPr>
          <w:p w14:paraId="1C561EDB" w14:textId="677A90BE"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2EEA6EDB" w14:textId="4350CD6F" w:rsidR="00A20C15" w:rsidRPr="009A477D" w:rsidRDefault="00111D57"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72ABA358" w14:textId="45557C49" w:rsidR="00A20C15" w:rsidRPr="009A477D" w:rsidRDefault="00A20C15" w:rsidP="00A20C15">
            <w:pPr>
              <w:spacing w:after="120"/>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A20C15" w:rsidRPr="009A477D" w:rsidDel="0022419C" w:rsidRDefault="00A20C15" w:rsidP="00A20C15">
            <w:pPr>
              <w:spacing w:after="120"/>
              <w:contextualSpacing/>
              <w:jc w:val="center"/>
              <w:rPr>
                <w:rFonts w:ascii="Times New Roman" w:hAnsi="Times New Roman" w:cs="Times New Roman"/>
                <w:sz w:val="24"/>
                <w:szCs w:val="24"/>
              </w:rPr>
            </w:pPr>
          </w:p>
        </w:tc>
      </w:tr>
      <w:tr w:rsidR="00A20C15" w:rsidRPr="009A477D" w14:paraId="62FC241B" w14:textId="4AADF900" w:rsidTr="00BF06DE">
        <w:tc>
          <w:tcPr>
            <w:tcW w:w="1710" w:type="dxa"/>
            <w:tcBorders>
              <w:top w:val="nil"/>
              <w:left w:val="nil"/>
              <w:bottom w:val="nil"/>
              <w:right w:val="nil"/>
            </w:tcBorders>
          </w:tcPr>
          <w:p w14:paraId="22E33504"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1AC970E4"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48.54 (</w:t>
            </w:r>
            <w:r w:rsidR="005C574C">
              <w:rPr>
                <w:rFonts w:ascii="Times New Roman" w:hAnsi="Times New Roman" w:cs="Times New Roman"/>
                <w:sz w:val="24"/>
                <w:szCs w:val="24"/>
              </w:rPr>
              <w:t>3.13</w:t>
            </w:r>
            <w:r>
              <w:rPr>
                <w:rFonts w:ascii="Times New Roman" w:hAnsi="Times New Roman" w:cs="Times New Roman"/>
                <w:sz w:val="24"/>
                <w:szCs w:val="24"/>
              </w:rPr>
              <w:t>)</w:t>
            </w:r>
          </w:p>
        </w:tc>
        <w:tc>
          <w:tcPr>
            <w:tcW w:w="912" w:type="dxa"/>
            <w:tcBorders>
              <w:top w:val="nil"/>
              <w:left w:val="nil"/>
              <w:bottom w:val="nil"/>
              <w:right w:val="nil"/>
            </w:tcBorders>
          </w:tcPr>
          <w:p w14:paraId="700F120A" w14:textId="6C4E3A9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0D33FE7D" w14:textId="4639EF7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0.27</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EB6AC0C" w14:textId="0EC8197B"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0.23</w:t>
            </w:r>
          </w:p>
        </w:tc>
        <w:tc>
          <w:tcPr>
            <w:tcW w:w="913" w:type="dxa"/>
            <w:tcBorders>
              <w:top w:val="nil"/>
              <w:left w:val="nil"/>
              <w:bottom w:val="nil"/>
              <w:right w:val="nil"/>
            </w:tcBorders>
          </w:tcPr>
          <w:p w14:paraId="60F30965" w14:textId="56D49BDB"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66BC5B01" w14:textId="60EF2F3F"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14BA7989" w14:textId="31C05CAD" w:rsidTr="00BF06DE">
        <w:tc>
          <w:tcPr>
            <w:tcW w:w="1710" w:type="dxa"/>
            <w:tcBorders>
              <w:top w:val="nil"/>
              <w:left w:val="nil"/>
              <w:bottom w:val="nil"/>
              <w:right w:val="nil"/>
            </w:tcBorders>
          </w:tcPr>
          <w:p w14:paraId="78678E0D"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698E1526" w:rsidR="00A20C15" w:rsidRPr="009A477D" w:rsidDel="0022419C"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123DD2F9" w14:textId="674D9EBD" w:rsidR="00A20C15" w:rsidRPr="009A477D" w:rsidDel="0022419C"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8D35187" w14:textId="37A548C8"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0DEB954B" w14:textId="40E4ED0C"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21CB0B48" w14:textId="40BDF394"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057C8301" w14:textId="3A808D5F"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3BB01C0F" w14:textId="5B7837D7" w:rsidR="00A20C15" w:rsidRPr="009A477D" w:rsidRDefault="00A20C15" w:rsidP="00A20C15">
            <w:pPr>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99B68EC" w14:textId="77777777" w:rsidTr="00BF06DE">
        <w:tc>
          <w:tcPr>
            <w:tcW w:w="1710" w:type="dxa"/>
            <w:tcBorders>
              <w:top w:val="nil"/>
              <w:left w:val="nil"/>
              <w:bottom w:val="nil"/>
              <w:right w:val="nil"/>
            </w:tcBorders>
          </w:tcPr>
          <w:p w14:paraId="07AD5CD7"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A20C15" w:rsidRPr="009A477D" w:rsidRDefault="00A20C15" w:rsidP="00A20C15">
            <w:pPr>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5E2EAD09" w:rsidR="00A20C15" w:rsidRPr="009A477D" w:rsidRDefault="0032384F" w:rsidP="00A20C15">
            <w:pPr>
              <w:contextualSpacing/>
              <w:jc w:val="center"/>
              <w:rPr>
                <w:rFonts w:ascii="Times New Roman" w:hAnsi="Times New Roman" w:cs="Times New Roman"/>
                <w:sz w:val="24"/>
                <w:szCs w:val="24"/>
              </w:rPr>
            </w:pPr>
            <w:r>
              <w:rPr>
                <w:rFonts w:ascii="Times New Roman" w:hAnsi="Times New Roman" w:cs="Times New Roman"/>
                <w:sz w:val="24"/>
                <w:szCs w:val="24"/>
              </w:rPr>
              <w:t>49.56 (</w:t>
            </w:r>
            <w:r w:rsidR="005C574C">
              <w:rPr>
                <w:rFonts w:ascii="Times New Roman" w:hAnsi="Times New Roman" w:cs="Times New Roman"/>
                <w:sz w:val="24"/>
                <w:szCs w:val="24"/>
              </w:rPr>
              <w:t>3.25</w:t>
            </w:r>
            <w:r>
              <w:rPr>
                <w:rFonts w:ascii="Times New Roman" w:hAnsi="Times New Roman" w:cs="Times New Roman"/>
                <w:sz w:val="24"/>
                <w:szCs w:val="24"/>
              </w:rPr>
              <w:t>)</w:t>
            </w:r>
          </w:p>
        </w:tc>
        <w:tc>
          <w:tcPr>
            <w:tcW w:w="912" w:type="dxa"/>
            <w:tcBorders>
              <w:top w:val="nil"/>
              <w:left w:val="nil"/>
              <w:bottom w:val="nil"/>
              <w:right w:val="nil"/>
            </w:tcBorders>
          </w:tcPr>
          <w:p w14:paraId="2C80DFD5" w14:textId="1AA287FE"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6717B5DC" w14:textId="5AE5E73D"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0.33</w:t>
            </w:r>
            <w:r w:rsidR="00CF0B86" w:rsidRPr="00CF0B86">
              <w:rPr>
                <w:rFonts w:ascii="Times New Roman" w:hAnsi="Times New Roman" w:cs="Times New Roman"/>
                <w:sz w:val="24"/>
                <w:szCs w:val="24"/>
              </w:rPr>
              <w:t>*</w:t>
            </w:r>
          </w:p>
        </w:tc>
        <w:tc>
          <w:tcPr>
            <w:tcW w:w="912" w:type="dxa"/>
            <w:tcBorders>
              <w:top w:val="nil"/>
              <w:left w:val="nil"/>
              <w:bottom w:val="nil"/>
              <w:right w:val="nil"/>
            </w:tcBorders>
          </w:tcPr>
          <w:p w14:paraId="13A89DB4" w14:textId="2966AFB1" w:rsidR="00A20C15" w:rsidRPr="00CF0B86" w:rsidRDefault="00111D57" w:rsidP="00A20C15">
            <w:pPr>
              <w:contextualSpacing/>
              <w:jc w:val="center"/>
              <w:rPr>
                <w:rFonts w:ascii="Times New Roman" w:hAnsi="Times New Roman" w:cs="Times New Roman"/>
                <w:sz w:val="24"/>
                <w:szCs w:val="24"/>
              </w:rPr>
            </w:pPr>
            <w:r w:rsidRPr="00CF0B86">
              <w:rPr>
                <w:rFonts w:ascii="Times New Roman" w:hAnsi="Times New Roman" w:cs="Times New Roman"/>
                <w:sz w:val="24"/>
                <w:szCs w:val="24"/>
              </w:rPr>
              <w:t>0.29</w:t>
            </w:r>
            <w:r w:rsidR="00CF0B86" w:rsidRPr="00CF0B86">
              <w:rPr>
                <w:rFonts w:ascii="Times New Roman" w:hAnsi="Times New Roman" w:cs="Times New Roman"/>
                <w:sz w:val="24"/>
                <w:szCs w:val="24"/>
              </w:rPr>
              <w:t>*</w:t>
            </w:r>
          </w:p>
        </w:tc>
        <w:tc>
          <w:tcPr>
            <w:tcW w:w="913" w:type="dxa"/>
            <w:tcBorders>
              <w:top w:val="nil"/>
              <w:left w:val="nil"/>
              <w:bottom w:val="nil"/>
              <w:right w:val="nil"/>
            </w:tcBorders>
          </w:tcPr>
          <w:p w14:paraId="46B6C1A1" w14:textId="1DDF8FAC" w:rsidR="00A20C15" w:rsidRPr="00DE25EC" w:rsidRDefault="00111D57" w:rsidP="00A20C15">
            <w:pPr>
              <w:contextualSpacing/>
              <w:jc w:val="center"/>
              <w:rPr>
                <w:rFonts w:ascii="Times New Roman" w:hAnsi="Times New Roman" w:cs="Times New Roman"/>
                <w:sz w:val="24"/>
                <w:szCs w:val="24"/>
              </w:rPr>
            </w:pPr>
            <w:r w:rsidRPr="00DE25EC">
              <w:rPr>
                <w:rFonts w:ascii="Times New Roman" w:hAnsi="Times New Roman" w:cs="Times New Roman"/>
                <w:sz w:val="24"/>
                <w:szCs w:val="24"/>
              </w:rPr>
              <w:t>0.24</w:t>
            </w:r>
          </w:p>
        </w:tc>
        <w:tc>
          <w:tcPr>
            <w:tcW w:w="912" w:type="dxa"/>
            <w:tcBorders>
              <w:top w:val="nil"/>
              <w:left w:val="nil"/>
              <w:bottom w:val="nil"/>
              <w:right w:val="nil"/>
            </w:tcBorders>
          </w:tcPr>
          <w:p w14:paraId="6C2F2304" w14:textId="19A905F7"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675F2F03" w14:textId="422EA7D1" w:rsidR="00A20C15" w:rsidRPr="009A477D" w:rsidRDefault="00111D57" w:rsidP="00A20C15">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4D1A7082" w14:textId="6E3142AA" w:rsidTr="00BF06DE">
        <w:tc>
          <w:tcPr>
            <w:tcW w:w="1710" w:type="dxa"/>
            <w:tcBorders>
              <w:top w:val="nil"/>
              <w:left w:val="nil"/>
              <w:bottom w:val="nil"/>
              <w:right w:val="nil"/>
            </w:tcBorders>
          </w:tcPr>
          <w:p w14:paraId="788E68A3" w14:textId="77777777" w:rsidR="00A20C15" w:rsidRPr="009A477D" w:rsidRDefault="00A20C15" w:rsidP="00A20C15">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A20C15" w:rsidRPr="009A477D" w:rsidRDefault="00A20C15" w:rsidP="00A20C15">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A20C15" w:rsidRPr="009A477D" w:rsidRDefault="00A20C15" w:rsidP="00A20C15">
            <w:pPr>
              <w:contextualSpacing/>
              <w:jc w:val="center"/>
              <w:rPr>
                <w:rFonts w:ascii="Times New Roman" w:hAnsi="Times New Roman" w:cs="Times New Roman"/>
                <w:sz w:val="24"/>
                <w:szCs w:val="24"/>
              </w:rPr>
            </w:pPr>
          </w:p>
        </w:tc>
      </w:tr>
      <w:tr w:rsidR="00A20C15" w:rsidRPr="009A477D" w14:paraId="6F453DA3" w14:textId="4B411BE0" w:rsidTr="00BF06DE">
        <w:tc>
          <w:tcPr>
            <w:tcW w:w="1710" w:type="dxa"/>
            <w:tcBorders>
              <w:top w:val="nil"/>
              <w:left w:val="nil"/>
              <w:bottom w:val="nil"/>
              <w:right w:val="nil"/>
            </w:tcBorders>
          </w:tcPr>
          <w:p w14:paraId="128A3FA4" w14:textId="63BA8DD2"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A20C15" w:rsidRPr="009A477D" w:rsidRDefault="00A20C15" w:rsidP="00A20C15">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A20C15" w:rsidRPr="009A477D" w:rsidDel="0022419C" w:rsidRDefault="00A20C15" w:rsidP="00A20C15">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A20C15" w:rsidRPr="009A477D" w:rsidRDefault="00A20C15" w:rsidP="00A20C15">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A20C15" w:rsidRPr="009A477D" w:rsidRDefault="00A20C15" w:rsidP="00A20C15">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A20C15" w:rsidRPr="009A477D" w:rsidRDefault="00A20C15" w:rsidP="00A20C15">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A20C15" w:rsidRPr="009A477D" w14:paraId="47489D76" w14:textId="38C00ABD" w:rsidTr="00BF06DE">
        <w:tc>
          <w:tcPr>
            <w:tcW w:w="1710" w:type="dxa"/>
            <w:tcBorders>
              <w:top w:val="nil"/>
              <w:left w:val="nil"/>
              <w:bottom w:val="nil"/>
              <w:right w:val="nil"/>
            </w:tcBorders>
          </w:tcPr>
          <w:p w14:paraId="41227CEC"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688859E7"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37.98 (</w:t>
            </w:r>
            <w:r w:rsidR="006B47D4">
              <w:rPr>
                <w:rFonts w:ascii="Times New Roman" w:hAnsi="Times New Roman" w:cs="Times New Roman"/>
                <w:sz w:val="24"/>
                <w:szCs w:val="24"/>
              </w:rPr>
              <w:t>2.76</w:t>
            </w:r>
            <w:r>
              <w:rPr>
                <w:rFonts w:ascii="Times New Roman" w:hAnsi="Times New Roman" w:cs="Times New Roman"/>
                <w:sz w:val="24"/>
                <w:szCs w:val="24"/>
              </w:rPr>
              <w:t>)</w:t>
            </w:r>
          </w:p>
        </w:tc>
        <w:tc>
          <w:tcPr>
            <w:tcW w:w="912" w:type="dxa"/>
            <w:tcBorders>
              <w:top w:val="nil"/>
              <w:left w:val="nil"/>
              <w:bottom w:val="nil"/>
              <w:right w:val="nil"/>
            </w:tcBorders>
          </w:tcPr>
          <w:p w14:paraId="54E97E3E" w14:textId="3447558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1C9CE306" w14:textId="2E10D647" w:rsidR="00A20C15" w:rsidRPr="009A477D" w:rsidRDefault="00A20C15" w:rsidP="00A20C15">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5679EF24" w14:textId="637EA262" w:rsidTr="00BF06DE">
        <w:trPr>
          <w:trHeight w:val="198"/>
        </w:trPr>
        <w:tc>
          <w:tcPr>
            <w:tcW w:w="1710" w:type="dxa"/>
            <w:tcBorders>
              <w:top w:val="nil"/>
              <w:left w:val="nil"/>
              <w:bottom w:val="nil"/>
              <w:right w:val="nil"/>
            </w:tcBorders>
          </w:tcPr>
          <w:p w14:paraId="6A17A318"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1DDE8295"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38.08 (</w:t>
            </w:r>
            <w:r w:rsidR="006B47D4">
              <w:rPr>
                <w:rFonts w:ascii="Times New Roman" w:hAnsi="Times New Roman" w:cs="Times New Roman"/>
                <w:sz w:val="24"/>
                <w:szCs w:val="24"/>
              </w:rPr>
              <w:t>2.77</w:t>
            </w:r>
            <w:r>
              <w:rPr>
                <w:rFonts w:ascii="Times New Roman" w:hAnsi="Times New Roman" w:cs="Times New Roman"/>
                <w:sz w:val="24"/>
                <w:szCs w:val="24"/>
              </w:rPr>
              <w:t>)</w:t>
            </w:r>
          </w:p>
        </w:tc>
        <w:tc>
          <w:tcPr>
            <w:tcW w:w="912" w:type="dxa"/>
            <w:tcBorders>
              <w:top w:val="nil"/>
              <w:left w:val="nil"/>
              <w:bottom w:val="nil"/>
              <w:right w:val="nil"/>
            </w:tcBorders>
          </w:tcPr>
          <w:p w14:paraId="6073E9D4" w14:textId="1160B70B"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59DE5AEE" w14:textId="105B26BF"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912" w:type="dxa"/>
            <w:tcBorders>
              <w:top w:val="nil"/>
              <w:left w:val="nil"/>
              <w:bottom w:val="nil"/>
              <w:right w:val="nil"/>
            </w:tcBorders>
          </w:tcPr>
          <w:p w14:paraId="42535266" w14:textId="314580F6"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A20C15" w:rsidRPr="009A477D" w:rsidRDefault="00A20C15" w:rsidP="00A20C15">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A20C15" w:rsidRPr="009A477D" w:rsidRDefault="00A20C15" w:rsidP="00A20C15">
            <w:pPr>
              <w:spacing w:after="120"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3A6A288F" w:rsidR="00A20C15" w:rsidRPr="009A477D" w:rsidRDefault="0032384F"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38.94 (</w:t>
            </w:r>
            <w:r w:rsidR="006B47D4">
              <w:rPr>
                <w:rFonts w:ascii="Times New Roman" w:hAnsi="Times New Roman" w:cs="Times New Roman"/>
                <w:sz w:val="24"/>
                <w:szCs w:val="24"/>
              </w:rPr>
              <w:t>2.83</w:t>
            </w:r>
            <w:r>
              <w:rPr>
                <w:rFonts w:ascii="Times New Roman" w:hAnsi="Times New Roman" w:cs="Times New Roman"/>
                <w:sz w:val="24"/>
                <w:szCs w:val="24"/>
              </w:rPr>
              <w:t>)</w:t>
            </w:r>
          </w:p>
        </w:tc>
        <w:tc>
          <w:tcPr>
            <w:tcW w:w="912" w:type="dxa"/>
            <w:tcBorders>
              <w:top w:val="nil"/>
              <w:left w:val="nil"/>
              <w:bottom w:val="nil"/>
              <w:right w:val="nil"/>
            </w:tcBorders>
          </w:tcPr>
          <w:p w14:paraId="36FB36D4" w14:textId="0B9341E1"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5E732A92" w14:textId="593F3B08"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0.06</w:t>
            </w:r>
          </w:p>
        </w:tc>
        <w:tc>
          <w:tcPr>
            <w:tcW w:w="912" w:type="dxa"/>
            <w:tcBorders>
              <w:top w:val="nil"/>
              <w:left w:val="nil"/>
              <w:bottom w:val="nil"/>
              <w:right w:val="nil"/>
            </w:tcBorders>
          </w:tcPr>
          <w:p w14:paraId="03350ECA" w14:textId="655F9B7E" w:rsidR="00A20C15" w:rsidRPr="009A477D" w:rsidRDefault="00D30010"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913" w:type="dxa"/>
            <w:tcBorders>
              <w:top w:val="nil"/>
              <w:left w:val="nil"/>
              <w:bottom w:val="nil"/>
              <w:right w:val="nil"/>
            </w:tcBorders>
          </w:tcPr>
          <w:p w14:paraId="25851681" w14:textId="75CE51C3" w:rsidR="00A20C15" w:rsidRPr="009A477D" w:rsidRDefault="00A20C15" w:rsidP="00A20C15">
            <w:pPr>
              <w:spacing w:after="120"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A20C15" w:rsidRPr="009A477D" w:rsidDel="0022419C" w:rsidRDefault="00A20C15" w:rsidP="00A20C15">
            <w:pPr>
              <w:spacing w:after="120" w:line="240" w:lineRule="auto"/>
              <w:contextualSpacing/>
              <w:jc w:val="center"/>
              <w:rPr>
                <w:rFonts w:ascii="Times New Roman" w:hAnsi="Times New Roman" w:cs="Times New Roman"/>
                <w:sz w:val="24"/>
                <w:szCs w:val="24"/>
              </w:rPr>
            </w:pPr>
          </w:p>
        </w:tc>
      </w:tr>
      <w:tr w:rsidR="00A20C15" w:rsidRPr="009A477D" w14:paraId="2CE09C5E" w14:textId="08271E32" w:rsidTr="00BF06DE">
        <w:tc>
          <w:tcPr>
            <w:tcW w:w="1710" w:type="dxa"/>
            <w:tcBorders>
              <w:top w:val="nil"/>
              <w:left w:val="nil"/>
              <w:bottom w:val="nil"/>
              <w:right w:val="nil"/>
            </w:tcBorders>
          </w:tcPr>
          <w:p w14:paraId="51785799"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29967A24"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40.88 (</w:t>
            </w:r>
            <w:r w:rsidR="006B47D4">
              <w:rPr>
                <w:rFonts w:ascii="Times New Roman" w:hAnsi="Times New Roman" w:cs="Times New Roman"/>
                <w:sz w:val="24"/>
                <w:szCs w:val="24"/>
              </w:rPr>
              <w:t>3.37</w:t>
            </w:r>
            <w:r>
              <w:rPr>
                <w:rFonts w:ascii="Times New Roman" w:hAnsi="Times New Roman" w:cs="Times New Roman"/>
                <w:sz w:val="24"/>
                <w:szCs w:val="24"/>
              </w:rPr>
              <w:t>)</w:t>
            </w:r>
          </w:p>
        </w:tc>
        <w:tc>
          <w:tcPr>
            <w:tcW w:w="912" w:type="dxa"/>
            <w:tcBorders>
              <w:top w:val="nil"/>
              <w:left w:val="nil"/>
              <w:bottom w:val="nil"/>
              <w:right w:val="nil"/>
            </w:tcBorders>
          </w:tcPr>
          <w:p w14:paraId="3ACF6CB6" w14:textId="1000C6D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28A524B" w14:textId="1D0DA816"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912" w:type="dxa"/>
            <w:tcBorders>
              <w:top w:val="nil"/>
              <w:left w:val="nil"/>
              <w:bottom w:val="nil"/>
              <w:right w:val="nil"/>
            </w:tcBorders>
          </w:tcPr>
          <w:p w14:paraId="4F83DF5C" w14:textId="0616F0B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3" w:type="dxa"/>
            <w:tcBorders>
              <w:top w:val="nil"/>
              <w:left w:val="nil"/>
              <w:bottom w:val="nil"/>
              <w:right w:val="nil"/>
            </w:tcBorders>
          </w:tcPr>
          <w:p w14:paraId="111CBDA4" w14:textId="197439B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0.11</w:t>
            </w:r>
          </w:p>
        </w:tc>
        <w:tc>
          <w:tcPr>
            <w:tcW w:w="912" w:type="dxa"/>
            <w:tcBorders>
              <w:top w:val="nil"/>
              <w:left w:val="nil"/>
              <w:bottom w:val="nil"/>
              <w:right w:val="nil"/>
            </w:tcBorders>
          </w:tcPr>
          <w:p w14:paraId="16A401AA" w14:textId="19D99610"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r w:rsidR="00A20C15" w:rsidRPr="009A477D" w14:paraId="1D775FAC" w14:textId="18A102A5" w:rsidTr="00BF06DE">
        <w:tc>
          <w:tcPr>
            <w:tcW w:w="1710" w:type="dxa"/>
            <w:tcBorders>
              <w:top w:val="nil"/>
              <w:left w:val="nil"/>
              <w:bottom w:val="nil"/>
              <w:right w:val="nil"/>
            </w:tcBorders>
          </w:tcPr>
          <w:p w14:paraId="2976E9F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74B3522" w:rsidR="00A20C15" w:rsidRPr="009A477D"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5228887D" w14:textId="47FB4647"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780910BA" w14:textId="18D90E5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ED3B04D" w14:textId="344F079D"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A1F2FD8" w14:textId="1670A5D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497B624F" w14:textId="35E9E794"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73EF362D" w14:textId="0A4033E8" w:rsidR="00A20C15" w:rsidRPr="009A477D" w:rsidRDefault="00A20C15"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r w:rsidR="00A20C15" w:rsidRPr="009A477D" w14:paraId="4607BB5D" w14:textId="3AFE4C11" w:rsidTr="00BF06DE">
        <w:tc>
          <w:tcPr>
            <w:tcW w:w="1710" w:type="dxa"/>
            <w:tcBorders>
              <w:top w:val="nil"/>
              <w:left w:val="nil"/>
              <w:bottom w:val="nil"/>
              <w:right w:val="nil"/>
            </w:tcBorders>
          </w:tcPr>
          <w:p w14:paraId="43583669" w14:textId="4FCB3CC6"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A20C15" w:rsidRPr="009A477D" w:rsidRDefault="00A20C15" w:rsidP="00A20C15">
            <w:pPr>
              <w:spacing w:line="240" w:lineRule="auto"/>
              <w:contextualSpacing/>
              <w:rPr>
                <w:rFonts w:ascii="Times New Roman" w:hAnsi="Times New Roman" w:cs="Times New Roman"/>
                <w:i/>
                <w:iCs/>
                <w:sz w:val="24"/>
                <w:szCs w:val="24"/>
              </w:rPr>
            </w:pPr>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i/>
                <w:iCs/>
                <w:sz w:val="24"/>
                <w:szCs w:val="24"/>
              </w:rPr>
              <w:t xml:space="preserve"> 5</w:t>
            </w:r>
          </w:p>
        </w:tc>
        <w:tc>
          <w:tcPr>
            <w:tcW w:w="1525" w:type="dxa"/>
            <w:tcBorders>
              <w:top w:val="nil"/>
              <w:left w:val="nil"/>
              <w:bottom w:val="nil"/>
              <w:right w:val="nil"/>
            </w:tcBorders>
          </w:tcPr>
          <w:p w14:paraId="7C6BA0DF" w14:textId="452B16E9" w:rsidR="00A20C15" w:rsidRPr="009A477D" w:rsidDel="0022419C" w:rsidRDefault="0032384F"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41.17 (</w:t>
            </w:r>
            <w:r w:rsidR="006B47D4">
              <w:rPr>
                <w:rFonts w:ascii="Times New Roman" w:hAnsi="Times New Roman" w:cs="Times New Roman"/>
                <w:sz w:val="24"/>
                <w:szCs w:val="24"/>
              </w:rPr>
              <w:t>3.48</w:t>
            </w:r>
            <w:r>
              <w:rPr>
                <w:rFonts w:ascii="Times New Roman" w:hAnsi="Times New Roman" w:cs="Times New Roman"/>
                <w:sz w:val="24"/>
                <w:szCs w:val="24"/>
              </w:rPr>
              <w:t>)</w:t>
            </w:r>
          </w:p>
        </w:tc>
        <w:tc>
          <w:tcPr>
            <w:tcW w:w="912" w:type="dxa"/>
            <w:tcBorders>
              <w:top w:val="nil"/>
              <w:left w:val="nil"/>
              <w:bottom w:val="nil"/>
              <w:right w:val="nil"/>
            </w:tcBorders>
          </w:tcPr>
          <w:p w14:paraId="480785AB" w14:textId="79286684" w:rsidR="00A20C15" w:rsidRPr="009A477D" w:rsidDel="0022419C"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912" w:type="dxa"/>
            <w:tcBorders>
              <w:top w:val="nil"/>
              <w:left w:val="nil"/>
              <w:bottom w:val="nil"/>
              <w:right w:val="nil"/>
            </w:tcBorders>
          </w:tcPr>
          <w:p w14:paraId="639FD84C" w14:textId="5CED5A73"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2" w:type="dxa"/>
            <w:tcBorders>
              <w:top w:val="nil"/>
              <w:left w:val="nil"/>
              <w:bottom w:val="nil"/>
              <w:right w:val="nil"/>
            </w:tcBorders>
          </w:tcPr>
          <w:p w14:paraId="0639BA06" w14:textId="25BA120E"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0.21</w:t>
            </w:r>
          </w:p>
        </w:tc>
        <w:tc>
          <w:tcPr>
            <w:tcW w:w="913" w:type="dxa"/>
            <w:tcBorders>
              <w:top w:val="nil"/>
              <w:left w:val="nil"/>
              <w:bottom w:val="nil"/>
              <w:right w:val="nil"/>
            </w:tcBorders>
          </w:tcPr>
          <w:p w14:paraId="6FA2268F" w14:textId="23547679"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3AAE267F" w14:textId="4C0F4B40"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912" w:type="dxa"/>
            <w:tcBorders>
              <w:top w:val="nil"/>
              <w:left w:val="nil"/>
              <w:bottom w:val="nil"/>
              <w:right w:val="nil"/>
            </w:tcBorders>
          </w:tcPr>
          <w:p w14:paraId="48B8FB6C" w14:textId="4E7D1651" w:rsidR="00A20C15" w:rsidRPr="009A477D" w:rsidRDefault="00D30010" w:rsidP="00A20C15">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A20C15" w:rsidRPr="009A477D" w14:paraId="678DC4FD" w14:textId="77777777" w:rsidTr="00BF06DE">
        <w:tc>
          <w:tcPr>
            <w:tcW w:w="1710" w:type="dxa"/>
            <w:tcBorders>
              <w:top w:val="nil"/>
              <w:left w:val="nil"/>
              <w:bottom w:val="single" w:sz="4" w:space="0" w:color="auto"/>
              <w:right w:val="nil"/>
            </w:tcBorders>
          </w:tcPr>
          <w:p w14:paraId="043550DB"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A20C15" w:rsidRPr="009A477D" w:rsidRDefault="00A20C15" w:rsidP="00A20C15">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A20C15" w:rsidRPr="009A477D" w:rsidDel="0022419C"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A20C15" w:rsidRPr="009A477D" w:rsidRDefault="00A20C15" w:rsidP="00A20C15">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A20C15" w:rsidRPr="009A477D" w:rsidRDefault="00A20C15" w:rsidP="00A20C15">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152" w:name="_Hlk47442509"/>
      <w:proofErr w:type="spellStart"/>
      <w:r w:rsidRPr="009A477D">
        <w:rPr>
          <w:rFonts w:ascii="Times New Roman" w:hAnsi="Times New Roman" w:cs="Times New Roman"/>
          <w:i/>
          <w:iCs/>
          <w:sz w:val="24"/>
          <w:szCs w:val="24"/>
        </w:rPr>
        <w:t>lrd</w:t>
      </w:r>
      <w:proofErr w:type="spellEnd"/>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152"/>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55050D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06627FD6" w14:textId="67FDAC1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91</w:t>
            </w:r>
          </w:p>
        </w:tc>
        <w:tc>
          <w:tcPr>
            <w:tcW w:w="1071" w:type="dxa"/>
            <w:tcBorders>
              <w:top w:val="single" w:sz="4" w:space="0" w:color="auto"/>
              <w:left w:val="nil"/>
              <w:bottom w:val="nil"/>
              <w:right w:val="nil"/>
            </w:tcBorders>
          </w:tcPr>
          <w:p w14:paraId="0BCEF8EF" w14:textId="09DDB7B2"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90</w:t>
            </w:r>
          </w:p>
        </w:tc>
        <w:tc>
          <w:tcPr>
            <w:tcW w:w="1071" w:type="dxa"/>
            <w:tcBorders>
              <w:top w:val="single" w:sz="4" w:space="0" w:color="auto"/>
              <w:left w:val="nil"/>
              <w:bottom w:val="nil"/>
              <w:right w:val="nil"/>
            </w:tcBorders>
          </w:tcPr>
          <w:p w14:paraId="1E30982C" w14:textId="792552F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87</w:t>
            </w:r>
          </w:p>
        </w:tc>
        <w:tc>
          <w:tcPr>
            <w:tcW w:w="1071" w:type="dxa"/>
            <w:tcBorders>
              <w:top w:val="single" w:sz="4" w:space="0" w:color="auto"/>
              <w:left w:val="nil"/>
              <w:bottom w:val="nil"/>
              <w:right w:val="nil"/>
            </w:tcBorders>
          </w:tcPr>
          <w:p w14:paraId="494A92C6" w14:textId="221F218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single" w:sz="4" w:space="0" w:color="auto"/>
              <w:left w:val="nil"/>
              <w:bottom w:val="nil"/>
              <w:right w:val="nil"/>
            </w:tcBorders>
          </w:tcPr>
          <w:p w14:paraId="06004DA0" w14:textId="07131A4F"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7D763E4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89</w:t>
            </w:r>
          </w:p>
        </w:tc>
        <w:tc>
          <w:tcPr>
            <w:tcW w:w="1071" w:type="dxa"/>
            <w:tcBorders>
              <w:top w:val="nil"/>
              <w:left w:val="nil"/>
              <w:bottom w:val="nil"/>
              <w:right w:val="nil"/>
            </w:tcBorders>
          </w:tcPr>
          <w:p w14:paraId="5149040E" w14:textId="28438D9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nil"/>
              <w:right w:val="nil"/>
            </w:tcBorders>
          </w:tcPr>
          <w:p w14:paraId="792D7B61" w14:textId="70AC33B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nil"/>
              <w:right w:val="nil"/>
            </w:tcBorders>
          </w:tcPr>
          <w:p w14:paraId="60E32076" w14:textId="0F2E163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c>
          <w:tcPr>
            <w:tcW w:w="1071" w:type="dxa"/>
            <w:tcBorders>
              <w:top w:val="nil"/>
              <w:left w:val="nil"/>
              <w:bottom w:val="nil"/>
              <w:right w:val="nil"/>
            </w:tcBorders>
          </w:tcPr>
          <w:p w14:paraId="4B70D129" w14:textId="4B7B9B0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85</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4E9A9BAB"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93</w:t>
            </w:r>
          </w:p>
        </w:tc>
        <w:tc>
          <w:tcPr>
            <w:tcW w:w="1071" w:type="dxa"/>
            <w:tcBorders>
              <w:top w:val="nil"/>
              <w:left w:val="nil"/>
              <w:bottom w:val="single" w:sz="4" w:space="0" w:color="auto"/>
              <w:right w:val="nil"/>
            </w:tcBorders>
          </w:tcPr>
          <w:p w14:paraId="0E59FEE1" w14:textId="7EADC32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94</w:t>
            </w:r>
          </w:p>
        </w:tc>
        <w:tc>
          <w:tcPr>
            <w:tcW w:w="1071" w:type="dxa"/>
            <w:tcBorders>
              <w:top w:val="nil"/>
              <w:left w:val="nil"/>
              <w:bottom w:val="single" w:sz="4" w:space="0" w:color="auto"/>
              <w:right w:val="nil"/>
            </w:tcBorders>
          </w:tcPr>
          <w:p w14:paraId="2D93AA8C" w14:textId="160FC01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92</w:t>
            </w:r>
          </w:p>
        </w:tc>
        <w:tc>
          <w:tcPr>
            <w:tcW w:w="1071" w:type="dxa"/>
            <w:tcBorders>
              <w:top w:val="nil"/>
              <w:left w:val="nil"/>
              <w:bottom w:val="single" w:sz="4" w:space="0" w:color="auto"/>
              <w:right w:val="nil"/>
            </w:tcBorders>
          </w:tcPr>
          <w:p w14:paraId="1502882A" w14:textId="1ABB26C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88</w:t>
            </w:r>
          </w:p>
        </w:tc>
        <w:tc>
          <w:tcPr>
            <w:tcW w:w="1071" w:type="dxa"/>
            <w:tcBorders>
              <w:top w:val="nil"/>
              <w:left w:val="nil"/>
              <w:bottom w:val="single" w:sz="4" w:space="0" w:color="auto"/>
              <w:right w:val="nil"/>
            </w:tcBorders>
          </w:tcPr>
          <w:p w14:paraId="1D2E7BCA" w14:textId="28873A4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c>
          <w:tcPr>
            <w:tcW w:w="1071" w:type="dxa"/>
            <w:tcBorders>
              <w:top w:val="nil"/>
              <w:left w:val="nil"/>
              <w:bottom w:val="single" w:sz="4" w:space="0" w:color="auto"/>
              <w:right w:val="nil"/>
            </w:tcBorders>
          </w:tcPr>
          <w:p w14:paraId="3756C076" w14:textId="78D2F10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w:t>
            </w:r>
            <w:r w:rsidR="004D29CE">
              <w:rPr>
                <w:rFonts w:ascii="Times New Roman" w:hAnsi="Times New Roman" w:cs="Times New Roman"/>
                <w:sz w:val="24"/>
                <w:szCs w:val="24"/>
              </w:rPr>
              <w:t>86</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sidRPr="00394FED">
              <w:rPr>
                <w:rFonts w:ascii="Times New Roman" w:hAnsi="Times New Roman" w:cs="Times New Roman"/>
                <w:i/>
                <w:iCs/>
                <w:sz w:val="24"/>
                <w:szCs w:val="24"/>
              </w:rPr>
              <w:t xml:space="preserve">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proofErr w:type="spellStart"/>
            <w:r w:rsidRPr="00394FED">
              <w:rPr>
                <w:rFonts w:ascii="Times New Roman" w:hAnsi="Times New Roman" w:cs="Times New Roman"/>
                <w:i/>
                <w:iCs/>
                <w:sz w:val="24"/>
                <w:szCs w:val="24"/>
              </w:rPr>
              <w:t>lrd</w:t>
            </w:r>
            <w:proofErr w:type="spellEnd"/>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proofErr w:type="spellStart"/>
      <w:r w:rsidR="002F6453" w:rsidRPr="002F6453">
        <w:rPr>
          <w:rFonts w:ascii="Times New Roman" w:hAnsi="Times New Roman" w:cs="Times New Roman"/>
          <w:i/>
          <w:iCs/>
          <w:sz w:val="24"/>
          <w:szCs w:val="24"/>
        </w:rPr>
        <w:t>lrd</w:t>
      </w:r>
      <w:proofErr w:type="spellEnd"/>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183A0F6A"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w:t>
      </w:r>
      <w:r w:rsidR="001E350C">
        <w:rPr>
          <w:rFonts w:ascii="Times New Roman" w:hAnsi="Times New Roman" w:cs="Times New Roman"/>
          <w:i/>
          <w:iCs/>
          <w:sz w:val="24"/>
          <w:szCs w:val="24"/>
        </w:rPr>
        <w:t>-</w:t>
      </w:r>
      <w:r w:rsidRPr="00C9636B">
        <w:rPr>
          <w:rFonts w:ascii="Times New Roman" w:hAnsi="Times New Roman" w:cs="Times New Roman"/>
          <w:i/>
          <w:iCs/>
          <w:sz w:val="24"/>
          <w:szCs w:val="24"/>
        </w:rPr>
        <w:t xml:space="preserve">Recall as a Function of Human Coded and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i/>
                <w:iCs/>
                <w:sz w:val="24"/>
                <w:szCs w:val="24"/>
              </w:rPr>
              <w:t xml:space="preserve">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proofErr w:type="spellStart"/>
      <w:r w:rsidRPr="00C9636B">
        <w:rPr>
          <w:rFonts w:ascii="Times New Roman" w:hAnsi="Times New Roman" w:cs="Times New Roman"/>
          <w:i/>
          <w:iCs/>
          <w:sz w:val="24"/>
          <w:szCs w:val="24"/>
        </w:rPr>
        <w:t>lrd</w:t>
      </w:r>
      <w:proofErr w:type="spellEnd"/>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i/>
                <w:iCs/>
                <w:sz w:val="24"/>
                <w:szCs w:val="24"/>
              </w:rPr>
              <w:t xml:space="preserve">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proofErr w:type="spellStart"/>
      <w:r w:rsidRPr="00CD198F">
        <w:rPr>
          <w:rFonts w:ascii="Times New Roman" w:hAnsi="Times New Roman"/>
          <w:i/>
          <w:iCs/>
          <w:sz w:val="24"/>
          <w:szCs w:val="24"/>
        </w:rPr>
        <w:t>lrd</w:t>
      </w:r>
      <w:proofErr w:type="spellEnd"/>
      <w:r w:rsidRPr="00CD198F">
        <w:rPr>
          <w:rFonts w:ascii="Times New Roman" w:hAnsi="Times New Roman"/>
          <w:i/>
          <w:iCs/>
          <w:sz w:val="24"/>
          <w:szCs w:val="24"/>
        </w:rPr>
        <w:t xml:space="preserve">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proofErr w:type="spellStart"/>
      <w:r w:rsidRPr="00CD198F">
        <w:rPr>
          <w:rFonts w:ascii="Times New Roman" w:hAnsi="Times New Roman" w:cs="Times New Roman"/>
          <w:i/>
          <w:iCs/>
          <w:sz w:val="24"/>
          <w:szCs w:val="24"/>
        </w:rPr>
        <w:t>lrd</w:t>
      </w:r>
      <w:proofErr w:type="spellEnd"/>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311A964B">
            <wp:extent cx="6633307" cy="4656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6633307"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3863AAB2">
            <wp:extent cx="5923470" cy="3117616"/>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5923470"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1A4A0CC7"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1E350C">
        <w:rPr>
          <w:rFonts w:ascii="Times New Roman" w:hAnsi="Times New Roman" w:cs="Times New Roman"/>
          <w:sz w:val="24"/>
          <w:szCs w:val="24"/>
        </w:rPr>
        <w:t>-</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70E2F72">
            <wp:extent cx="6634067" cy="2706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2706513"/>
                    </a:xfrm>
                    <a:prstGeom prst="rect">
                      <a:avLst/>
                    </a:prstGeom>
                    <a:noFill/>
                    <a:ln>
                      <a:noFill/>
                    </a:ln>
                  </pic:spPr>
                </pic:pic>
              </a:graphicData>
            </a:graphic>
          </wp:inline>
        </w:drawing>
      </w:r>
    </w:p>
    <w:p w14:paraId="72C5983B" w14:textId="0C3A75AA"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1E350C">
        <w:rPr>
          <w:rFonts w:ascii="Times New Roman" w:hAnsi="Times New Roman" w:cs="Times New Roman"/>
          <w:sz w:val="24"/>
          <w:szCs w:val="24"/>
        </w:rPr>
        <w:t>-</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5ACC067"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w:t>
      </w:r>
      <w:r w:rsidR="001E350C">
        <w:rPr>
          <w:rFonts w:ascii="Times New Roman" w:hAnsi="Times New Roman" w:cs="Times New Roman"/>
          <w:sz w:val="24"/>
          <w:szCs w:val="24"/>
        </w:rPr>
        <w:t>-</w:t>
      </w:r>
      <w:r w:rsidR="005D7B75">
        <w:rPr>
          <w:rFonts w:ascii="Times New Roman" w:hAnsi="Times New Roman" w:cs="Times New Roman"/>
          <w:sz w:val="24"/>
          <w:szCs w:val="24"/>
        </w:rPr>
        <w:t>Recall scoring tab after scoring. Data was scored using a Levenshtein distance of 1.</w:t>
      </w:r>
    </w:p>
    <w:p w14:paraId="1F5DDF00" w14:textId="6F40C396" w:rsidR="00BD2AAD" w:rsidRDefault="00BD2AAD">
      <w:pPr>
        <w:rPr>
          <w:rFonts w:ascii="Times New Roman" w:hAnsi="Times New Roman" w:cs="Times New Roman"/>
          <w:sz w:val="24"/>
          <w:szCs w:val="24"/>
        </w:rPr>
      </w:pPr>
      <w:r>
        <w:rPr>
          <w:rFonts w:ascii="Times New Roman" w:hAnsi="Times New Roman" w:cs="Times New Roman"/>
          <w:sz w:val="24"/>
          <w:szCs w:val="24"/>
        </w:rPr>
        <w:br w:type="page"/>
      </w:r>
    </w:p>
    <w:p w14:paraId="64928E0B" w14:textId="77777777" w:rsidR="007F39D9" w:rsidRDefault="007F39D9">
      <w:pPr>
        <w:rPr>
          <w:rFonts w:ascii="Times New Roman" w:hAnsi="Times New Roman" w:cs="Times New Roman"/>
          <w:sz w:val="24"/>
          <w:szCs w:val="24"/>
        </w:rPr>
      </w:pPr>
      <w:r>
        <w:rPr>
          <w:noProof/>
        </w:rPr>
        <w:lastRenderedPageBreak/>
        <w:drawing>
          <wp:inline distT="0" distB="0" distL="0" distR="0" wp14:anchorId="164BECF9" wp14:editId="4AEE65B3">
            <wp:extent cx="5282932" cy="5905500"/>
            <wp:effectExtent l="19050" t="19050" r="13335" b="190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1"/>
                    <a:stretch>
                      <a:fillRect/>
                    </a:stretch>
                  </pic:blipFill>
                  <pic:spPr>
                    <a:xfrm>
                      <a:off x="0" y="0"/>
                      <a:ext cx="5295386" cy="5919421"/>
                    </a:xfrm>
                    <a:prstGeom prst="rect">
                      <a:avLst/>
                    </a:prstGeom>
                    <a:ln>
                      <a:solidFill>
                        <a:schemeClr val="bg2">
                          <a:lumMod val="50000"/>
                        </a:schemeClr>
                      </a:solidFill>
                    </a:ln>
                  </pic:spPr>
                </pic:pic>
              </a:graphicData>
            </a:graphic>
          </wp:inline>
        </w:drawing>
      </w:r>
    </w:p>
    <w:p w14:paraId="6FDDAA81" w14:textId="42605BD7" w:rsidR="00C07161" w:rsidRDefault="007F39D9">
      <w:pPr>
        <w:rPr>
          <w:rFonts w:ascii="Times New Roman" w:hAnsi="Times New Roman" w:cs="Times New Roman"/>
          <w:sz w:val="24"/>
          <w:szCs w:val="24"/>
        </w:rPr>
      </w:pPr>
      <w:r w:rsidRPr="004C7291">
        <w:rPr>
          <w:rFonts w:ascii="Times New Roman" w:hAnsi="Times New Roman" w:cs="Times New Roman"/>
          <w:i/>
          <w:iCs/>
          <w:color w:val="4A7090" w:themeColor="background2" w:themeShade="80"/>
          <w:sz w:val="24"/>
          <w:szCs w:val="24"/>
          <w:rPrChange w:id="153" w:author="Nick Maxwell" w:date="2021-08-21T13:18:00Z">
            <w:rPr>
              <w:rFonts w:ascii="Times New Roman" w:hAnsi="Times New Roman" w:cs="Times New Roman"/>
              <w:i/>
              <w:iCs/>
              <w:sz w:val="24"/>
              <w:szCs w:val="24"/>
            </w:rPr>
          </w:rPrChange>
        </w:rPr>
        <w:t>Figure 5.</w:t>
      </w:r>
      <w:r w:rsidRPr="004C7291">
        <w:rPr>
          <w:rFonts w:ascii="Times New Roman" w:hAnsi="Times New Roman" w:cs="Times New Roman"/>
          <w:color w:val="4A7090" w:themeColor="background2" w:themeShade="80"/>
          <w:sz w:val="24"/>
          <w:szCs w:val="24"/>
          <w:rPrChange w:id="154" w:author="Nick Maxwell" w:date="2021-08-21T13:18:00Z">
            <w:rPr>
              <w:rFonts w:ascii="Times New Roman" w:hAnsi="Times New Roman" w:cs="Times New Roman"/>
              <w:sz w:val="24"/>
              <w:szCs w:val="24"/>
            </w:rPr>
          </w:rPrChange>
        </w:rPr>
        <w:t xml:space="preserve"> Illustration of the Scoring Set Up box for the Multiple Free-Recall tab. Columns denoting the answer key list ID and dataset list ID are selected using the “answer key trial ID” and “participant trial ID” columns.</w:t>
      </w:r>
      <w:r w:rsidR="00C07161">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35860" cy="4614270"/>
                    </a:xfrm>
                    <a:prstGeom prst="rect">
                      <a:avLst/>
                    </a:prstGeom>
                  </pic:spPr>
                </pic:pic>
              </a:graphicData>
            </a:graphic>
          </wp:inline>
        </w:drawing>
      </w:r>
    </w:p>
    <w:p w14:paraId="55574106" w14:textId="3A16BF11"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sidR="00BD2AAD">
        <w:rPr>
          <w:rFonts w:ascii="Times New Roman" w:hAnsi="Times New Roman" w:cs="Times New Roman"/>
          <w:i/>
          <w:iCs/>
          <w:sz w:val="24"/>
          <w:szCs w:val="24"/>
        </w:rPr>
        <w:t>6</w:t>
      </w:r>
      <w:r w:rsidRPr="00274DA7">
        <w:rPr>
          <w:rFonts w:ascii="Times New Roman" w:hAnsi="Times New Roman" w:cs="Times New Roman"/>
          <w:sz w:val="24"/>
          <w:szCs w:val="24"/>
        </w:rPr>
        <w:t xml:space="preserve">. Illustration of the </w:t>
      </w:r>
      <w:proofErr w:type="spellStart"/>
      <w:r w:rsidRPr="005D7B75">
        <w:rPr>
          <w:rFonts w:ascii="Times New Roman" w:hAnsi="Times New Roman" w:cs="Times New Roman"/>
          <w:i/>
          <w:iCs/>
          <w:sz w:val="24"/>
          <w:szCs w:val="24"/>
        </w:rPr>
        <w:t>lrd</w:t>
      </w:r>
      <w:proofErr w:type="spellEnd"/>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w:t>
      </w:r>
      <w:r w:rsidR="001E350C">
        <w:rPr>
          <w:rFonts w:ascii="Times New Roman" w:hAnsi="Times New Roman" w:cs="Times New Roman"/>
          <w:sz w:val="24"/>
          <w:szCs w:val="24"/>
        </w:rPr>
        <w:t>-</w:t>
      </w:r>
      <w:r>
        <w:rPr>
          <w:rFonts w:ascii="Times New Roman" w:hAnsi="Times New Roman" w:cs="Times New Roman"/>
          <w:sz w:val="24"/>
          <w:szCs w:val="24"/>
        </w:rPr>
        <w:t>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8-19T18:15:00Z" w:initials="NM">
    <w:p w14:paraId="7E8FA0C5" w14:textId="38CDD3DF" w:rsidR="00B34271" w:rsidRDefault="00B34271">
      <w:pPr>
        <w:pStyle w:val="CommentText"/>
      </w:pPr>
      <w:r>
        <w:rPr>
          <w:rStyle w:val="CommentReference"/>
        </w:rPr>
        <w:annotationRef/>
      </w:r>
      <w:r>
        <w:t>Will update this when the final version is ready.</w:t>
      </w:r>
    </w:p>
  </w:comment>
  <w:comment w:id="25" w:author="Nick Maxwell" w:date="2021-08-18T16:02:00Z" w:initials="NM">
    <w:p w14:paraId="39484E5A" w14:textId="2CCE1F4B" w:rsidR="00566735" w:rsidRDefault="00566735">
      <w:pPr>
        <w:pStyle w:val="CommentText"/>
      </w:pPr>
      <w:r>
        <w:rPr>
          <w:rStyle w:val="CommentReference"/>
        </w:rPr>
        <w:annotationRef/>
      </w:r>
      <w:r>
        <w:t xml:space="preserve">Here’s the write up for the new </w:t>
      </w:r>
      <w:proofErr w:type="spellStart"/>
      <w:r>
        <w:t>prop</w:t>
      </w:r>
      <w:r w:rsidR="00797D42">
        <w:t>_</w:t>
      </w:r>
      <w:r>
        <w:t>correct</w:t>
      </w:r>
      <w:r w:rsidR="00797D42">
        <w:t>_</w:t>
      </w:r>
      <w:r>
        <w:t>multiple</w:t>
      </w:r>
      <w:proofErr w:type="spellEnd"/>
      <w:r>
        <w:t xml:space="preserve">() </w:t>
      </w:r>
      <w:proofErr w:type="gramStart"/>
      <w:r>
        <w:t>function</w:t>
      </w:r>
      <w:proofErr w:type="gramEnd"/>
    </w:p>
  </w:comment>
  <w:comment w:id="26" w:author="Nick Maxwell" w:date="2021-08-18T19:41:00Z" w:initials="NM">
    <w:p w14:paraId="0DCBA373" w14:textId="33848FCA" w:rsidR="003173C8" w:rsidRDefault="003173C8">
      <w:pPr>
        <w:pStyle w:val="CommentText"/>
      </w:pPr>
      <w:r>
        <w:rPr>
          <w:rStyle w:val="CommentReference"/>
        </w:rPr>
        <w:annotationRef/>
      </w:r>
      <w:r>
        <w:t xml:space="preserve">Didn’t do an </w:t>
      </w:r>
      <w:proofErr w:type="gramStart"/>
      <w:r>
        <w:t>in depth</w:t>
      </w:r>
      <w:proofErr w:type="gramEnd"/>
      <w:r>
        <w:t xml:space="preserve"> example on this one because</w:t>
      </w:r>
      <w:r w:rsidR="00CE69E8">
        <w:t xml:space="preserve"> of</w:t>
      </w:r>
      <w:r>
        <w:t xml:space="preserve"> length concerns and because the output it spits out i</w:t>
      </w:r>
      <w:r w:rsidR="00CE69E8">
        <w:t>s</w:t>
      </w:r>
      <w:r>
        <w:t xml:space="preserve"> formatted identical to </w:t>
      </w:r>
      <w:proofErr w:type="spellStart"/>
      <w:r>
        <w:t>prop_correct_free</w:t>
      </w:r>
      <w:proofErr w:type="spellEnd"/>
      <w:r>
        <w:t>()</w:t>
      </w:r>
    </w:p>
  </w:comment>
  <w:comment w:id="37"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38" w:author="Mark Huff [2]" w:date="2021-07-14T12:17:00Z" w:initials="MH">
    <w:p w14:paraId="17C5761D" w14:textId="7ACDC82A" w:rsidR="00197D18" w:rsidRDefault="00197D18">
      <w:pPr>
        <w:pStyle w:val="CommentText"/>
      </w:pPr>
      <w:r>
        <w:rPr>
          <w:rStyle w:val="CommentReference"/>
        </w:rPr>
        <w:annotationRef/>
      </w:r>
      <w:r>
        <w:t>Be sure to clarify this in the cover letter too.</w:t>
      </w:r>
    </w:p>
  </w:comment>
  <w:comment w:id="39" w:author="Nick Maxwell" w:date="2021-08-19T18:46:00Z" w:initials="NM">
    <w:p w14:paraId="51F62E5C" w14:textId="342EB1A3" w:rsidR="003D40FC" w:rsidRDefault="003D40FC">
      <w:pPr>
        <w:pStyle w:val="CommentText"/>
      </w:pPr>
      <w:r>
        <w:rPr>
          <w:rStyle w:val="CommentReference"/>
        </w:rPr>
        <w:annotationRef/>
      </w:r>
      <w:r>
        <w:t>Will do!</w:t>
      </w:r>
    </w:p>
  </w:comment>
  <w:comment w:id="61" w:author="Mark Huff" w:date="2021-08-21T12:22:00Z" w:initials="MH">
    <w:p w14:paraId="6A8E853E" w14:textId="4736FD1B" w:rsidR="00780770" w:rsidRDefault="00780770">
      <w:pPr>
        <w:pStyle w:val="CommentText"/>
      </w:pPr>
      <w:r>
        <w:rPr>
          <w:rStyle w:val="CommentReference"/>
        </w:rPr>
        <w:annotationRef/>
      </w:r>
      <w:r>
        <w:t xml:space="preserve">In retrospect, we should have probably included the 4B dataset; the sample was twice as large and was a direct replication of 4A. Oh well. I doubt reviewers are </w:t>
      </w:r>
      <w:proofErr w:type="gramStart"/>
      <w:r>
        <w:t>actually going</w:t>
      </w:r>
      <w:proofErr w:type="gramEnd"/>
      <w:r>
        <w:t xml:space="preserve"> to read the paper to actually know this.</w:t>
      </w:r>
    </w:p>
  </w:comment>
  <w:comment w:id="62" w:author="Nick Maxwell" w:date="2021-08-16T16:28:00Z" w:initials="NM">
    <w:p w14:paraId="5C6DC69D" w14:textId="333C5022" w:rsidR="0014603F" w:rsidRDefault="0014603F">
      <w:pPr>
        <w:pStyle w:val="CommentText"/>
      </w:pPr>
      <w:r>
        <w:rPr>
          <w:rStyle w:val="CommentReference"/>
        </w:rPr>
        <w:annotationRef/>
      </w:r>
      <w:r>
        <w:t>Reworked this to be consistent with the new multiple list function (</w:t>
      </w:r>
      <w:proofErr w:type="spellStart"/>
      <w:r>
        <w:t>prop_correct_multiple</w:t>
      </w:r>
      <w:proofErr w:type="spellEnd"/>
      <w:r>
        <w:t xml:space="preserve">). Hopefully this is easy to </w:t>
      </w:r>
      <w:proofErr w:type="gramStart"/>
      <w:r>
        <w:t>follow?</w:t>
      </w:r>
      <w:proofErr w:type="gramEnd"/>
    </w:p>
  </w:comment>
  <w:comment w:id="86" w:author="Nick Maxwell" w:date="2021-08-19T15:53:00Z" w:initials="NM">
    <w:p w14:paraId="131B14FB" w14:textId="3FBABF8D" w:rsidR="008A498E" w:rsidRDefault="008A498E">
      <w:pPr>
        <w:pStyle w:val="CommentText"/>
      </w:pPr>
      <w:r>
        <w:rPr>
          <w:rStyle w:val="CommentReference"/>
        </w:rPr>
        <w:annotationRef/>
      </w:r>
      <w:r>
        <w:t xml:space="preserve">First paragraph recaps </w:t>
      </w:r>
      <w:proofErr w:type="spellStart"/>
      <w:r>
        <w:t>lrd</w:t>
      </w:r>
      <w:proofErr w:type="spellEnd"/>
      <w:r>
        <w:t xml:space="preserve"> and discusses choice of cutoff </w:t>
      </w:r>
      <w:proofErr w:type="gramStart"/>
      <w:r>
        <w:t>value</w:t>
      </w:r>
      <w:proofErr w:type="gramEnd"/>
    </w:p>
  </w:comment>
  <w:comment w:id="106" w:author="Nick Maxwell" w:date="2021-08-19T15:58:00Z" w:initials="NM">
    <w:p w14:paraId="5C3D7C4C" w14:textId="0947868C" w:rsidR="00E24149" w:rsidRDefault="00E24149">
      <w:pPr>
        <w:pStyle w:val="CommentText"/>
      </w:pPr>
      <w:r>
        <w:rPr>
          <w:rStyle w:val="CommentReference"/>
        </w:rPr>
        <w:annotationRef/>
      </w:r>
      <w:r>
        <w:t>Second paragraph introduces autoscore and TSR</w:t>
      </w:r>
    </w:p>
  </w:comment>
  <w:comment w:id="116" w:author="Nick Maxwell" w:date="2021-08-19T16:23:00Z" w:initials="NM">
    <w:p w14:paraId="6FE3BACC" w14:textId="406C2CB2" w:rsidR="00EA181F" w:rsidRDefault="00EA181F">
      <w:pPr>
        <w:pStyle w:val="CommentText"/>
      </w:pPr>
      <w:r>
        <w:rPr>
          <w:rStyle w:val="CommentReference"/>
        </w:rPr>
        <w:annotationRef/>
      </w:r>
      <w:r>
        <w:t>Third paragraph compares differences in scoring algorithms</w:t>
      </w:r>
    </w:p>
  </w:comment>
  <w:comment w:id="130" w:author="Nick Maxwell" w:date="2021-08-19T18:55:00Z" w:initials="NM">
    <w:p w14:paraId="2CF9C0B3" w14:textId="61E245BA" w:rsidR="00024029" w:rsidRDefault="00024029">
      <w:pPr>
        <w:pStyle w:val="CommentText"/>
      </w:pPr>
      <w:r>
        <w:rPr>
          <w:rStyle w:val="CommentReference"/>
        </w:rPr>
        <w:annotationRef/>
      </w:r>
      <w:r>
        <w:t xml:space="preserve">Last paragraph recaps other areas in which </w:t>
      </w:r>
      <w:proofErr w:type="spellStart"/>
      <w:r>
        <w:t>lrd</w:t>
      </w:r>
      <w:proofErr w:type="spellEnd"/>
      <w:r>
        <w:t xml:space="preserve"> has more features (omitted words in sentence recall, ability to handle open-ended responses, plotting capabilities).</w:t>
      </w:r>
    </w:p>
  </w:comment>
  <w:comment w:id="151" w:author="Nick Maxwell" w:date="2021-08-19T16:25:00Z" w:initials="NM">
    <w:p w14:paraId="08160D96" w14:textId="0D764796" w:rsidR="00EA181F" w:rsidRDefault="00EA181F">
      <w:pPr>
        <w:pStyle w:val="CommentText"/>
      </w:pPr>
      <w:r>
        <w:rPr>
          <w:rStyle w:val="CommentReference"/>
        </w:rPr>
        <w:annotationRef/>
      </w:r>
      <w:r>
        <w:t xml:space="preserve">The values here have changed. When I went back and rescored </w:t>
      </w:r>
      <w:proofErr w:type="gramStart"/>
      <w:r>
        <w:t>all of</w:t>
      </w:r>
      <w:proofErr w:type="gramEnd"/>
      <w:r>
        <w:t xml:space="preserve"> this using the </w:t>
      </w:r>
      <w:proofErr w:type="spellStart"/>
      <w:r>
        <w:t>prop_correct_multiple</w:t>
      </w:r>
      <w:proofErr w:type="spellEnd"/>
      <w:r>
        <w:t xml:space="preserve"> function, I noticed that the output I was getting didn’t match what we had initially reported.</w:t>
      </w:r>
    </w:p>
    <w:p w14:paraId="051A580D" w14:textId="77777777" w:rsidR="00EA181F" w:rsidRDefault="00EA181F">
      <w:pPr>
        <w:pStyle w:val="CommentText"/>
      </w:pPr>
    </w:p>
    <w:p w14:paraId="3B96A4D3" w14:textId="71D90AD9" w:rsidR="00EA181F" w:rsidRDefault="00EA181F">
      <w:pPr>
        <w:pStyle w:val="CommentText"/>
      </w:pPr>
      <w:r>
        <w:t xml:space="preserve">Went back and rechecked it using </w:t>
      </w:r>
      <w:proofErr w:type="spellStart"/>
      <w:r>
        <w:t>prop_correct_free</w:t>
      </w:r>
      <w:proofErr w:type="spellEnd"/>
      <w:r>
        <w:t xml:space="preserve"> and the output matched what I was getting from </w:t>
      </w:r>
      <w:proofErr w:type="spellStart"/>
      <w:r>
        <w:t>prop_correct</w:t>
      </w:r>
      <w:proofErr w:type="spellEnd"/>
      <w:r>
        <w:t xml:space="preserve"> multiple. Dug up the old R script from when I originally did all of this forever ago and it looks like I scored this using an old version of the function before Erin had a chance to update it and </w:t>
      </w:r>
      <w:r w:rsidR="001D5991">
        <w:t>the manuscript never got updated.</w:t>
      </w:r>
    </w:p>
    <w:p w14:paraId="71A9F160" w14:textId="77777777" w:rsidR="00EA181F" w:rsidRDefault="00EA181F">
      <w:pPr>
        <w:pStyle w:val="CommentText"/>
      </w:pPr>
    </w:p>
    <w:p w14:paraId="4BEFFAC5" w14:textId="4D7B0631" w:rsidR="00EA181F" w:rsidRDefault="00EA181F">
      <w:pPr>
        <w:pStyle w:val="CommentText"/>
      </w:pPr>
      <w:r>
        <w:t xml:space="preserve">I went back and redid </w:t>
      </w:r>
      <w:proofErr w:type="gramStart"/>
      <w:r>
        <w:t>all of</w:t>
      </w:r>
      <w:proofErr w:type="gramEnd"/>
      <w:r>
        <w:t xml:space="preserve"> the free-recall analyses (sensitivity/specificity, the ANOVAs, and the </w:t>
      </w:r>
      <w:proofErr w:type="spellStart"/>
      <w:r>
        <w:t>kappas</w:t>
      </w:r>
      <w:proofErr w:type="spellEnd"/>
      <w:r>
        <w:t>). The only major change is that optimal Levenshtein distance for scoring now matches the cued- and sentence-recall</w:t>
      </w:r>
      <w:r w:rsidR="00164860">
        <w:t xml:space="preserve"> (lev of 1) except for unrelated (lev 0) which gets brought up in the GD</w:t>
      </w:r>
      <w:r w:rsidR="001D5991">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8FA0C5" w15:done="0"/>
  <w15:commentEx w15:paraId="39484E5A" w15:done="0"/>
  <w15:commentEx w15:paraId="0DCBA373" w15:paraIdParent="39484E5A" w15:done="0"/>
  <w15:commentEx w15:paraId="0181523D" w15:done="0"/>
  <w15:commentEx w15:paraId="17C5761D" w15:paraIdParent="0181523D" w15:done="0"/>
  <w15:commentEx w15:paraId="51F62E5C" w15:paraIdParent="0181523D" w15:done="0"/>
  <w15:commentEx w15:paraId="6A8E853E" w15:done="0"/>
  <w15:commentEx w15:paraId="5C6DC69D" w15:done="0"/>
  <w15:commentEx w15:paraId="131B14FB" w15:done="0"/>
  <w15:commentEx w15:paraId="5C3D7C4C" w15:done="0"/>
  <w15:commentEx w15:paraId="6FE3BACC" w15:done="0"/>
  <w15:commentEx w15:paraId="2CF9C0B3" w15:done="0"/>
  <w15:commentEx w15:paraId="4BEFF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91E52" w16cex:dateUtc="2021-08-19T23:15:00Z"/>
  <w16cex:commentExtensible w16cex:durableId="24C7AD80" w16cex:dateUtc="2021-08-18T21:02:00Z"/>
  <w16cex:commentExtensible w16cex:durableId="24C7E0D6" w16cex:dateUtc="2021-08-19T00:41:00Z"/>
  <w16cex:commentExtensible w16cex:durableId="24689985" w16cex:dateUtc="2021-06-07T18:11:00Z"/>
  <w16cex:commentExtensible w16cex:durableId="24995464" w16cex:dateUtc="2021-07-14T17:17:00Z"/>
  <w16cex:commentExtensible w16cex:durableId="24C9259E" w16cex:dateUtc="2021-08-19T23:46:00Z"/>
  <w16cex:commentExtensible w16cex:durableId="24CB6E9B" w16cex:dateUtc="2021-08-21T17:22:00Z"/>
  <w16cex:commentExtensible w16cex:durableId="24C510B2" w16cex:dateUtc="2021-08-16T21:28:00Z"/>
  <w16cex:commentExtensible w16cex:durableId="24C8FD11" w16cex:dateUtc="2021-08-19T20:53:00Z"/>
  <w16cex:commentExtensible w16cex:durableId="24C8FE08" w16cex:dateUtc="2021-08-19T20:58:00Z"/>
  <w16cex:commentExtensible w16cex:durableId="24C903FA" w16cex:dateUtc="2021-08-19T21:23:00Z"/>
  <w16cex:commentExtensible w16cex:durableId="24C92785" w16cex:dateUtc="2021-08-19T23:55:00Z"/>
  <w16cex:commentExtensible w16cex:durableId="24C9047C" w16cex:dateUtc="2021-08-19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8FA0C5" w16cid:durableId="24C91E52"/>
  <w16cid:commentId w16cid:paraId="39484E5A" w16cid:durableId="24C7AD80"/>
  <w16cid:commentId w16cid:paraId="0DCBA373" w16cid:durableId="24C7E0D6"/>
  <w16cid:commentId w16cid:paraId="0181523D" w16cid:durableId="24689985"/>
  <w16cid:commentId w16cid:paraId="17C5761D" w16cid:durableId="24995464"/>
  <w16cid:commentId w16cid:paraId="51F62E5C" w16cid:durableId="24C9259E"/>
  <w16cid:commentId w16cid:paraId="6A8E853E" w16cid:durableId="24CB6E9B"/>
  <w16cid:commentId w16cid:paraId="5C6DC69D" w16cid:durableId="24C510B2"/>
  <w16cid:commentId w16cid:paraId="131B14FB" w16cid:durableId="24C8FD11"/>
  <w16cid:commentId w16cid:paraId="5C3D7C4C" w16cid:durableId="24C8FE08"/>
  <w16cid:commentId w16cid:paraId="6FE3BACC" w16cid:durableId="24C903FA"/>
  <w16cid:commentId w16cid:paraId="2CF9C0B3" w16cid:durableId="24C92785"/>
  <w16cid:commentId w16cid:paraId="4BEFFAC5" w16cid:durableId="24C904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16474" w14:textId="77777777" w:rsidR="00B3384E" w:rsidRDefault="00B3384E" w:rsidP="0088097E">
      <w:pPr>
        <w:spacing w:after="0" w:line="240" w:lineRule="auto"/>
      </w:pPr>
      <w:r>
        <w:separator/>
      </w:r>
    </w:p>
  </w:endnote>
  <w:endnote w:type="continuationSeparator" w:id="0">
    <w:p w14:paraId="7247A42E" w14:textId="77777777" w:rsidR="00B3384E" w:rsidRDefault="00B3384E"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A4E44" w14:textId="77777777" w:rsidR="00B3384E" w:rsidRDefault="00B3384E" w:rsidP="0088097E">
      <w:pPr>
        <w:spacing w:after="0" w:line="240" w:lineRule="auto"/>
      </w:pPr>
      <w:r>
        <w:separator/>
      </w:r>
    </w:p>
  </w:footnote>
  <w:footnote w:type="continuationSeparator" w:id="0">
    <w:p w14:paraId="06797BC5" w14:textId="77777777" w:rsidR="00B3384E" w:rsidRDefault="00B3384E"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Mark Huff">
    <w15:presenceInfo w15:providerId="None" w15:userId="Mark Huff"/>
  </w15:person>
  <w15:person w15:author="Mark Huff [2]">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1E97"/>
    <w:rsid w:val="00022113"/>
    <w:rsid w:val="00022A59"/>
    <w:rsid w:val="00024029"/>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0271"/>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BAE"/>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6E2F"/>
    <w:rsid w:val="000C778A"/>
    <w:rsid w:val="000C7B2A"/>
    <w:rsid w:val="000D1133"/>
    <w:rsid w:val="000D11B1"/>
    <w:rsid w:val="000D305B"/>
    <w:rsid w:val="000D5E01"/>
    <w:rsid w:val="000D6138"/>
    <w:rsid w:val="000D635E"/>
    <w:rsid w:val="000D6CDD"/>
    <w:rsid w:val="000D6E33"/>
    <w:rsid w:val="000D7210"/>
    <w:rsid w:val="000E11D1"/>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1D57"/>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603F"/>
    <w:rsid w:val="001476D5"/>
    <w:rsid w:val="0014786D"/>
    <w:rsid w:val="00147EF1"/>
    <w:rsid w:val="001502A2"/>
    <w:rsid w:val="00151B48"/>
    <w:rsid w:val="00152FBB"/>
    <w:rsid w:val="00153223"/>
    <w:rsid w:val="001558C5"/>
    <w:rsid w:val="00155D0B"/>
    <w:rsid w:val="001568C3"/>
    <w:rsid w:val="001572F6"/>
    <w:rsid w:val="001578AB"/>
    <w:rsid w:val="0016047C"/>
    <w:rsid w:val="001606E7"/>
    <w:rsid w:val="0016097C"/>
    <w:rsid w:val="00162930"/>
    <w:rsid w:val="001647F0"/>
    <w:rsid w:val="00164860"/>
    <w:rsid w:val="001649B4"/>
    <w:rsid w:val="00167122"/>
    <w:rsid w:val="00170035"/>
    <w:rsid w:val="00170E1C"/>
    <w:rsid w:val="001717C5"/>
    <w:rsid w:val="00171877"/>
    <w:rsid w:val="00171C2D"/>
    <w:rsid w:val="00171FE1"/>
    <w:rsid w:val="00172C3F"/>
    <w:rsid w:val="0017366C"/>
    <w:rsid w:val="00174F73"/>
    <w:rsid w:val="00175C71"/>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97D18"/>
    <w:rsid w:val="001A0533"/>
    <w:rsid w:val="001A0D07"/>
    <w:rsid w:val="001A1271"/>
    <w:rsid w:val="001A15AD"/>
    <w:rsid w:val="001A160B"/>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5991"/>
    <w:rsid w:val="001D637D"/>
    <w:rsid w:val="001D696D"/>
    <w:rsid w:val="001D7433"/>
    <w:rsid w:val="001D7A22"/>
    <w:rsid w:val="001E0100"/>
    <w:rsid w:val="001E021D"/>
    <w:rsid w:val="001E0D16"/>
    <w:rsid w:val="001E350C"/>
    <w:rsid w:val="001E5C25"/>
    <w:rsid w:val="001E6AE2"/>
    <w:rsid w:val="001E726B"/>
    <w:rsid w:val="001F0281"/>
    <w:rsid w:val="001F0582"/>
    <w:rsid w:val="001F075F"/>
    <w:rsid w:val="001F0BD9"/>
    <w:rsid w:val="001F1AF9"/>
    <w:rsid w:val="001F1B53"/>
    <w:rsid w:val="001F1D90"/>
    <w:rsid w:val="001F273B"/>
    <w:rsid w:val="001F287E"/>
    <w:rsid w:val="001F454D"/>
    <w:rsid w:val="001F467E"/>
    <w:rsid w:val="001F5E77"/>
    <w:rsid w:val="001F63CF"/>
    <w:rsid w:val="001F6499"/>
    <w:rsid w:val="001F65E0"/>
    <w:rsid w:val="001F7D18"/>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264"/>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1EAD"/>
    <w:rsid w:val="00292F96"/>
    <w:rsid w:val="00293015"/>
    <w:rsid w:val="0029318E"/>
    <w:rsid w:val="002933E2"/>
    <w:rsid w:val="00293B4A"/>
    <w:rsid w:val="00294228"/>
    <w:rsid w:val="002970F6"/>
    <w:rsid w:val="002A0347"/>
    <w:rsid w:val="002A0A12"/>
    <w:rsid w:val="002A1787"/>
    <w:rsid w:val="002A237B"/>
    <w:rsid w:val="002A23B3"/>
    <w:rsid w:val="002A3903"/>
    <w:rsid w:val="002A608C"/>
    <w:rsid w:val="002A620E"/>
    <w:rsid w:val="002A6AD4"/>
    <w:rsid w:val="002A6B3F"/>
    <w:rsid w:val="002A6FCE"/>
    <w:rsid w:val="002B0C6A"/>
    <w:rsid w:val="002B0F6D"/>
    <w:rsid w:val="002B13FF"/>
    <w:rsid w:val="002B1949"/>
    <w:rsid w:val="002B458B"/>
    <w:rsid w:val="002B45B6"/>
    <w:rsid w:val="002B7A36"/>
    <w:rsid w:val="002C049C"/>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472E"/>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3C8"/>
    <w:rsid w:val="00317DAC"/>
    <w:rsid w:val="00320026"/>
    <w:rsid w:val="00320B59"/>
    <w:rsid w:val="0032110B"/>
    <w:rsid w:val="003225E3"/>
    <w:rsid w:val="00322787"/>
    <w:rsid w:val="00322C5A"/>
    <w:rsid w:val="00323103"/>
    <w:rsid w:val="003232EA"/>
    <w:rsid w:val="0032384F"/>
    <w:rsid w:val="00323DF4"/>
    <w:rsid w:val="00324136"/>
    <w:rsid w:val="0032472E"/>
    <w:rsid w:val="00325014"/>
    <w:rsid w:val="00325130"/>
    <w:rsid w:val="00327399"/>
    <w:rsid w:val="00327FA8"/>
    <w:rsid w:val="0033287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D09"/>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0FC"/>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3B3"/>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4A5E"/>
    <w:rsid w:val="004450CF"/>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160"/>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C7291"/>
    <w:rsid w:val="004D1715"/>
    <w:rsid w:val="004D19D8"/>
    <w:rsid w:val="004D29B9"/>
    <w:rsid w:val="004D29CE"/>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4AEB"/>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29B"/>
    <w:rsid w:val="00517952"/>
    <w:rsid w:val="00520426"/>
    <w:rsid w:val="00521B20"/>
    <w:rsid w:val="00521B47"/>
    <w:rsid w:val="00521E32"/>
    <w:rsid w:val="00521F12"/>
    <w:rsid w:val="00521FE0"/>
    <w:rsid w:val="00522C9E"/>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6ADA"/>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4BA"/>
    <w:rsid w:val="00563A3C"/>
    <w:rsid w:val="00564C11"/>
    <w:rsid w:val="00564CBF"/>
    <w:rsid w:val="00564D78"/>
    <w:rsid w:val="0056521A"/>
    <w:rsid w:val="00565D86"/>
    <w:rsid w:val="00566735"/>
    <w:rsid w:val="0056692F"/>
    <w:rsid w:val="00566B50"/>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18DA"/>
    <w:rsid w:val="005B54FE"/>
    <w:rsid w:val="005C111E"/>
    <w:rsid w:val="005C15C5"/>
    <w:rsid w:val="005C1A73"/>
    <w:rsid w:val="005C3429"/>
    <w:rsid w:val="005C35F5"/>
    <w:rsid w:val="005C4218"/>
    <w:rsid w:val="005C53CE"/>
    <w:rsid w:val="005C574C"/>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69E9"/>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C66"/>
    <w:rsid w:val="00670F81"/>
    <w:rsid w:val="00671296"/>
    <w:rsid w:val="00671A8A"/>
    <w:rsid w:val="0067219B"/>
    <w:rsid w:val="006730F7"/>
    <w:rsid w:val="00674F1B"/>
    <w:rsid w:val="00675137"/>
    <w:rsid w:val="0067524D"/>
    <w:rsid w:val="00675649"/>
    <w:rsid w:val="006759BF"/>
    <w:rsid w:val="00675AE5"/>
    <w:rsid w:val="0067631A"/>
    <w:rsid w:val="00677D94"/>
    <w:rsid w:val="006813AB"/>
    <w:rsid w:val="006817E4"/>
    <w:rsid w:val="006837DA"/>
    <w:rsid w:val="00684096"/>
    <w:rsid w:val="00685C7F"/>
    <w:rsid w:val="00686290"/>
    <w:rsid w:val="00687505"/>
    <w:rsid w:val="00690219"/>
    <w:rsid w:val="00690C65"/>
    <w:rsid w:val="00691126"/>
    <w:rsid w:val="0069253A"/>
    <w:rsid w:val="00692975"/>
    <w:rsid w:val="00697556"/>
    <w:rsid w:val="00697CE6"/>
    <w:rsid w:val="006A054B"/>
    <w:rsid w:val="006A091F"/>
    <w:rsid w:val="006A2226"/>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19A"/>
    <w:rsid w:val="006B47D4"/>
    <w:rsid w:val="006B49DB"/>
    <w:rsid w:val="006B5309"/>
    <w:rsid w:val="006B7180"/>
    <w:rsid w:val="006B7241"/>
    <w:rsid w:val="006C0C8E"/>
    <w:rsid w:val="006C0EFE"/>
    <w:rsid w:val="006C1FA7"/>
    <w:rsid w:val="006C352F"/>
    <w:rsid w:val="006C3A03"/>
    <w:rsid w:val="006C55B3"/>
    <w:rsid w:val="006C56A8"/>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8A9"/>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01D1"/>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840"/>
    <w:rsid w:val="00767BF2"/>
    <w:rsid w:val="0077027D"/>
    <w:rsid w:val="0077163B"/>
    <w:rsid w:val="00773236"/>
    <w:rsid w:val="00773E01"/>
    <w:rsid w:val="00773EAA"/>
    <w:rsid w:val="007750A2"/>
    <w:rsid w:val="007751F7"/>
    <w:rsid w:val="00775C15"/>
    <w:rsid w:val="0077637F"/>
    <w:rsid w:val="007770CE"/>
    <w:rsid w:val="00777CCB"/>
    <w:rsid w:val="00780770"/>
    <w:rsid w:val="007816E1"/>
    <w:rsid w:val="00782A3B"/>
    <w:rsid w:val="00782C20"/>
    <w:rsid w:val="00783913"/>
    <w:rsid w:val="00784532"/>
    <w:rsid w:val="00785F04"/>
    <w:rsid w:val="00786B25"/>
    <w:rsid w:val="00787C68"/>
    <w:rsid w:val="007924CA"/>
    <w:rsid w:val="00792B7A"/>
    <w:rsid w:val="0079408F"/>
    <w:rsid w:val="00795678"/>
    <w:rsid w:val="00796174"/>
    <w:rsid w:val="00796AC1"/>
    <w:rsid w:val="00796F19"/>
    <w:rsid w:val="0079710E"/>
    <w:rsid w:val="00797D42"/>
    <w:rsid w:val="007A0D7A"/>
    <w:rsid w:val="007A117B"/>
    <w:rsid w:val="007A2F9E"/>
    <w:rsid w:val="007A35AF"/>
    <w:rsid w:val="007A37CA"/>
    <w:rsid w:val="007A43BA"/>
    <w:rsid w:val="007A6B22"/>
    <w:rsid w:val="007A6EB2"/>
    <w:rsid w:val="007A6FC7"/>
    <w:rsid w:val="007A7083"/>
    <w:rsid w:val="007B06B2"/>
    <w:rsid w:val="007B0B1C"/>
    <w:rsid w:val="007B0E85"/>
    <w:rsid w:val="007B168C"/>
    <w:rsid w:val="007B24F2"/>
    <w:rsid w:val="007B43FF"/>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170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2A7C"/>
    <w:rsid w:val="007F300B"/>
    <w:rsid w:val="007F39D9"/>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45F8"/>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92E"/>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498E"/>
    <w:rsid w:val="008A5489"/>
    <w:rsid w:val="008A5DB5"/>
    <w:rsid w:val="008A77C0"/>
    <w:rsid w:val="008B1040"/>
    <w:rsid w:val="008B111B"/>
    <w:rsid w:val="008B283B"/>
    <w:rsid w:val="008B3A5F"/>
    <w:rsid w:val="008B41B9"/>
    <w:rsid w:val="008B474B"/>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2FEB"/>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484D"/>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6130"/>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05CE"/>
    <w:rsid w:val="009D1266"/>
    <w:rsid w:val="009D1FE0"/>
    <w:rsid w:val="009D24E7"/>
    <w:rsid w:val="009D4C1E"/>
    <w:rsid w:val="009D7130"/>
    <w:rsid w:val="009E01F4"/>
    <w:rsid w:val="009E127F"/>
    <w:rsid w:val="009E1679"/>
    <w:rsid w:val="009E182A"/>
    <w:rsid w:val="009E2C4D"/>
    <w:rsid w:val="009E410F"/>
    <w:rsid w:val="009E482A"/>
    <w:rsid w:val="009E4A8C"/>
    <w:rsid w:val="009E6A47"/>
    <w:rsid w:val="009E7724"/>
    <w:rsid w:val="009F0133"/>
    <w:rsid w:val="009F036C"/>
    <w:rsid w:val="009F1A1B"/>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0C15"/>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A3"/>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B6E"/>
    <w:rsid w:val="00A54C22"/>
    <w:rsid w:val="00A557F1"/>
    <w:rsid w:val="00A55EF3"/>
    <w:rsid w:val="00A562E1"/>
    <w:rsid w:val="00A56444"/>
    <w:rsid w:val="00A56C3F"/>
    <w:rsid w:val="00A60693"/>
    <w:rsid w:val="00A60B1B"/>
    <w:rsid w:val="00A60EC5"/>
    <w:rsid w:val="00A6223C"/>
    <w:rsid w:val="00A627E9"/>
    <w:rsid w:val="00A63461"/>
    <w:rsid w:val="00A65590"/>
    <w:rsid w:val="00A72063"/>
    <w:rsid w:val="00A72F83"/>
    <w:rsid w:val="00A74088"/>
    <w:rsid w:val="00A754C3"/>
    <w:rsid w:val="00A75640"/>
    <w:rsid w:val="00A76FFC"/>
    <w:rsid w:val="00A770D1"/>
    <w:rsid w:val="00A773BE"/>
    <w:rsid w:val="00A816E6"/>
    <w:rsid w:val="00A8190F"/>
    <w:rsid w:val="00A81E77"/>
    <w:rsid w:val="00A82832"/>
    <w:rsid w:val="00A849AF"/>
    <w:rsid w:val="00A84A00"/>
    <w:rsid w:val="00A84FB7"/>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177A"/>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35DB"/>
    <w:rsid w:val="00AB4BD5"/>
    <w:rsid w:val="00AB53C6"/>
    <w:rsid w:val="00AB59B8"/>
    <w:rsid w:val="00AB6455"/>
    <w:rsid w:val="00AC0BC0"/>
    <w:rsid w:val="00AC1CB4"/>
    <w:rsid w:val="00AC22AF"/>
    <w:rsid w:val="00AC31BA"/>
    <w:rsid w:val="00AC472F"/>
    <w:rsid w:val="00AC7F70"/>
    <w:rsid w:val="00AD0FFC"/>
    <w:rsid w:val="00AD1477"/>
    <w:rsid w:val="00AD1F21"/>
    <w:rsid w:val="00AD245D"/>
    <w:rsid w:val="00AD2E7B"/>
    <w:rsid w:val="00AD3075"/>
    <w:rsid w:val="00AD362A"/>
    <w:rsid w:val="00AD5F4F"/>
    <w:rsid w:val="00AD6372"/>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0E4"/>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84E"/>
    <w:rsid w:val="00B33F8D"/>
    <w:rsid w:val="00B34271"/>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4766"/>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57EC"/>
    <w:rsid w:val="00BC6385"/>
    <w:rsid w:val="00BC69F3"/>
    <w:rsid w:val="00BC7CCD"/>
    <w:rsid w:val="00BD01AD"/>
    <w:rsid w:val="00BD15E1"/>
    <w:rsid w:val="00BD15E5"/>
    <w:rsid w:val="00BD1633"/>
    <w:rsid w:val="00BD1909"/>
    <w:rsid w:val="00BD2060"/>
    <w:rsid w:val="00BD2AAD"/>
    <w:rsid w:val="00BD3287"/>
    <w:rsid w:val="00BD3D42"/>
    <w:rsid w:val="00BD3F2D"/>
    <w:rsid w:val="00BD4DDC"/>
    <w:rsid w:val="00BD56F7"/>
    <w:rsid w:val="00BD6117"/>
    <w:rsid w:val="00BD6936"/>
    <w:rsid w:val="00BD69BE"/>
    <w:rsid w:val="00BD7095"/>
    <w:rsid w:val="00BE06F8"/>
    <w:rsid w:val="00BE1F51"/>
    <w:rsid w:val="00BE1F88"/>
    <w:rsid w:val="00BE25F3"/>
    <w:rsid w:val="00BE3B86"/>
    <w:rsid w:val="00BE41A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5BD5"/>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27FCE"/>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5E0"/>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39F8"/>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977FA"/>
    <w:rsid w:val="00CA0370"/>
    <w:rsid w:val="00CA0CBD"/>
    <w:rsid w:val="00CA0EEA"/>
    <w:rsid w:val="00CA392C"/>
    <w:rsid w:val="00CA6487"/>
    <w:rsid w:val="00CA71D2"/>
    <w:rsid w:val="00CB2809"/>
    <w:rsid w:val="00CB29F8"/>
    <w:rsid w:val="00CB2CD1"/>
    <w:rsid w:val="00CB4838"/>
    <w:rsid w:val="00CB5328"/>
    <w:rsid w:val="00CB57F7"/>
    <w:rsid w:val="00CB6737"/>
    <w:rsid w:val="00CB69F7"/>
    <w:rsid w:val="00CB72CA"/>
    <w:rsid w:val="00CC0237"/>
    <w:rsid w:val="00CC0B69"/>
    <w:rsid w:val="00CC16E7"/>
    <w:rsid w:val="00CC2548"/>
    <w:rsid w:val="00CC5504"/>
    <w:rsid w:val="00CC5F13"/>
    <w:rsid w:val="00CC6DCF"/>
    <w:rsid w:val="00CC6E72"/>
    <w:rsid w:val="00CC74A4"/>
    <w:rsid w:val="00CC7FB1"/>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9E8"/>
    <w:rsid w:val="00CE6B61"/>
    <w:rsid w:val="00CF0B86"/>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7D"/>
    <w:rsid w:val="00D14FFD"/>
    <w:rsid w:val="00D16114"/>
    <w:rsid w:val="00D20735"/>
    <w:rsid w:val="00D207F7"/>
    <w:rsid w:val="00D21F5D"/>
    <w:rsid w:val="00D222D6"/>
    <w:rsid w:val="00D228A6"/>
    <w:rsid w:val="00D24C71"/>
    <w:rsid w:val="00D254F0"/>
    <w:rsid w:val="00D27B1E"/>
    <w:rsid w:val="00D30010"/>
    <w:rsid w:val="00D32261"/>
    <w:rsid w:val="00D3254B"/>
    <w:rsid w:val="00D32911"/>
    <w:rsid w:val="00D3329F"/>
    <w:rsid w:val="00D3395F"/>
    <w:rsid w:val="00D35DD3"/>
    <w:rsid w:val="00D3648D"/>
    <w:rsid w:val="00D41440"/>
    <w:rsid w:val="00D428E8"/>
    <w:rsid w:val="00D4362E"/>
    <w:rsid w:val="00D43987"/>
    <w:rsid w:val="00D4436B"/>
    <w:rsid w:val="00D4526B"/>
    <w:rsid w:val="00D475BA"/>
    <w:rsid w:val="00D51269"/>
    <w:rsid w:val="00D51B77"/>
    <w:rsid w:val="00D5388C"/>
    <w:rsid w:val="00D54E76"/>
    <w:rsid w:val="00D55030"/>
    <w:rsid w:val="00D55CB7"/>
    <w:rsid w:val="00D56256"/>
    <w:rsid w:val="00D565A7"/>
    <w:rsid w:val="00D56FA8"/>
    <w:rsid w:val="00D57919"/>
    <w:rsid w:val="00D60FF6"/>
    <w:rsid w:val="00D6120B"/>
    <w:rsid w:val="00D61C72"/>
    <w:rsid w:val="00D626A8"/>
    <w:rsid w:val="00D63977"/>
    <w:rsid w:val="00D6716B"/>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1E87"/>
    <w:rsid w:val="00DD2F9A"/>
    <w:rsid w:val="00DD3C9E"/>
    <w:rsid w:val="00DD4BBD"/>
    <w:rsid w:val="00DD5573"/>
    <w:rsid w:val="00DD5626"/>
    <w:rsid w:val="00DD7155"/>
    <w:rsid w:val="00DD72CA"/>
    <w:rsid w:val="00DD7E20"/>
    <w:rsid w:val="00DE212B"/>
    <w:rsid w:val="00DE25EC"/>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6813"/>
    <w:rsid w:val="00DF7457"/>
    <w:rsid w:val="00DF769D"/>
    <w:rsid w:val="00DF7CF5"/>
    <w:rsid w:val="00E02836"/>
    <w:rsid w:val="00E0301F"/>
    <w:rsid w:val="00E03465"/>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4149"/>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2BFC"/>
    <w:rsid w:val="00E53DC6"/>
    <w:rsid w:val="00E540E0"/>
    <w:rsid w:val="00E61D74"/>
    <w:rsid w:val="00E62545"/>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81F"/>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0B08"/>
    <w:rsid w:val="00EC15BE"/>
    <w:rsid w:val="00EC2EAB"/>
    <w:rsid w:val="00EC35AF"/>
    <w:rsid w:val="00EC487E"/>
    <w:rsid w:val="00EC4D45"/>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01"/>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37674"/>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172"/>
    <w:rsid w:val="00F6083B"/>
    <w:rsid w:val="00F60FA2"/>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A7A01"/>
    <w:rsid w:val="00FB1763"/>
    <w:rsid w:val="00FB276B"/>
    <w:rsid w:val="00FB3A0F"/>
    <w:rsid w:val="00FB462C"/>
    <w:rsid w:val="00FC1DE6"/>
    <w:rsid w:val="00FC299E"/>
    <w:rsid w:val="00FC2A88"/>
    <w:rsid w:val="00FC34DF"/>
    <w:rsid w:val="00FC42E4"/>
    <w:rsid w:val="00FC4D6B"/>
    <w:rsid w:val="00FC602C"/>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macapsych.com/lexical-r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nicholas.maxwell@usm.edu"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67</Pages>
  <Words>28111</Words>
  <Characters>160234</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cp:revision>
  <cp:lastPrinted>2021-04-05T21:00:00Z</cp:lastPrinted>
  <dcterms:created xsi:type="dcterms:W3CDTF">2021-08-21T18:03:00Z</dcterms:created>
  <dcterms:modified xsi:type="dcterms:W3CDTF">2021-08-21T18:53:00Z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